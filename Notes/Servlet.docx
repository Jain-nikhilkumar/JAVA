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24600" w14:textId="77777777" w:rsidR="003B5C88" w:rsidRDefault="00A30199">
      <w:pPr>
        <w:spacing w:after="28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6</w:t>
      </w:r>
    </w:p>
    <w:p w14:paraId="6F1418EE" w14:textId="77777777" w:rsidR="003B5C88" w:rsidRDefault="00A30199">
      <w:pPr>
        <w:spacing w:before="280" w:after="28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Servlets</w:t>
      </w:r>
    </w:p>
    <w:p w14:paraId="710D65BC" w14:textId="77777777" w:rsidR="003B5C88" w:rsidRDefault="003B5C88">
      <w:pPr>
        <w:spacing w:before="280" w:after="280" w:line="240" w:lineRule="auto"/>
        <w:ind w:right="180"/>
        <w:rPr>
          <w:rFonts w:ascii="Times New Roman" w:eastAsia="Times New Roman" w:hAnsi="Times New Roman" w:cs="Times New Roman"/>
          <w:b/>
          <w:sz w:val="36"/>
          <w:szCs w:val="36"/>
        </w:rPr>
      </w:pPr>
    </w:p>
    <w:p w14:paraId="2A04D735" w14:textId="77777777" w:rsidR="003B5C88" w:rsidRDefault="00A30199">
      <w:p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Servlet Introduction</w:t>
      </w:r>
    </w:p>
    <w:p w14:paraId="16C0D41D"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Servlets are small programs that execute on the server side of a Web connection. Just as applets dynamically extend the functionality of a Web browser, servlets dynamically extend the functionality of a Web </w:t>
      </w:r>
      <w:bookmarkStart w:id="0" w:name="gjdgxs" w:colFirst="0" w:colLast="0"/>
      <w:bookmarkEnd w:id="0"/>
      <w:r>
        <w:rPr>
          <w:rFonts w:ascii="Times New Roman" w:eastAsia="Times New Roman" w:hAnsi="Times New Roman" w:cs="Times New Roman"/>
          <w:sz w:val="28"/>
          <w:szCs w:val="28"/>
        </w:rPr>
        <w:t>server.</w:t>
      </w:r>
    </w:p>
    <w:p w14:paraId="7E96176D"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understand the advantages of servlets, you must have a basic understanding of how Web browsers and servers cooperate to provide content to a user. Consider a request for a static Web page. A user enters a Uniform Resource Locator (URL) to a browser. The browser generates an HTTP request to the appropriate Web server. The Web server maps this request to a specific file. That file is returned in an HTTP response to the browser. The HTTP header in the response indicates the type of the content. The Multipurpose Internet Mail Extensions (MIME) are used for this purpose. For example, ordinary ASCII text has a MIME type of text/plain. The Hypertext Markup Language (HTML) source code of a Web page has a MIME type of text/</w:t>
      </w:r>
      <w:proofErr w:type="spellStart"/>
      <w:proofErr w:type="gramStart"/>
      <w:r>
        <w:rPr>
          <w:rFonts w:ascii="Times New Roman" w:eastAsia="Times New Roman" w:hAnsi="Times New Roman" w:cs="Times New Roman"/>
          <w:sz w:val="28"/>
          <w:szCs w:val="28"/>
        </w:rPr>
        <w:t>html.Now</w:t>
      </w:r>
      <w:proofErr w:type="spellEnd"/>
      <w:proofErr w:type="gramEnd"/>
      <w:r>
        <w:rPr>
          <w:rFonts w:ascii="Times New Roman" w:eastAsia="Times New Roman" w:hAnsi="Times New Roman" w:cs="Times New Roman"/>
          <w:sz w:val="28"/>
          <w:szCs w:val="28"/>
        </w:rPr>
        <w:t xml:space="preserve"> consider dynamic content. Assume that an online bookstore uses a database to store information about its business, including book prices, availability, orders, and so forth. It wants to make this information accessible to customers via Web pages. The contents of those Web pages must be dynamically generated, to reflect the latest information in the </w:t>
      </w:r>
      <w:proofErr w:type="spellStart"/>
      <w:proofErr w:type="gramStart"/>
      <w:r>
        <w:rPr>
          <w:rFonts w:ascii="Times New Roman" w:eastAsia="Times New Roman" w:hAnsi="Times New Roman" w:cs="Times New Roman"/>
          <w:sz w:val="28"/>
          <w:szCs w:val="28"/>
        </w:rPr>
        <w:t>database.In</w:t>
      </w:r>
      <w:proofErr w:type="spellEnd"/>
      <w:proofErr w:type="gramEnd"/>
      <w:r>
        <w:rPr>
          <w:rFonts w:ascii="Times New Roman" w:eastAsia="Times New Roman" w:hAnsi="Times New Roman" w:cs="Times New Roman"/>
          <w:sz w:val="28"/>
          <w:szCs w:val="28"/>
        </w:rPr>
        <w:t xml:space="preserve"> the early days of the Web, a server could dynamically construct a page by creating a separate process to handle each client request. The process would open </w:t>
      </w:r>
      <w:proofErr w:type="spellStart"/>
      <w:r>
        <w:rPr>
          <w:rFonts w:ascii="Times New Roman" w:eastAsia="Times New Roman" w:hAnsi="Times New Roman" w:cs="Times New Roman"/>
          <w:sz w:val="28"/>
          <w:szCs w:val="28"/>
        </w:rPr>
        <w:t>onnections</w:t>
      </w:r>
      <w:proofErr w:type="spellEnd"/>
      <w:r>
        <w:rPr>
          <w:rFonts w:ascii="Times New Roman" w:eastAsia="Times New Roman" w:hAnsi="Times New Roman" w:cs="Times New Roman"/>
          <w:sz w:val="28"/>
          <w:szCs w:val="28"/>
        </w:rPr>
        <w:t xml:space="preserve"> to one or more databases in order to obtain the necessary information. It communicated with the Web server via an interface known as the Common Gateway Interface (CGI). </w:t>
      </w:r>
    </w:p>
    <w:p w14:paraId="5F0DA7F5"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CGI allowed the separate process to read data from the HTTP request and write data to </w:t>
      </w:r>
    </w:p>
    <w:p w14:paraId="29F1497B"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HTTP response. A variety of different languages were used to build CGI programs, </w:t>
      </w:r>
    </w:p>
    <w:p w14:paraId="289CC79B"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including C, C++, and Perl.</w:t>
      </w:r>
    </w:p>
    <w:p w14:paraId="21A24992" w14:textId="77777777" w:rsidR="003B5C88" w:rsidRDefault="003B5C88">
      <w:pPr>
        <w:spacing w:after="0" w:line="240" w:lineRule="auto"/>
        <w:rPr>
          <w:rFonts w:ascii="Arial" w:eastAsia="Arial" w:hAnsi="Arial" w:cs="Arial"/>
          <w:sz w:val="24"/>
          <w:szCs w:val="24"/>
        </w:rPr>
      </w:pPr>
    </w:p>
    <w:p w14:paraId="69ED2BB8" w14:textId="77777777" w:rsidR="003B5C88" w:rsidRDefault="00A30199">
      <w:p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Servlet Vs CGI</w:t>
      </w:r>
    </w:p>
    <w:p w14:paraId="4AB32F33" w14:textId="77777777" w:rsidR="003B5C88" w:rsidRDefault="00A30199">
      <w:pPr>
        <w:pStyle w:val="Heading2"/>
        <w:rPr>
          <w:sz w:val="28"/>
          <w:szCs w:val="28"/>
        </w:rPr>
      </w:pPr>
      <w:r>
        <w:rPr>
          <w:sz w:val="28"/>
          <w:szCs w:val="28"/>
        </w:rPr>
        <w:t>CGI (</w:t>
      </w:r>
      <w:proofErr w:type="spellStart"/>
      <w:r>
        <w:rPr>
          <w:sz w:val="28"/>
          <w:szCs w:val="28"/>
        </w:rPr>
        <w:t>Commmon</w:t>
      </w:r>
      <w:proofErr w:type="spellEnd"/>
      <w:r>
        <w:rPr>
          <w:sz w:val="28"/>
          <w:szCs w:val="28"/>
        </w:rPr>
        <w:t xml:space="preserve"> Gateway Interface</w:t>
      </w:r>
      <w:proofErr w:type="gramStart"/>
      <w:r>
        <w:rPr>
          <w:sz w:val="28"/>
          <w:szCs w:val="28"/>
        </w:rPr>
        <w:t>) :</w:t>
      </w:r>
      <w:proofErr w:type="gramEnd"/>
    </w:p>
    <w:p w14:paraId="57268CF2" w14:textId="77777777" w:rsidR="003B5C88" w:rsidRDefault="00A30199">
      <w:pPr>
        <w:numPr>
          <w:ilvl w:val="0"/>
          <w:numId w:val="14"/>
        </w:numPr>
        <w:spacing w:before="28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CGI (Common Gateway Interface) is used to provide dynamic content to the user.</w:t>
      </w:r>
    </w:p>
    <w:p w14:paraId="7CF9FC72" w14:textId="77777777" w:rsidR="003B5C88" w:rsidRDefault="00A30199">
      <w:pPr>
        <w:numPr>
          <w:ilvl w:val="0"/>
          <w:numId w:val="14"/>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CGI is used to execute a program that resides in the server to process data or access databases to produce the relevant dynamic content.</w:t>
      </w:r>
    </w:p>
    <w:p w14:paraId="1D56AE22" w14:textId="77777777" w:rsidR="003B5C88" w:rsidRDefault="00A30199">
      <w:pPr>
        <w:numPr>
          <w:ilvl w:val="0"/>
          <w:numId w:val="14"/>
        </w:num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Programs that </w:t>
      </w:r>
      <w:proofErr w:type="gramStart"/>
      <w:r>
        <w:rPr>
          <w:rFonts w:ascii="Times New Roman" w:eastAsia="Times New Roman" w:hAnsi="Times New Roman" w:cs="Times New Roman"/>
          <w:sz w:val="28"/>
          <w:szCs w:val="28"/>
        </w:rPr>
        <w:t>resides</w:t>
      </w:r>
      <w:proofErr w:type="gramEnd"/>
      <w:r>
        <w:rPr>
          <w:rFonts w:ascii="Times New Roman" w:eastAsia="Times New Roman" w:hAnsi="Times New Roman" w:cs="Times New Roman"/>
          <w:sz w:val="28"/>
          <w:szCs w:val="28"/>
        </w:rPr>
        <w:t xml:space="preserve"> in server can be written in native operating system such as C++.</w:t>
      </w:r>
    </w:p>
    <w:p w14:paraId="216306A0" w14:textId="77777777" w:rsidR="003B5C88" w:rsidRDefault="00A30199">
      <w:pPr>
        <w:pStyle w:val="Heading3"/>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 xml:space="preserve">Diagrammatic </w:t>
      </w:r>
      <w:proofErr w:type="gramStart"/>
      <w:r>
        <w:rPr>
          <w:rFonts w:ascii="Times New Roman" w:eastAsia="Times New Roman" w:hAnsi="Times New Roman" w:cs="Times New Roman"/>
          <w:sz w:val="28"/>
          <w:szCs w:val="28"/>
          <w:u w:val="single"/>
        </w:rPr>
        <w:t>Representation :</w:t>
      </w:r>
      <w:proofErr w:type="gramEnd"/>
    </w:p>
    <w:p w14:paraId="6F01EB68" w14:textId="77777777" w:rsidR="003B5C88" w:rsidRDefault="003B5C88">
      <w:pPr>
        <w:rPr>
          <w:rFonts w:ascii="Times New Roman" w:eastAsia="Times New Roman" w:hAnsi="Times New Roman" w:cs="Times New Roman"/>
          <w:sz w:val="28"/>
          <w:szCs w:val="28"/>
        </w:rPr>
      </w:pPr>
    </w:p>
    <w:p w14:paraId="37B0F955" w14:textId="77777777" w:rsidR="003B5C88" w:rsidRDefault="00A30199">
      <w:pPr>
        <w:rPr>
          <w:rFonts w:ascii="Times New Roman" w:eastAsia="Times New Roman" w:hAnsi="Times New Roman" w:cs="Times New Roman"/>
          <w:sz w:val="28"/>
          <w:szCs w:val="28"/>
        </w:rPr>
      </w:pPr>
      <w:r>
        <w:rPr>
          <w:noProof/>
        </w:rPr>
        <w:drawing>
          <wp:inline distT="0" distB="0" distL="0" distR="0" wp14:anchorId="5C5AB1B6" wp14:editId="1E607D25">
            <wp:extent cx="5943600" cy="1590675"/>
            <wp:effectExtent l="0" t="0" r="0" b="0"/>
            <wp:docPr id="9" name="image1.png" descr="C:\Users\Administrator\Desktop\cgi.bmp"/>
            <wp:cNvGraphicFramePr/>
            <a:graphic xmlns:a="http://schemas.openxmlformats.org/drawingml/2006/main">
              <a:graphicData uri="http://schemas.openxmlformats.org/drawingml/2006/picture">
                <pic:pic xmlns:pic="http://schemas.openxmlformats.org/drawingml/2006/picture">
                  <pic:nvPicPr>
                    <pic:cNvPr id="0" name="image1.png" descr="C:\Users\Administrator\Desktop\cgi.bmp"/>
                    <pic:cNvPicPr preferRelativeResize="0"/>
                  </pic:nvPicPr>
                  <pic:blipFill>
                    <a:blip r:embed="rId7"/>
                    <a:srcRect/>
                    <a:stretch>
                      <a:fillRect/>
                    </a:stretch>
                  </pic:blipFill>
                  <pic:spPr>
                    <a:xfrm>
                      <a:off x="0" y="0"/>
                      <a:ext cx="5943600" cy="1590675"/>
                    </a:xfrm>
                    <a:prstGeom prst="rect">
                      <a:avLst/>
                    </a:prstGeom>
                    <a:ln/>
                  </pic:spPr>
                </pic:pic>
              </a:graphicData>
            </a:graphic>
          </wp:inline>
        </w:drawing>
      </w:r>
      <w:r>
        <w:rPr>
          <w:rFonts w:ascii="Times New Roman" w:eastAsia="Times New Roman" w:hAnsi="Times New Roman" w:cs="Times New Roman"/>
          <w:sz w:val="28"/>
          <w:szCs w:val="28"/>
        </w:rPr>
        <w:t xml:space="preserve"> </w:t>
      </w:r>
    </w:p>
    <w:p w14:paraId="1B59F1CC" w14:textId="77777777" w:rsidR="003B5C88" w:rsidRDefault="003B5C88">
      <w:pPr>
        <w:rPr>
          <w:rFonts w:ascii="Times New Roman" w:eastAsia="Times New Roman" w:hAnsi="Times New Roman" w:cs="Times New Roman"/>
          <w:sz w:val="28"/>
          <w:szCs w:val="28"/>
        </w:rPr>
      </w:pPr>
    </w:p>
    <w:p w14:paraId="649DD043" w14:textId="77777777" w:rsidR="003B5C88" w:rsidRDefault="00A30199">
      <w:pPr>
        <w:pStyle w:val="Heading3"/>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 xml:space="preserve">Disadvantages of </w:t>
      </w:r>
      <w:proofErr w:type="gramStart"/>
      <w:r>
        <w:rPr>
          <w:rFonts w:ascii="Times New Roman" w:eastAsia="Times New Roman" w:hAnsi="Times New Roman" w:cs="Times New Roman"/>
          <w:sz w:val="28"/>
          <w:szCs w:val="28"/>
          <w:u w:val="single"/>
        </w:rPr>
        <w:t>CGI :</w:t>
      </w:r>
      <w:proofErr w:type="gramEnd"/>
    </w:p>
    <w:p w14:paraId="154B7A2D" w14:textId="77777777" w:rsidR="003B5C88" w:rsidRDefault="00A30199">
      <w:pPr>
        <w:numPr>
          <w:ilvl w:val="0"/>
          <w:numId w:val="15"/>
        </w:numPr>
        <w:spacing w:before="28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each request CGI Server receives, </w:t>
      </w:r>
      <w:proofErr w:type="gramStart"/>
      <w:r>
        <w:rPr>
          <w:rFonts w:ascii="Times New Roman" w:eastAsia="Times New Roman" w:hAnsi="Times New Roman" w:cs="Times New Roman"/>
          <w:sz w:val="28"/>
          <w:szCs w:val="28"/>
        </w:rPr>
        <w:t>It</w:t>
      </w:r>
      <w:proofErr w:type="gramEnd"/>
      <w:r>
        <w:rPr>
          <w:rFonts w:ascii="Times New Roman" w:eastAsia="Times New Roman" w:hAnsi="Times New Roman" w:cs="Times New Roman"/>
          <w:sz w:val="28"/>
          <w:szCs w:val="28"/>
        </w:rPr>
        <w:t xml:space="preserve"> creates new Operating System Process.</w:t>
      </w:r>
    </w:p>
    <w:p w14:paraId="0B9AD00A" w14:textId="77777777" w:rsidR="003B5C88" w:rsidRDefault="00A30199">
      <w:pPr>
        <w:numPr>
          <w:ilvl w:val="0"/>
          <w:numId w:val="1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the number of requests from the client increases then more time it will take to respond to the request.</w:t>
      </w:r>
    </w:p>
    <w:p w14:paraId="4D2BD23E" w14:textId="77777777" w:rsidR="003B5C88" w:rsidRDefault="00A30199">
      <w:pPr>
        <w:numPr>
          <w:ilvl w:val="0"/>
          <w:numId w:val="15"/>
        </w:num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programs executed by CGI Script are written in the native languages such as C, C++, </w:t>
      </w:r>
      <w:proofErr w:type="spellStart"/>
      <w:r>
        <w:rPr>
          <w:rFonts w:ascii="Times New Roman" w:eastAsia="Times New Roman" w:hAnsi="Times New Roman" w:cs="Times New Roman"/>
          <w:sz w:val="28"/>
          <w:szCs w:val="28"/>
        </w:rPr>
        <w:t>perl</w:t>
      </w:r>
      <w:proofErr w:type="spellEnd"/>
      <w:r>
        <w:rPr>
          <w:rFonts w:ascii="Times New Roman" w:eastAsia="Times New Roman" w:hAnsi="Times New Roman" w:cs="Times New Roman"/>
          <w:sz w:val="28"/>
          <w:szCs w:val="28"/>
        </w:rPr>
        <w:t xml:space="preserve"> which are platform independent.</w:t>
      </w:r>
    </w:p>
    <w:p w14:paraId="252D80B9" w14:textId="77777777" w:rsidR="003B5C88" w:rsidRDefault="00A30199">
      <w:pPr>
        <w:pStyle w:val="Heading2"/>
        <w:rPr>
          <w:sz w:val="28"/>
          <w:szCs w:val="28"/>
        </w:rPr>
      </w:pPr>
      <w:proofErr w:type="gramStart"/>
      <w:r>
        <w:rPr>
          <w:sz w:val="28"/>
          <w:szCs w:val="28"/>
        </w:rPr>
        <w:t>Servlet :</w:t>
      </w:r>
      <w:proofErr w:type="gramEnd"/>
    </w:p>
    <w:p w14:paraId="5DAFF7C5"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CGI programs are used to execute programs written inside the native language. But in Servlet all the programs are compiled into the Java bytecode which is then run in the Java virtual machine.</w:t>
      </w:r>
    </w:p>
    <w:p w14:paraId="42C1341B" w14:textId="77777777" w:rsidR="003B5C88" w:rsidRDefault="00A30199">
      <w:pPr>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6ADA8BD" wp14:editId="7F2F529E">
            <wp:extent cx="6305550" cy="2057400"/>
            <wp:effectExtent l="0" t="0" r="0" b="0"/>
            <wp:docPr id="11" name="image7.png" descr="C:\Users\Administrator\Desktop\Servlet-Engine.png"/>
            <wp:cNvGraphicFramePr/>
            <a:graphic xmlns:a="http://schemas.openxmlformats.org/drawingml/2006/main">
              <a:graphicData uri="http://schemas.openxmlformats.org/drawingml/2006/picture">
                <pic:pic xmlns:pic="http://schemas.openxmlformats.org/drawingml/2006/picture">
                  <pic:nvPicPr>
                    <pic:cNvPr id="0" name="image7.png" descr="C:\Users\Administrator\Desktop\Servlet-Engine.png"/>
                    <pic:cNvPicPr preferRelativeResize="0"/>
                  </pic:nvPicPr>
                  <pic:blipFill>
                    <a:blip r:embed="rId8"/>
                    <a:srcRect/>
                    <a:stretch>
                      <a:fillRect/>
                    </a:stretch>
                  </pic:blipFill>
                  <pic:spPr>
                    <a:xfrm>
                      <a:off x="0" y="0"/>
                      <a:ext cx="6305550" cy="2057400"/>
                    </a:xfrm>
                    <a:prstGeom prst="rect">
                      <a:avLst/>
                    </a:prstGeom>
                    <a:ln/>
                  </pic:spPr>
                </pic:pic>
              </a:graphicData>
            </a:graphic>
          </wp:inline>
        </w:drawing>
      </w:r>
    </w:p>
    <w:p w14:paraId="08F8CD19" w14:textId="77777777" w:rsidR="003B5C88" w:rsidRDefault="003B5C88">
      <w:pPr>
        <w:rPr>
          <w:rFonts w:ascii="Times New Roman" w:eastAsia="Times New Roman" w:hAnsi="Times New Roman" w:cs="Times New Roman"/>
          <w:sz w:val="28"/>
          <w:szCs w:val="28"/>
        </w:rPr>
      </w:pPr>
    </w:p>
    <w:p w14:paraId="4BE0F107"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In Servlet, All the requests coming from the Client are processed with the threads instead of the OS process.</w:t>
      </w:r>
    </w:p>
    <w:p w14:paraId="0F8B752F" w14:textId="77777777" w:rsidR="003B5C88" w:rsidRDefault="003B5C88">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741B452B" w14:textId="77777777" w:rsidR="003B5C88" w:rsidRDefault="00A30199">
      <w:pPr>
        <w:pStyle w:val="Heading2"/>
        <w:rPr>
          <w:sz w:val="28"/>
          <w:szCs w:val="28"/>
        </w:rPr>
      </w:pPr>
      <w:r>
        <w:rPr>
          <w:sz w:val="28"/>
          <w:szCs w:val="28"/>
        </w:rPr>
        <w:lastRenderedPageBreak/>
        <w:t xml:space="preserve">Servlet Vs </w:t>
      </w:r>
      <w:proofErr w:type="gramStart"/>
      <w:r>
        <w:rPr>
          <w:sz w:val="28"/>
          <w:szCs w:val="28"/>
        </w:rPr>
        <w:t>CGI :</w:t>
      </w:r>
      <w:proofErr w:type="gramEnd"/>
    </w:p>
    <w:p w14:paraId="55396C32"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Let’s differentiate Servlet and CGI –</w:t>
      </w:r>
    </w:p>
    <w:tbl>
      <w:tblPr>
        <w:tblStyle w:val="a"/>
        <w:tblW w:w="1056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5185"/>
        <w:gridCol w:w="5375"/>
      </w:tblGrid>
      <w:tr w:rsidR="003B5C88" w14:paraId="30AA6E61" w14:textId="77777777">
        <w:trPr>
          <w:tblHeader/>
        </w:trPr>
        <w:tc>
          <w:tcPr>
            <w:tcW w:w="5185" w:type="dxa"/>
            <w:tcBorders>
              <w:top w:val="single" w:sz="6" w:space="0" w:color="000000"/>
              <w:left w:val="single" w:sz="6" w:space="0" w:color="000000"/>
              <w:bottom w:val="single" w:sz="6" w:space="0" w:color="000000"/>
              <w:right w:val="single" w:sz="6" w:space="0" w:color="000000"/>
            </w:tcBorders>
            <w:vAlign w:val="center"/>
          </w:tcPr>
          <w:p w14:paraId="16F89175" w14:textId="77777777" w:rsidR="003B5C88" w:rsidRDefault="00A3019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Servlet</w:t>
            </w:r>
          </w:p>
        </w:tc>
        <w:tc>
          <w:tcPr>
            <w:tcW w:w="5375" w:type="dxa"/>
            <w:tcBorders>
              <w:top w:val="single" w:sz="6" w:space="0" w:color="000000"/>
              <w:left w:val="single" w:sz="6" w:space="0" w:color="000000"/>
              <w:bottom w:val="single" w:sz="6" w:space="0" w:color="000000"/>
              <w:right w:val="single" w:sz="6" w:space="0" w:color="000000"/>
            </w:tcBorders>
            <w:vAlign w:val="center"/>
          </w:tcPr>
          <w:p w14:paraId="58F1006E" w14:textId="77777777" w:rsidR="003B5C88" w:rsidRDefault="00A3019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CGI (Common Gateway Interface)</w:t>
            </w:r>
          </w:p>
        </w:tc>
      </w:tr>
      <w:tr w:rsidR="003B5C88" w14:paraId="6A46D31C" w14:textId="77777777">
        <w:tc>
          <w:tcPr>
            <w:tcW w:w="5185" w:type="dxa"/>
            <w:tcBorders>
              <w:top w:val="single" w:sz="6" w:space="0" w:color="000000"/>
              <w:left w:val="single" w:sz="6" w:space="0" w:color="000000"/>
              <w:bottom w:val="single" w:sz="6" w:space="0" w:color="000000"/>
              <w:right w:val="single" w:sz="6" w:space="0" w:color="000000"/>
            </w:tcBorders>
            <w:vAlign w:val="center"/>
          </w:tcPr>
          <w:p w14:paraId="155940BB"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sz w:val="28"/>
                <w:szCs w:val="28"/>
              </w:rPr>
              <w:t>Servlets are portable</w:t>
            </w:r>
          </w:p>
        </w:tc>
        <w:tc>
          <w:tcPr>
            <w:tcW w:w="5375" w:type="dxa"/>
            <w:tcBorders>
              <w:top w:val="single" w:sz="6" w:space="0" w:color="000000"/>
              <w:left w:val="single" w:sz="6" w:space="0" w:color="000000"/>
              <w:bottom w:val="single" w:sz="6" w:space="0" w:color="000000"/>
              <w:right w:val="single" w:sz="6" w:space="0" w:color="000000"/>
            </w:tcBorders>
            <w:vAlign w:val="center"/>
          </w:tcPr>
          <w:p w14:paraId="1C14EFF9"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sz w:val="28"/>
                <w:szCs w:val="28"/>
              </w:rPr>
              <w:t>CGI is not portable.</w:t>
            </w:r>
          </w:p>
        </w:tc>
      </w:tr>
      <w:tr w:rsidR="003B5C88" w14:paraId="74432BED" w14:textId="77777777">
        <w:tc>
          <w:tcPr>
            <w:tcW w:w="5185" w:type="dxa"/>
            <w:tcBorders>
              <w:top w:val="single" w:sz="6" w:space="0" w:color="000000"/>
              <w:left w:val="single" w:sz="6" w:space="0" w:color="000000"/>
              <w:bottom w:val="single" w:sz="6" w:space="0" w:color="000000"/>
              <w:right w:val="single" w:sz="6" w:space="0" w:color="000000"/>
            </w:tcBorders>
            <w:vAlign w:val="center"/>
          </w:tcPr>
          <w:p w14:paraId="3A1DC718"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sz w:val="28"/>
                <w:szCs w:val="28"/>
              </w:rPr>
              <w:t>In Servlets each request is handled by lightweight Java Thread</w:t>
            </w:r>
          </w:p>
        </w:tc>
        <w:tc>
          <w:tcPr>
            <w:tcW w:w="5375" w:type="dxa"/>
            <w:tcBorders>
              <w:top w:val="single" w:sz="6" w:space="0" w:color="000000"/>
              <w:left w:val="single" w:sz="6" w:space="0" w:color="000000"/>
              <w:bottom w:val="single" w:sz="6" w:space="0" w:color="000000"/>
              <w:right w:val="single" w:sz="6" w:space="0" w:color="000000"/>
            </w:tcBorders>
            <w:vAlign w:val="center"/>
          </w:tcPr>
          <w:p w14:paraId="236BA91B"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sz w:val="28"/>
                <w:szCs w:val="28"/>
              </w:rPr>
              <w:t>IN CGI each request is handled by heavy weight OS process</w:t>
            </w:r>
          </w:p>
        </w:tc>
      </w:tr>
      <w:tr w:rsidR="003B5C88" w14:paraId="3468EDB6" w14:textId="77777777">
        <w:tc>
          <w:tcPr>
            <w:tcW w:w="5185" w:type="dxa"/>
            <w:tcBorders>
              <w:top w:val="single" w:sz="6" w:space="0" w:color="000000"/>
              <w:left w:val="single" w:sz="6" w:space="0" w:color="000000"/>
              <w:bottom w:val="single" w:sz="6" w:space="0" w:color="000000"/>
              <w:right w:val="single" w:sz="6" w:space="0" w:color="000000"/>
            </w:tcBorders>
            <w:vAlign w:val="center"/>
          </w:tcPr>
          <w:p w14:paraId="4FF90900"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sz w:val="28"/>
                <w:szCs w:val="28"/>
              </w:rPr>
              <w:t>In Servlets, Data sharing is possible</w:t>
            </w:r>
          </w:p>
        </w:tc>
        <w:tc>
          <w:tcPr>
            <w:tcW w:w="5375" w:type="dxa"/>
            <w:tcBorders>
              <w:top w:val="single" w:sz="6" w:space="0" w:color="000000"/>
              <w:left w:val="single" w:sz="6" w:space="0" w:color="000000"/>
              <w:bottom w:val="single" w:sz="6" w:space="0" w:color="000000"/>
              <w:right w:val="single" w:sz="6" w:space="0" w:color="000000"/>
            </w:tcBorders>
            <w:vAlign w:val="center"/>
          </w:tcPr>
          <w:p w14:paraId="1FDB200A"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sz w:val="28"/>
                <w:szCs w:val="28"/>
              </w:rPr>
              <w:t>In CGI, data sharing is not available.</w:t>
            </w:r>
          </w:p>
        </w:tc>
      </w:tr>
      <w:tr w:rsidR="003B5C88" w14:paraId="240E7322" w14:textId="77777777">
        <w:tc>
          <w:tcPr>
            <w:tcW w:w="5185" w:type="dxa"/>
            <w:tcBorders>
              <w:top w:val="single" w:sz="6" w:space="0" w:color="000000"/>
              <w:left w:val="single" w:sz="6" w:space="0" w:color="000000"/>
              <w:bottom w:val="single" w:sz="6" w:space="0" w:color="000000"/>
              <w:right w:val="single" w:sz="6" w:space="0" w:color="000000"/>
            </w:tcBorders>
            <w:vAlign w:val="center"/>
          </w:tcPr>
          <w:p w14:paraId="38741CEF"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sz w:val="28"/>
                <w:szCs w:val="28"/>
              </w:rPr>
              <w:t>Servlets can link directly to the Web server</w:t>
            </w:r>
          </w:p>
        </w:tc>
        <w:tc>
          <w:tcPr>
            <w:tcW w:w="5375" w:type="dxa"/>
            <w:tcBorders>
              <w:top w:val="single" w:sz="6" w:space="0" w:color="000000"/>
              <w:left w:val="single" w:sz="6" w:space="0" w:color="000000"/>
              <w:bottom w:val="single" w:sz="6" w:space="0" w:color="000000"/>
              <w:right w:val="single" w:sz="6" w:space="0" w:color="000000"/>
            </w:tcBorders>
            <w:vAlign w:val="center"/>
          </w:tcPr>
          <w:p w14:paraId="5986D10B"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sz w:val="28"/>
                <w:szCs w:val="28"/>
              </w:rPr>
              <w:t>CGI cannot directly link to Web server.</w:t>
            </w:r>
          </w:p>
        </w:tc>
      </w:tr>
      <w:tr w:rsidR="003B5C88" w14:paraId="20E8DCD0" w14:textId="77777777">
        <w:tc>
          <w:tcPr>
            <w:tcW w:w="5185" w:type="dxa"/>
            <w:tcBorders>
              <w:top w:val="single" w:sz="6" w:space="0" w:color="000000"/>
              <w:left w:val="single" w:sz="6" w:space="0" w:color="000000"/>
              <w:bottom w:val="single" w:sz="6" w:space="0" w:color="000000"/>
              <w:right w:val="single" w:sz="6" w:space="0" w:color="000000"/>
            </w:tcBorders>
            <w:vAlign w:val="center"/>
          </w:tcPr>
          <w:p w14:paraId="5963948D"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sz w:val="28"/>
                <w:szCs w:val="28"/>
              </w:rPr>
              <w:t>Session tracking and caching of previous computations can be performed</w:t>
            </w:r>
          </w:p>
        </w:tc>
        <w:tc>
          <w:tcPr>
            <w:tcW w:w="5375" w:type="dxa"/>
            <w:tcBorders>
              <w:top w:val="single" w:sz="6" w:space="0" w:color="000000"/>
              <w:left w:val="single" w:sz="6" w:space="0" w:color="000000"/>
              <w:bottom w:val="single" w:sz="6" w:space="0" w:color="000000"/>
              <w:right w:val="single" w:sz="6" w:space="0" w:color="000000"/>
            </w:tcBorders>
            <w:vAlign w:val="center"/>
          </w:tcPr>
          <w:p w14:paraId="5C46BDB6"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sz w:val="28"/>
                <w:szCs w:val="28"/>
              </w:rPr>
              <w:t>Session tracking and caching of previous computations cannot be performed</w:t>
            </w:r>
          </w:p>
        </w:tc>
      </w:tr>
      <w:tr w:rsidR="003B5C88" w14:paraId="5FA6961E" w14:textId="77777777">
        <w:tc>
          <w:tcPr>
            <w:tcW w:w="5185" w:type="dxa"/>
            <w:tcBorders>
              <w:top w:val="single" w:sz="6" w:space="0" w:color="000000"/>
              <w:left w:val="single" w:sz="6" w:space="0" w:color="000000"/>
              <w:bottom w:val="single" w:sz="6" w:space="0" w:color="000000"/>
              <w:right w:val="single" w:sz="6" w:space="0" w:color="000000"/>
            </w:tcBorders>
            <w:vAlign w:val="center"/>
          </w:tcPr>
          <w:p w14:paraId="206BEE68"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sz w:val="28"/>
                <w:szCs w:val="28"/>
              </w:rPr>
              <w:t>Automatic parsing and decoding of HTML form data can be performed.</w:t>
            </w:r>
          </w:p>
        </w:tc>
        <w:tc>
          <w:tcPr>
            <w:tcW w:w="5375" w:type="dxa"/>
            <w:tcBorders>
              <w:top w:val="single" w:sz="6" w:space="0" w:color="000000"/>
              <w:left w:val="single" w:sz="6" w:space="0" w:color="000000"/>
              <w:bottom w:val="single" w:sz="6" w:space="0" w:color="000000"/>
              <w:right w:val="single" w:sz="6" w:space="0" w:color="000000"/>
            </w:tcBorders>
            <w:vAlign w:val="center"/>
          </w:tcPr>
          <w:p w14:paraId="67A5D343"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sz w:val="28"/>
                <w:szCs w:val="28"/>
              </w:rPr>
              <w:t>Automatic parsing and decoding of HTML form data cannot be performed.</w:t>
            </w:r>
          </w:p>
        </w:tc>
      </w:tr>
      <w:tr w:rsidR="003B5C88" w14:paraId="1199A11B" w14:textId="77777777">
        <w:tc>
          <w:tcPr>
            <w:tcW w:w="5185" w:type="dxa"/>
            <w:tcBorders>
              <w:top w:val="single" w:sz="6" w:space="0" w:color="000000"/>
              <w:left w:val="single" w:sz="6" w:space="0" w:color="000000"/>
              <w:bottom w:val="single" w:sz="6" w:space="0" w:color="000000"/>
              <w:right w:val="single" w:sz="6" w:space="0" w:color="000000"/>
            </w:tcBorders>
            <w:vAlign w:val="center"/>
          </w:tcPr>
          <w:p w14:paraId="14D9E281"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sz w:val="28"/>
                <w:szCs w:val="28"/>
              </w:rPr>
              <w:t>Servlets can read and Set HTTP Headers</w:t>
            </w:r>
          </w:p>
        </w:tc>
        <w:tc>
          <w:tcPr>
            <w:tcW w:w="5375" w:type="dxa"/>
            <w:tcBorders>
              <w:top w:val="single" w:sz="6" w:space="0" w:color="000000"/>
              <w:left w:val="single" w:sz="6" w:space="0" w:color="000000"/>
              <w:bottom w:val="single" w:sz="6" w:space="0" w:color="000000"/>
              <w:right w:val="single" w:sz="6" w:space="0" w:color="000000"/>
            </w:tcBorders>
            <w:vAlign w:val="center"/>
          </w:tcPr>
          <w:p w14:paraId="05D32E08"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sz w:val="28"/>
                <w:szCs w:val="28"/>
              </w:rPr>
              <w:t>CGI cannot read and Set HTTP Headers</w:t>
            </w:r>
          </w:p>
        </w:tc>
      </w:tr>
      <w:tr w:rsidR="003B5C88" w14:paraId="7CE79649" w14:textId="77777777">
        <w:tc>
          <w:tcPr>
            <w:tcW w:w="5185" w:type="dxa"/>
            <w:tcBorders>
              <w:top w:val="single" w:sz="6" w:space="0" w:color="000000"/>
              <w:left w:val="single" w:sz="6" w:space="0" w:color="000000"/>
              <w:bottom w:val="single" w:sz="6" w:space="0" w:color="000000"/>
              <w:right w:val="single" w:sz="6" w:space="0" w:color="000000"/>
            </w:tcBorders>
            <w:vAlign w:val="center"/>
          </w:tcPr>
          <w:p w14:paraId="4DC64520"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sz w:val="28"/>
                <w:szCs w:val="28"/>
              </w:rPr>
              <w:t>Servlets can handle cookies</w:t>
            </w:r>
          </w:p>
        </w:tc>
        <w:tc>
          <w:tcPr>
            <w:tcW w:w="5375" w:type="dxa"/>
            <w:tcBorders>
              <w:top w:val="single" w:sz="6" w:space="0" w:color="000000"/>
              <w:left w:val="single" w:sz="6" w:space="0" w:color="000000"/>
              <w:bottom w:val="single" w:sz="6" w:space="0" w:color="000000"/>
              <w:right w:val="single" w:sz="6" w:space="0" w:color="000000"/>
            </w:tcBorders>
            <w:vAlign w:val="center"/>
          </w:tcPr>
          <w:p w14:paraId="4A56BEEE"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sz w:val="28"/>
                <w:szCs w:val="28"/>
              </w:rPr>
              <w:t>CGI cannot handle cookies</w:t>
            </w:r>
          </w:p>
        </w:tc>
      </w:tr>
      <w:tr w:rsidR="003B5C88" w14:paraId="53EDF74A" w14:textId="77777777">
        <w:tc>
          <w:tcPr>
            <w:tcW w:w="5185" w:type="dxa"/>
            <w:tcBorders>
              <w:top w:val="single" w:sz="6" w:space="0" w:color="000000"/>
              <w:left w:val="single" w:sz="6" w:space="0" w:color="000000"/>
              <w:bottom w:val="single" w:sz="6" w:space="0" w:color="000000"/>
              <w:right w:val="single" w:sz="6" w:space="0" w:color="000000"/>
            </w:tcBorders>
            <w:vAlign w:val="center"/>
          </w:tcPr>
          <w:p w14:paraId="5B7D68F3"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sz w:val="28"/>
                <w:szCs w:val="28"/>
              </w:rPr>
              <w:t>Servlets can track sessions</w:t>
            </w:r>
          </w:p>
        </w:tc>
        <w:tc>
          <w:tcPr>
            <w:tcW w:w="5375" w:type="dxa"/>
            <w:tcBorders>
              <w:top w:val="single" w:sz="6" w:space="0" w:color="000000"/>
              <w:left w:val="single" w:sz="6" w:space="0" w:color="000000"/>
              <w:bottom w:val="single" w:sz="6" w:space="0" w:color="000000"/>
              <w:right w:val="single" w:sz="6" w:space="0" w:color="000000"/>
            </w:tcBorders>
            <w:vAlign w:val="center"/>
          </w:tcPr>
          <w:p w14:paraId="75302AFC"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sz w:val="28"/>
                <w:szCs w:val="28"/>
              </w:rPr>
              <w:t>CGI cannot track sessions</w:t>
            </w:r>
          </w:p>
        </w:tc>
      </w:tr>
      <w:tr w:rsidR="003B5C88" w14:paraId="0B95B527" w14:textId="77777777">
        <w:tc>
          <w:tcPr>
            <w:tcW w:w="5185" w:type="dxa"/>
            <w:tcBorders>
              <w:top w:val="single" w:sz="6" w:space="0" w:color="000000"/>
              <w:left w:val="single" w:sz="6" w:space="0" w:color="000000"/>
              <w:bottom w:val="single" w:sz="6" w:space="0" w:color="000000"/>
              <w:right w:val="single" w:sz="6" w:space="0" w:color="000000"/>
            </w:tcBorders>
            <w:vAlign w:val="center"/>
          </w:tcPr>
          <w:p w14:paraId="6B34A187"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sz w:val="28"/>
                <w:szCs w:val="28"/>
              </w:rPr>
              <w:t>Servlets is inexpensive than CGI</w:t>
            </w:r>
          </w:p>
        </w:tc>
        <w:tc>
          <w:tcPr>
            <w:tcW w:w="5375" w:type="dxa"/>
            <w:tcBorders>
              <w:top w:val="single" w:sz="6" w:space="0" w:color="000000"/>
              <w:left w:val="single" w:sz="6" w:space="0" w:color="000000"/>
              <w:bottom w:val="single" w:sz="6" w:space="0" w:color="000000"/>
              <w:right w:val="single" w:sz="6" w:space="0" w:color="000000"/>
            </w:tcBorders>
            <w:vAlign w:val="center"/>
          </w:tcPr>
          <w:p w14:paraId="5D25BB77"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sz w:val="28"/>
                <w:szCs w:val="28"/>
              </w:rPr>
              <w:t>CGI is more expensive than Servlets</w:t>
            </w:r>
          </w:p>
        </w:tc>
      </w:tr>
    </w:tbl>
    <w:p w14:paraId="09534262" w14:textId="77777777" w:rsidR="003B5C88" w:rsidRDefault="003B5C88">
      <w:pPr>
        <w:tabs>
          <w:tab w:val="left" w:pos="900"/>
        </w:tabs>
        <w:rPr>
          <w:rFonts w:ascii="Times New Roman" w:eastAsia="Times New Roman" w:hAnsi="Times New Roman" w:cs="Times New Roman"/>
          <w:sz w:val="28"/>
          <w:szCs w:val="28"/>
        </w:rPr>
      </w:pPr>
    </w:p>
    <w:p w14:paraId="5A265954" w14:textId="77777777" w:rsidR="003B5C88" w:rsidRDefault="00A30199">
      <w:pPr>
        <w:pStyle w:val="Heading1"/>
        <w:rPr>
          <w:rFonts w:ascii="Times New Roman" w:eastAsia="Times New Roman" w:hAnsi="Times New Roman" w:cs="Times New Roman"/>
        </w:rPr>
      </w:pPr>
      <w:r>
        <w:rPr>
          <w:rFonts w:ascii="Times New Roman" w:eastAsia="Times New Roman" w:hAnsi="Times New Roman" w:cs="Times New Roman"/>
        </w:rPr>
        <w:t>Life Cycle of a Servlet (Servlet Life Cycle)</w:t>
      </w:r>
    </w:p>
    <w:p w14:paraId="0C3DE068"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w:t>
      </w:r>
      <w:r w:rsidRPr="004B0D1C">
        <w:rPr>
          <w:rFonts w:ascii="Times New Roman" w:eastAsia="Times New Roman" w:hAnsi="Times New Roman" w:cs="Times New Roman"/>
          <w:b/>
          <w:bCs/>
          <w:color w:val="000000"/>
          <w:sz w:val="28"/>
          <w:szCs w:val="28"/>
        </w:rPr>
        <w:t xml:space="preserve">web container </w:t>
      </w:r>
      <w:r>
        <w:rPr>
          <w:rFonts w:ascii="Times New Roman" w:eastAsia="Times New Roman" w:hAnsi="Times New Roman" w:cs="Times New Roman"/>
          <w:color w:val="000000"/>
          <w:sz w:val="28"/>
          <w:szCs w:val="28"/>
        </w:rPr>
        <w:t>maintains the life cycle of a servlet instance. Let's see the life cycle of the servlet:</w:t>
      </w:r>
    </w:p>
    <w:p w14:paraId="3CD6B70B" w14:textId="77777777" w:rsidR="003B5C88" w:rsidRDefault="00A30199">
      <w:pPr>
        <w:numPr>
          <w:ilvl w:val="0"/>
          <w:numId w:val="16"/>
        </w:numPr>
        <w:spacing w:before="28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Servlet class is loaded.</w:t>
      </w:r>
    </w:p>
    <w:p w14:paraId="143902DB" w14:textId="77777777" w:rsidR="003B5C88" w:rsidRDefault="00A30199">
      <w:pPr>
        <w:numPr>
          <w:ilvl w:val="0"/>
          <w:numId w:val="16"/>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Servlet instance is created.</w:t>
      </w:r>
    </w:p>
    <w:p w14:paraId="6A2F4793" w14:textId="77777777" w:rsidR="003B5C88" w:rsidRDefault="00A30199">
      <w:pPr>
        <w:numPr>
          <w:ilvl w:val="0"/>
          <w:numId w:val="16"/>
        </w:num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init</w:t>
      </w:r>
      <w:proofErr w:type="spellEnd"/>
      <w:r>
        <w:rPr>
          <w:rFonts w:ascii="Times New Roman" w:eastAsia="Times New Roman" w:hAnsi="Times New Roman" w:cs="Times New Roman"/>
          <w:sz w:val="28"/>
          <w:szCs w:val="28"/>
        </w:rPr>
        <w:t xml:space="preserve"> method is invoked.</w:t>
      </w:r>
    </w:p>
    <w:p w14:paraId="32D9BF33" w14:textId="77777777" w:rsidR="003B5C88" w:rsidRDefault="00A30199">
      <w:pPr>
        <w:numPr>
          <w:ilvl w:val="0"/>
          <w:numId w:val="16"/>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service method is invoked.</w:t>
      </w:r>
    </w:p>
    <w:p w14:paraId="6688D779" w14:textId="77777777" w:rsidR="003B5C88" w:rsidRDefault="00A30199">
      <w:pPr>
        <w:numPr>
          <w:ilvl w:val="0"/>
          <w:numId w:val="16"/>
        </w:num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destroy method is invoked. </w:t>
      </w:r>
    </w:p>
    <w:p w14:paraId="2ABF35E5"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55817042" wp14:editId="61BC6D5D">
            <wp:extent cx="3857625" cy="4171950"/>
            <wp:effectExtent l="0" t="0" r="0" b="0"/>
            <wp:docPr id="10" name="image4.jpg" descr="Life cycle of a servlet"/>
            <wp:cNvGraphicFramePr/>
            <a:graphic xmlns:a="http://schemas.openxmlformats.org/drawingml/2006/main">
              <a:graphicData uri="http://schemas.openxmlformats.org/drawingml/2006/picture">
                <pic:pic xmlns:pic="http://schemas.openxmlformats.org/drawingml/2006/picture">
                  <pic:nvPicPr>
                    <pic:cNvPr id="0" name="image4.jpg" descr="Life cycle of a servlet"/>
                    <pic:cNvPicPr preferRelativeResize="0"/>
                  </pic:nvPicPr>
                  <pic:blipFill>
                    <a:blip r:embed="rId9"/>
                    <a:srcRect/>
                    <a:stretch>
                      <a:fillRect/>
                    </a:stretch>
                  </pic:blipFill>
                  <pic:spPr>
                    <a:xfrm>
                      <a:off x="0" y="0"/>
                      <a:ext cx="3857625" cy="4171950"/>
                    </a:xfrm>
                    <a:prstGeom prst="rect">
                      <a:avLst/>
                    </a:prstGeom>
                    <a:ln/>
                  </pic:spPr>
                </pic:pic>
              </a:graphicData>
            </a:graphic>
          </wp:inline>
        </w:drawing>
      </w:r>
    </w:p>
    <w:p w14:paraId="04834C1D"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As displayed in the above diagram, there are three states of a servlet: new, ready and end. The servlet is in new state if servlet instance is created. After invoking the </w:t>
      </w:r>
      <w:proofErr w:type="spellStart"/>
      <w:proofErr w:type="gramStart"/>
      <w:r>
        <w:rPr>
          <w:rFonts w:ascii="Times New Roman" w:eastAsia="Times New Roman" w:hAnsi="Times New Roman" w:cs="Times New Roman"/>
          <w:color w:val="000000"/>
          <w:sz w:val="28"/>
          <w:szCs w:val="28"/>
        </w:rPr>
        <w:t>init</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method, Servlet comes in the ready state. In the ready state, servlet performs all the tasks. When the web container invokes the </w:t>
      </w:r>
      <w:proofErr w:type="gramStart"/>
      <w:r>
        <w:rPr>
          <w:rFonts w:ascii="Times New Roman" w:eastAsia="Times New Roman" w:hAnsi="Times New Roman" w:cs="Times New Roman"/>
          <w:color w:val="000000"/>
          <w:sz w:val="28"/>
          <w:szCs w:val="28"/>
        </w:rPr>
        <w:t>destroy(</w:t>
      </w:r>
      <w:proofErr w:type="gramEnd"/>
      <w:r>
        <w:rPr>
          <w:rFonts w:ascii="Times New Roman" w:eastAsia="Times New Roman" w:hAnsi="Times New Roman" w:cs="Times New Roman"/>
          <w:color w:val="000000"/>
          <w:sz w:val="28"/>
          <w:szCs w:val="28"/>
        </w:rPr>
        <w:t xml:space="preserve">) method, it shifts to the end state. </w:t>
      </w:r>
    </w:p>
    <w:p w14:paraId="3C0BB7AC" w14:textId="77777777" w:rsidR="003B5C88" w:rsidRDefault="00A30199">
      <w:pPr>
        <w:pStyle w:val="Heading3"/>
        <w:rPr>
          <w:rFonts w:ascii="Times New Roman" w:eastAsia="Times New Roman" w:hAnsi="Times New Roman" w:cs="Times New Roman"/>
          <w:sz w:val="28"/>
          <w:szCs w:val="28"/>
        </w:rPr>
      </w:pPr>
      <w:r>
        <w:rPr>
          <w:rFonts w:ascii="Times New Roman" w:eastAsia="Times New Roman" w:hAnsi="Times New Roman" w:cs="Times New Roman"/>
          <w:sz w:val="28"/>
          <w:szCs w:val="28"/>
        </w:rPr>
        <w:t>1) Servlet class is loaded</w:t>
      </w:r>
    </w:p>
    <w:p w14:paraId="289211BC"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w:t>
      </w:r>
      <w:proofErr w:type="spellStart"/>
      <w:r>
        <w:rPr>
          <w:rFonts w:ascii="Times New Roman" w:eastAsia="Times New Roman" w:hAnsi="Times New Roman" w:cs="Times New Roman"/>
          <w:color w:val="000000"/>
          <w:sz w:val="28"/>
          <w:szCs w:val="28"/>
        </w:rPr>
        <w:t>classloader</w:t>
      </w:r>
      <w:proofErr w:type="spellEnd"/>
      <w:r>
        <w:rPr>
          <w:rFonts w:ascii="Times New Roman" w:eastAsia="Times New Roman" w:hAnsi="Times New Roman" w:cs="Times New Roman"/>
          <w:color w:val="000000"/>
          <w:sz w:val="28"/>
          <w:szCs w:val="28"/>
        </w:rPr>
        <w:t xml:space="preserve"> is responsible to load the servlet class. The servlet class is loaded when the first request for the servlet is received by the web container. </w:t>
      </w:r>
    </w:p>
    <w:p w14:paraId="06BF2162" w14:textId="77777777" w:rsidR="003B5C88" w:rsidRDefault="006E31D1">
      <w:pPr>
        <w:rPr>
          <w:rFonts w:ascii="Times New Roman" w:eastAsia="Times New Roman" w:hAnsi="Times New Roman" w:cs="Times New Roman"/>
          <w:sz w:val="28"/>
          <w:szCs w:val="28"/>
        </w:rPr>
      </w:pPr>
      <w:r>
        <w:pict w14:anchorId="14BC7D60">
          <v:rect id="_x0000_i1025" style="width:0;height:1.5pt" o:hralign="center" o:hrstd="t" o:hr="t" fillcolor="#a0a0a0" stroked="f"/>
        </w:pict>
      </w:r>
    </w:p>
    <w:p w14:paraId="6D705609" w14:textId="77777777" w:rsidR="003B5C88" w:rsidRDefault="00A30199">
      <w:pPr>
        <w:pStyle w:val="Heading3"/>
        <w:rPr>
          <w:rFonts w:ascii="Times New Roman" w:eastAsia="Times New Roman" w:hAnsi="Times New Roman" w:cs="Times New Roman"/>
          <w:sz w:val="28"/>
          <w:szCs w:val="28"/>
        </w:rPr>
      </w:pPr>
      <w:r>
        <w:rPr>
          <w:rFonts w:ascii="Times New Roman" w:eastAsia="Times New Roman" w:hAnsi="Times New Roman" w:cs="Times New Roman"/>
          <w:sz w:val="28"/>
          <w:szCs w:val="28"/>
        </w:rPr>
        <w:t>2) Servlet instance is created</w:t>
      </w:r>
    </w:p>
    <w:p w14:paraId="09A18245"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web container creates the instance of a servlet after loading the servlet class. The servlet instance is created only once in the servlet life cycle. </w:t>
      </w:r>
    </w:p>
    <w:p w14:paraId="140F533B" w14:textId="77777777" w:rsidR="003B5C88" w:rsidRDefault="006E31D1">
      <w:pPr>
        <w:rPr>
          <w:rFonts w:ascii="Times New Roman" w:eastAsia="Times New Roman" w:hAnsi="Times New Roman" w:cs="Times New Roman"/>
          <w:sz w:val="28"/>
          <w:szCs w:val="28"/>
        </w:rPr>
      </w:pPr>
      <w:r>
        <w:pict w14:anchorId="1E2297A1">
          <v:rect id="_x0000_i1026" style="width:0;height:1.5pt" o:hralign="center" o:hrstd="t" o:hr="t" fillcolor="#a0a0a0" stroked="f"/>
        </w:pict>
      </w:r>
    </w:p>
    <w:p w14:paraId="2AF8C0D2" w14:textId="77777777" w:rsidR="003B5C88" w:rsidRDefault="00A30199">
      <w:pPr>
        <w:pStyle w:val="Head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proofErr w:type="spellStart"/>
      <w:r>
        <w:rPr>
          <w:rFonts w:ascii="Times New Roman" w:eastAsia="Times New Roman" w:hAnsi="Times New Roman" w:cs="Times New Roman"/>
          <w:sz w:val="28"/>
          <w:szCs w:val="28"/>
        </w:rPr>
        <w:t>init</w:t>
      </w:r>
      <w:proofErr w:type="spellEnd"/>
      <w:r>
        <w:rPr>
          <w:rFonts w:ascii="Times New Roman" w:eastAsia="Times New Roman" w:hAnsi="Times New Roman" w:cs="Times New Roman"/>
          <w:sz w:val="28"/>
          <w:szCs w:val="28"/>
        </w:rPr>
        <w:t xml:space="preserve"> method is invoked</w:t>
      </w:r>
    </w:p>
    <w:tbl>
      <w:tblPr>
        <w:tblStyle w:val="a0"/>
        <w:tblW w:w="10530" w:type="dxa"/>
        <w:tblLayout w:type="fixed"/>
        <w:tblLook w:val="0400" w:firstRow="0" w:lastRow="0" w:firstColumn="0" w:lastColumn="0" w:noHBand="0" w:noVBand="1"/>
      </w:tblPr>
      <w:tblGrid>
        <w:gridCol w:w="10530"/>
      </w:tblGrid>
      <w:tr w:rsidR="003B5C88" w14:paraId="3104920F" w14:textId="77777777">
        <w:tc>
          <w:tcPr>
            <w:tcW w:w="10530" w:type="dxa"/>
            <w:vAlign w:val="center"/>
          </w:tcPr>
          <w:p w14:paraId="240A0F95"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web container calls the </w:t>
            </w:r>
            <w:proofErr w:type="spellStart"/>
            <w:r>
              <w:rPr>
                <w:rFonts w:ascii="Times New Roman" w:eastAsia="Times New Roman" w:hAnsi="Times New Roman" w:cs="Times New Roman"/>
                <w:sz w:val="28"/>
                <w:szCs w:val="28"/>
              </w:rPr>
              <w:t>init</w:t>
            </w:r>
            <w:proofErr w:type="spellEnd"/>
            <w:r>
              <w:rPr>
                <w:rFonts w:ascii="Times New Roman" w:eastAsia="Times New Roman" w:hAnsi="Times New Roman" w:cs="Times New Roman"/>
                <w:sz w:val="28"/>
                <w:szCs w:val="28"/>
              </w:rPr>
              <w:t xml:space="preserve"> method only once after creating the servlet instance. The </w:t>
            </w:r>
            <w:proofErr w:type="spellStart"/>
            <w:r>
              <w:rPr>
                <w:rFonts w:ascii="Times New Roman" w:eastAsia="Times New Roman" w:hAnsi="Times New Roman" w:cs="Times New Roman"/>
                <w:sz w:val="28"/>
                <w:szCs w:val="28"/>
              </w:rPr>
              <w:t>init</w:t>
            </w:r>
            <w:proofErr w:type="spellEnd"/>
            <w:r>
              <w:rPr>
                <w:rFonts w:ascii="Times New Roman" w:eastAsia="Times New Roman" w:hAnsi="Times New Roman" w:cs="Times New Roman"/>
                <w:sz w:val="28"/>
                <w:szCs w:val="28"/>
              </w:rPr>
              <w:t xml:space="preserve"> method is used to initialize the servlet. It is the life cycle method of the </w:t>
            </w:r>
            <w:proofErr w:type="spellStart"/>
            <w:proofErr w:type="gramStart"/>
            <w:r>
              <w:rPr>
                <w:rFonts w:ascii="Times New Roman" w:eastAsia="Times New Roman" w:hAnsi="Times New Roman" w:cs="Times New Roman"/>
                <w:sz w:val="28"/>
                <w:szCs w:val="28"/>
              </w:rPr>
              <w:t>javax.servlet</w:t>
            </w:r>
            <w:proofErr w:type="gramEnd"/>
            <w:r>
              <w:rPr>
                <w:rFonts w:ascii="Times New Roman" w:eastAsia="Times New Roman" w:hAnsi="Times New Roman" w:cs="Times New Roman"/>
                <w:sz w:val="28"/>
                <w:szCs w:val="28"/>
              </w:rPr>
              <w:t>.Servlet</w:t>
            </w:r>
            <w:proofErr w:type="spellEnd"/>
            <w:r>
              <w:rPr>
                <w:rFonts w:ascii="Times New Roman" w:eastAsia="Times New Roman" w:hAnsi="Times New Roman" w:cs="Times New Roman"/>
                <w:sz w:val="28"/>
                <w:szCs w:val="28"/>
              </w:rPr>
              <w:t xml:space="preserve"> interface. Syntax of the </w:t>
            </w:r>
            <w:proofErr w:type="spellStart"/>
            <w:r>
              <w:rPr>
                <w:rFonts w:ascii="Times New Roman" w:eastAsia="Times New Roman" w:hAnsi="Times New Roman" w:cs="Times New Roman"/>
                <w:sz w:val="28"/>
                <w:szCs w:val="28"/>
              </w:rPr>
              <w:t>init</w:t>
            </w:r>
            <w:proofErr w:type="spellEnd"/>
            <w:r>
              <w:rPr>
                <w:rFonts w:ascii="Times New Roman" w:eastAsia="Times New Roman" w:hAnsi="Times New Roman" w:cs="Times New Roman"/>
                <w:sz w:val="28"/>
                <w:szCs w:val="28"/>
              </w:rPr>
              <w:t xml:space="preserve"> method is given below: </w:t>
            </w:r>
          </w:p>
        </w:tc>
      </w:tr>
    </w:tbl>
    <w:p w14:paraId="17641581" w14:textId="77777777" w:rsidR="003B5C88" w:rsidRDefault="00A30199">
      <w:pPr>
        <w:numPr>
          <w:ilvl w:val="0"/>
          <w:numId w:val="1"/>
        </w:numPr>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public void </w:t>
      </w:r>
      <w:proofErr w:type="spellStart"/>
      <w:proofErr w:type="gramStart"/>
      <w:r>
        <w:rPr>
          <w:rFonts w:ascii="Times New Roman" w:eastAsia="Times New Roman" w:hAnsi="Times New Roman" w:cs="Times New Roman"/>
          <w:sz w:val="28"/>
          <w:szCs w:val="28"/>
        </w:rPr>
        <w:t>init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ServletConfig</w:t>
      </w:r>
      <w:proofErr w:type="spellEnd"/>
      <w:r>
        <w:rPr>
          <w:rFonts w:ascii="Times New Roman" w:eastAsia="Times New Roman" w:hAnsi="Times New Roman" w:cs="Times New Roman"/>
          <w:sz w:val="28"/>
          <w:szCs w:val="28"/>
        </w:rPr>
        <w:t> config) throws </w:t>
      </w:r>
      <w:proofErr w:type="spellStart"/>
      <w:r>
        <w:rPr>
          <w:rFonts w:ascii="Times New Roman" w:eastAsia="Times New Roman" w:hAnsi="Times New Roman" w:cs="Times New Roman"/>
          <w:sz w:val="28"/>
          <w:szCs w:val="28"/>
        </w:rPr>
        <w:t>ServletException</w:t>
      </w:r>
      <w:proofErr w:type="spellEnd"/>
      <w:r>
        <w:rPr>
          <w:rFonts w:ascii="Times New Roman" w:eastAsia="Times New Roman" w:hAnsi="Times New Roman" w:cs="Times New Roman"/>
          <w:sz w:val="28"/>
          <w:szCs w:val="28"/>
        </w:rPr>
        <w:t>  </w:t>
      </w:r>
    </w:p>
    <w:p w14:paraId="7599B759" w14:textId="77777777" w:rsidR="003B5C88" w:rsidRDefault="006E31D1">
      <w:pPr>
        <w:spacing w:after="0"/>
        <w:rPr>
          <w:rFonts w:ascii="Times New Roman" w:eastAsia="Times New Roman" w:hAnsi="Times New Roman" w:cs="Times New Roman"/>
          <w:sz w:val="28"/>
          <w:szCs w:val="28"/>
        </w:rPr>
      </w:pPr>
      <w:r>
        <w:lastRenderedPageBreak/>
        <w:pict w14:anchorId="301FC778">
          <v:rect id="_x0000_i1027" style="width:0;height:1.5pt" o:hralign="center" o:hrstd="t" o:hr="t" fillcolor="#a0a0a0" stroked="f"/>
        </w:pict>
      </w:r>
    </w:p>
    <w:p w14:paraId="251BC818" w14:textId="77777777" w:rsidR="003B5C88" w:rsidRDefault="00A30199">
      <w:pPr>
        <w:pStyle w:val="Heading3"/>
        <w:rPr>
          <w:rFonts w:ascii="Times New Roman" w:eastAsia="Times New Roman" w:hAnsi="Times New Roman" w:cs="Times New Roman"/>
          <w:sz w:val="28"/>
          <w:szCs w:val="28"/>
        </w:rPr>
      </w:pPr>
      <w:r>
        <w:rPr>
          <w:rFonts w:ascii="Times New Roman" w:eastAsia="Times New Roman" w:hAnsi="Times New Roman" w:cs="Times New Roman"/>
          <w:sz w:val="28"/>
          <w:szCs w:val="28"/>
        </w:rPr>
        <w:t>4) service method is invoked</w:t>
      </w:r>
    </w:p>
    <w:p w14:paraId="35D816D0"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web container calls the service method each time when request for the servlet is received. If servlet is not initialized, it follows the first three steps as described above then calls the service method. If servlet is initialized, it calls the service method. Notice that servlet is initialized only once. The syntax of the service method of the Servlet interface is given below: </w:t>
      </w:r>
    </w:p>
    <w:p w14:paraId="3DEFF816" w14:textId="77777777" w:rsidR="003B5C88" w:rsidRDefault="00A30199">
      <w:pPr>
        <w:numPr>
          <w:ilvl w:val="0"/>
          <w:numId w:val="2"/>
        </w:numPr>
        <w:spacing w:before="28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public void </w:t>
      </w:r>
      <w:proofErr w:type="gramStart"/>
      <w:r>
        <w:rPr>
          <w:rFonts w:ascii="Times New Roman" w:eastAsia="Times New Roman" w:hAnsi="Times New Roman" w:cs="Times New Roman"/>
          <w:sz w:val="28"/>
          <w:szCs w:val="28"/>
        </w:rPr>
        <w:t>service(</w:t>
      </w:r>
      <w:proofErr w:type="gramEnd"/>
      <w:r>
        <w:rPr>
          <w:rFonts w:ascii="Times New Roman" w:eastAsia="Times New Roman" w:hAnsi="Times New Roman" w:cs="Times New Roman"/>
          <w:sz w:val="28"/>
          <w:szCs w:val="28"/>
        </w:rPr>
        <w:t>ServletRequest request, ServletResponse response)   </w:t>
      </w:r>
    </w:p>
    <w:p w14:paraId="3A0D4B9E" w14:textId="77777777" w:rsidR="003B5C88" w:rsidRDefault="00A30199">
      <w:pPr>
        <w:numPr>
          <w:ilvl w:val="0"/>
          <w:numId w:val="2"/>
        </w:num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throws </w:t>
      </w:r>
      <w:proofErr w:type="spellStart"/>
      <w:r>
        <w:rPr>
          <w:rFonts w:ascii="Times New Roman" w:eastAsia="Times New Roman" w:hAnsi="Times New Roman" w:cs="Times New Roman"/>
          <w:sz w:val="28"/>
          <w:szCs w:val="28"/>
        </w:rPr>
        <w:t>ServletException</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IOException</w:t>
      </w:r>
      <w:proofErr w:type="spellEnd"/>
      <w:r>
        <w:rPr>
          <w:rFonts w:ascii="Times New Roman" w:eastAsia="Times New Roman" w:hAnsi="Times New Roman" w:cs="Times New Roman"/>
          <w:sz w:val="28"/>
          <w:szCs w:val="28"/>
        </w:rPr>
        <w:t>  </w:t>
      </w:r>
    </w:p>
    <w:p w14:paraId="2B1ACE42" w14:textId="77777777" w:rsidR="003B5C88" w:rsidRDefault="006E31D1">
      <w:pPr>
        <w:spacing w:after="0"/>
        <w:rPr>
          <w:rFonts w:ascii="Times New Roman" w:eastAsia="Times New Roman" w:hAnsi="Times New Roman" w:cs="Times New Roman"/>
          <w:sz w:val="28"/>
          <w:szCs w:val="28"/>
        </w:rPr>
      </w:pPr>
      <w:r>
        <w:pict w14:anchorId="4E34011D">
          <v:rect id="_x0000_i1028" style="width:0;height:1.5pt" o:hralign="center" o:hrstd="t" o:hr="t" fillcolor="#a0a0a0" stroked="f"/>
        </w:pict>
      </w:r>
    </w:p>
    <w:p w14:paraId="3E6775FF" w14:textId="77777777" w:rsidR="003B5C88" w:rsidRDefault="00A30199">
      <w:pPr>
        <w:pStyle w:val="Heading3"/>
        <w:rPr>
          <w:rFonts w:ascii="Times New Roman" w:eastAsia="Times New Roman" w:hAnsi="Times New Roman" w:cs="Times New Roman"/>
          <w:sz w:val="28"/>
          <w:szCs w:val="28"/>
        </w:rPr>
      </w:pPr>
      <w:r>
        <w:rPr>
          <w:rFonts w:ascii="Times New Roman" w:eastAsia="Times New Roman" w:hAnsi="Times New Roman" w:cs="Times New Roman"/>
          <w:sz w:val="28"/>
          <w:szCs w:val="28"/>
        </w:rPr>
        <w:t>5) destroy method is invoked</w:t>
      </w:r>
    </w:p>
    <w:p w14:paraId="22267E12"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web container calls the destroy method before removing the servlet instance from the service. It gives the servlet an opportunity to clean up any resource for example memory, thread etc. The syntax of the destroy method of the Servlet interface is given below: </w:t>
      </w:r>
    </w:p>
    <w:p w14:paraId="39BF487D" w14:textId="77777777" w:rsidR="003B5C88" w:rsidRDefault="00A30199">
      <w:pPr>
        <w:numPr>
          <w:ilvl w:val="0"/>
          <w:numId w:val="4"/>
        </w:numPr>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public void </w:t>
      </w:r>
      <w:proofErr w:type="gramStart"/>
      <w:r>
        <w:rPr>
          <w:rFonts w:ascii="Times New Roman" w:eastAsia="Times New Roman" w:hAnsi="Times New Roman" w:cs="Times New Roman"/>
          <w:sz w:val="28"/>
          <w:szCs w:val="28"/>
        </w:rPr>
        <w:t>destroy(</w:t>
      </w:r>
      <w:proofErr w:type="gramEnd"/>
      <w:r>
        <w:rPr>
          <w:rFonts w:ascii="Times New Roman" w:eastAsia="Times New Roman" w:hAnsi="Times New Roman" w:cs="Times New Roman"/>
          <w:sz w:val="28"/>
          <w:szCs w:val="28"/>
        </w:rPr>
        <w:t>)  </w:t>
      </w:r>
    </w:p>
    <w:p w14:paraId="7A4CB5FA" w14:textId="77777777" w:rsidR="003B5C88" w:rsidRDefault="003B5C88">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6BEE3E77"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Using Tomcat for Servlet </w:t>
      </w:r>
      <w:proofErr w:type="spellStart"/>
      <w:r>
        <w:rPr>
          <w:rFonts w:ascii="Times New Roman" w:eastAsia="Times New Roman" w:hAnsi="Times New Roman" w:cs="Times New Roman"/>
          <w:b/>
          <w:color w:val="000000"/>
          <w:sz w:val="28"/>
          <w:szCs w:val="28"/>
        </w:rPr>
        <w:t>Developement</w:t>
      </w:r>
      <w:proofErr w:type="spellEnd"/>
    </w:p>
    <w:p w14:paraId="2DDF44CE"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To create servlets you need a servlet </w:t>
      </w:r>
      <w:proofErr w:type="spellStart"/>
      <w:r>
        <w:rPr>
          <w:rFonts w:ascii="Times New Roman" w:eastAsia="Times New Roman" w:hAnsi="Times New Roman" w:cs="Times New Roman"/>
          <w:color w:val="000000"/>
          <w:sz w:val="28"/>
          <w:szCs w:val="28"/>
        </w:rPr>
        <w:t>developement</w:t>
      </w:r>
      <w:proofErr w:type="spellEnd"/>
      <w:r>
        <w:rPr>
          <w:rFonts w:ascii="Times New Roman" w:eastAsia="Times New Roman" w:hAnsi="Times New Roman" w:cs="Times New Roman"/>
          <w:color w:val="000000"/>
          <w:sz w:val="28"/>
          <w:szCs w:val="28"/>
        </w:rPr>
        <w:t xml:space="preserve"> </w:t>
      </w:r>
      <w:proofErr w:type="spellStart"/>
      <w:proofErr w:type="gramStart"/>
      <w:r>
        <w:rPr>
          <w:rFonts w:ascii="Times New Roman" w:eastAsia="Times New Roman" w:hAnsi="Times New Roman" w:cs="Times New Roman"/>
          <w:color w:val="000000"/>
          <w:sz w:val="28"/>
          <w:szCs w:val="28"/>
        </w:rPr>
        <w:t>environment.The</w:t>
      </w:r>
      <w:proofErr w:type="spellEnd"/>
      <w:proofErr w:type="gramEnd"/>
      <w:r>
        <w:rPr>
          <w:rFonts w:ascii="Times New Roman" w:eastAsia="Times New Roman" w:hAnsi="Times New Roman" w:cs="Times New Roman"/>
          <w:color w:val="000000"/>
          <w:sz w:val="28"/>
          <w:szCs w:val="28"/>
        </w:rPr>
        <w:t xml:space="preserve"> one recommended by sun is Tomcat.</w:t>
      </w:r>
    </w:p>
    <w:p w14:paraId="695F6A20"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Tomcat is an </w:t>
      </w:r>
      <w:proofErr w:type="gramStart"/>
      <w:r>
        <w:rPr>
          <w:rFonts w:ascii="Times New Roman" w:eastAsia="Times New Roman" w:hAnsi="Times New Roman" w:cs="Times New Roman"/>
          <w:color w:val="000000"/>
          <w:sz w:val="28"/>
          <w:szCs w:val="28"/>
        </w:rPr>
        <w:t>open source</w:t>
      </w:r>
      <w:proofErr w:type="gramEnd"/>
      <w:r>
        <w:rPr>
          <w:rFonts w:ascii="Times New Roman" w:eastAsia="Times New Roman" w:hAnsi="Times New Roman" w:cs="Times New Roman"/>
          <w:color w:val="000000"/>
          <w:sz w:val="28"/>
          <w:szCs w:val="28"/>
        </w:rPr>
        <w:t xml:space="preserve"> product maintained by Jakarta project of the Apache Software Foundation.</w:t>
      </w:r>
    </w:p>
    <w:p w14:paraId="0C773EEC"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Contains the class libraries, documentation &amp; runtime support that you will need to create and test servlets.</w:t>
      </w:r>
    </w:p>
    <w:p w14:paraId="55B5896C"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When installed default location for Tomcat is</w:t>
      </w:r>
    </w:p>
    <w:p w14:paraId="3065DC16"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C:\Program files\Apache Software Foundation\Tomcat7.0.</w:t>
      </w:r>
    </w:p>
    <w:p w14:paraId="4EB90864"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 go to</w:t>
      </w:r>
    </w:p>
    <w:p w14:paraId="2B83BA59"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C:\Program files\Apache Software Foundation\Tomcat7.0\common\lib </w:t>
      </w:r>
    </w:p>
    <w:p w14:paraId="7790AFE3"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And copy </w:t>
      </w:r>
      <w:r>
        <w:rPr>
          <w:rFonts w:ascii="Times New Roman" w:eastAsia="Times New Roman" w:hAnsi="Times New Roman" w:cs="Times New Roman"/>
          <w:b/>
          <w:color w:val="000000"/>
          <w:sz w:val="28"/>
          <w:szCs w:val="28"/>
        </w:rPr>
        <w:t xml:space="preserve">servlet-api.jar </w:t>
      </w:r>
      <w:r>
        <w:rPr>
          <w:rFonts w:ascii="Times New Roman" w:eastAsia="Times New Roman" w:hAnsi="Times New Roman" w:cs="Times New Roman"/>
          <w:color w:val="000000"/>
          <w:sz w:val="28"/>
          <w:szCs w:val="28"/>
        </w:rPr>
        <w:t>file and paste it in</w:t>
      </w:r>
    </w:p>
    <w:p w14:paraId="04B88337"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C:\program files\java\jre1.7\</w:t>
      </w:r>
      <w:proofErr w:type="spellStart"/>
      <w:r>
        <w:rPr>
          <w:rFonts w:ascii="Times New Roman" w:eastAsia="Times New Roman" w:hAnsi="Times New Roman" w:cs="Times New Roman"/>
          <w:b/>
          <w:color w:val="000000"/>
          <w:sz w:val="28"/>
          <w:szCs w:val="28"/>
        </w:rPr>
        <w:t>ext</w:t>
      </w:r>
      <w:proofErr w:type="spellEnd"/>
      <w:r>
        <w:rPr>
          <w:rFonts w:ascii="Times New Roman" w:eastAsia="Times New Roman" w:hAnsi="Times New Roman" w:cs="Times New Roman"/>
          <w:b/>
          <w:color w:val="000000"/>
          <w:sz w:val="28"/>
          <w:szCs w:val="28"/>
        </w:rPr>
        <w:t xml:space="preserve">\lib </w:t>
      </w:r>
    </w:p>
    <w:p w14:paraId="358E9040"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Folder so that servlet package is available for JVM.</w:t>
      </w:r>
    </w:p>
    <w:p w14:paraId="3940B4BA"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Then Update Environment variable path to the</w:t>
      </w:r>
    </w:p>
    <w:p w14:paraId="0262165F"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C:\program files\java\jre1.7\</w:t>
      </w:r>
      <w:proofErr w:type="spellStart"/>
      <w:r>
        <w:rPr>
          <w:rFonts w:ascii="Times New Roman" w:eastAsia="Times New Roman" w:hAnsi="Times New Roman" w:cs="Times New Roman"/>
          <w:b/>
          <w:color w:val="000000"/>
          <w:sz w:val="28"/>
          <w:szCs w:val="28"/>
        </w:rPr>
        <w:t>ext</w:t>
      </w:r>
      <w:proofErr w:type="spellEnd"/>
      <w:r>
        <w:rPr>
          <w:rFonts w:ascii="Times New Roman" w:eastAsia="Times New Roman" w:hAnsi="Times New Roman" w:cs="Times New Roman"/>
          <w:b/>
          <w:color w:val="000000"/>
          <w:sz w:val="28"/>
          <w:szCs w:val="28"/>
        </w:rPr>
        <w:t>\lib\servlet-api.jar</w:t>
      </w:r>
    </w:p>
    <w:p w14:paraId="0800E2FA" w14:textId="77777777" w:rsidR="003B5C88" w:rsidRDefault="003B5C88">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25104799" w14:textId="77777777" w:rsidR="003B5C88" w:rsidRDefault="003B5C88">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7C977A95" w14:textId="77777777" w:rsidR="003B5C88" w:rsidRDefault="003B5C88">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5A46980E"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Now create following directory structure </w:t>
      </w:r>
    </w:p>
    <w:p w14:paraId="6144454C" w14:textId="77777777" w:rsidR="003B5C88" w:rsidRDefault="003B5C88">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13236A40"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C:\Program files\Apache Software Foundation\Tomcat7.0\webapps</w:t>
      </w:r>
      <w:r>
        <w:rPr>
          <w:noProof/>
        </w:rPr>
        <mc:AlternateContent>
          <mc:Choice Requires="wpg">
            <w:drawing>
              <wp:anchor distT="0" distB="0" distL="114300" distR="114300" simplePos="0" relativeHeight="251658240" behindDoc="0" locked="0" layoutInCell="1" hidden="0" allowOverlap="1" wp14:anchorId="3C1B8A0E" wp14:editId="078C10BC">
                <wp:simplePos x="0" y="0"/>
                <wp:positionH relativeFrom="column">
                  <wp:posOffset>2082800</wp:posOffset>
                </wp:positionH>
                <wp:positionV relativeFrom="paragraph">
                  <wp:posOffset>266700</wp:posOffset>
                </wp:positionV>
                <wp:extent cx="25400" cy="523875"/>
                <wp:effectExtent l="0" t="0" r="0" b="0"/>
                <wp:wrapNone/>
                <wp:docPr id="1" name="Straight Arrow Connector 1"/>
                <wp:cNvGraphicFramePr/>
                <a:graphic xmlns:a="http://schemas.openxmlformats.org/drawingml/2006/main">
                  <a:graphicData uri="http://schemas.microsoft.com/office/word/2010/wordprocessingShape">
                    <wps:wsp>
                      <wps:cNvCnPr/>
                      <wps:spPr>
                        <a:xfrm>
                          <a:off x="5341238" y="3518063"/>
                          <a:ext cx="9525" cy="523875"/>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2082800</wp:posOffset>
                </wp:positionH>
                <wp:positionV relativeFrom="paragraph">
                  <wp:posOffset>266700</wp:posOffset>
                </wp:positionV>
                <wp:extent cx="25400" cy="523875"/>
                <wp:effectExtent b="0" l="0" r="0" t="0"/>
                <wp:wrapNone/>
                <wp:docPr id="1"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25400" cy="523875"/>
                        </a:xfrm>
                        <a:prstGeom prst="rect"/>
                        <a:ln/>
                      </pic:spPr>
                    </pic:pic>
                  </a:graphicData>
                </a:graphic>
              </wp:anchor>
            </w:drawing>
          </mc:Fallback>
        </mc:AlternateContent>
      </w:r>
    </w:p>
    <w:p w14:paraId="50AFD378" w14:textId="77777777" w:rsidR="003B5C88" w:rsidRDefault="003B5C88">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0450819B" w14:textId="77777777" w:rsidR="003B5C88" w:rsidRDefault="00A30199">
      <w:pPr>
        <w:tabs>
          <w:tab w:val="left" w:pos="90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Your own folder</w:t>
      </w:r>
      <w:r>
        <w:rPr>
          <w:noProof/>
        </w:rPr>
        <mc:AlternateContent>
          <mc:Choice Requires="wpg">
            <w:drawing>
              <wp:anchor distT="0" distB="0" distL="114300" distR="114300" simplePos="0" relativeHeight="251659264" behindDoc="0" locked="0" layoutInCell="1" hidden="0" allowOverlap="1" wp14:anchorId="236AA104" wp14:editId="4CAFCA14">
                <wp:simplePos x="0" y="0"/>
                <wp:positionH relativeFrom="column">
                  <wp:posOffset>2082800</wp:posOffset>
                </wp:positionH>
                <wp:positionV relativeFrom="paragraph">
                  <wp:posOffset>203200</wp:posOffset>
                </wp:positionV>
                <wp:extent cx="25400" cy="542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6475" y="3508538"/>
                          <a:ext cx="19050" cy="542925"/>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2082800</wp:posOffset>
                </wp:positionH>
                <wp:positionV relativeFrom="paragraph">
                  <wp:posOffset>203200</wp:posOffset>
                </wp:positionV>
                <wp:extent cx="25400" cy="542925"/>
                <wp:effectExtent b="0" l="0" r="0" t="0"/>
                <wp:wrapNone/>
                <wp:docPr id="8"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25400" cy="5429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0EE840E1" wp14:editId="7F0DA285">
                <wp:simplePos x="0" y="0"/>
                <wp:positionH relativeFrom="column">
                  <wp:posOffset>2108200</wp:posOffset>
                </wp:positionH>
                <wp:positionV relativeFrom="paragraph">
                  <wp:posOffset>241300</wp:posOffset>
                </wp:positionV>
                <wp:extent cx="1057275" cy="504825"/>
                <wp:effectExtent l="0" t="0" r="0" b="0"/>
                <wp:wrapNone/>
                <wp:docPr id="5" name="Straight Arrow Connector 5"/>
                <wp:cNvGraphicFramePr/>
                <a:graphic xmlns:a="http://schemas.openxmlformats.org/drawingml/2006/main">
                  <a:graphicData uri="http://schemas.microsoft.com/office/word/2010/wordprocessingShape">
                    <wps:wsp>
                      <wps:cNvCnPr/>
                      <wps:spPr>
                        <a:xfrm>
                          <a:off x="4822125" y="3532350"/>
                          <a:ext cx="1047750" cy="495300"/>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2108200</wp:posOffset>
                </wp:positionH>
                <wp:positionV relativeFrom="paragraph">
                  <wp:posOffset>241300</wp:posOffset>
                </wp:positionV>
                <wp:extent cx="1057275" cy="504825"/>
                <wp:effectExtent b="0" l="0" r="0" t="0"/>
                <wp:wrapNone/>
                <wp:docPr id="5"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1057275" cy="504825"/>
                        </a:xfrm>
                        <a:prstGeom prst="rect"/>
                        <a:ln/>
                      </pic:spPr>
                    </pic:pic>
                  </a:graphicData>
                </a:graphic>
              </wp:anchor>
            </w:drawing>
          </mc:Fallback>
        </mc:AlternateContent>
      </w:r>
    </w:p>
    <w:p w14:paraId="1F88D713" w14:textId="77777777" w:rsidR="003B5C88" w:rsidRDefault="003B5C88">
      <w:pPr>
        <w:tabs>
          <w:tab w:val="left" w:pos="900"/>
        </w:tabs>
        <w:rPr>
          <w:rFonts w:ascii="Times New Roman" w:eastAsia="Times New Roman" w:hAnsi="Times New Roman" w:cs="Times New Roman"/>
          <w:sz w:val="28"/>
          <w:szCs w:val="28"/>
        </w:rPr>
      </w:pPr>
    </w:p>
    <w:p w14:paraId="5FAFBD7B" w14:textId="77777777" w:rsidR="003B5C88" w:rsidRDefault="00A30199">
      <w:pPr>
        <w:tabs>
          <w:tab w:val="left" w:pos="90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WEB-INF</w:t>
      </w:r>
      <w:r>
        <w:rPr>
          <w:rFonts w:ascii="Times New Roman" w:eastAsia="Times New Roman" w:hAnsi="Times New Roman" w:cs="Times New Roman"/>
          <w:sz w:val="28"/>
          <w:szCs w:val="28"/>
        </w:rPr>
        <w:tab/>
        <w:t>.html files</w:t>
      </w:r>
      <w:r>
        <w:rPr>
          <w:noProof/>
        </w:rPr>
        <mc:AlternateContent>
          <mc:Choice Requires="wpg">
            <w:drawing>
              <wp:anchor distT="0" distB="0" distL="114300" distR="114300" simplePos="0" relativeHeight="251661312" behindDoc="0" locked="0" layoutInCell="1" hidden="0" allowOverlap="1" wp14:anchorId="4920BDA7" wp14:editId="08189AE5">
                <wp:simplePos x="0" y="0"/>
                <wp:positionH relativeFrom="column">
                  <wp:posOffset>2057400</wp:posOffset>
                </wp:positionH>
                <wp:positionV relativeFrom="paragraph">
                  <wp:posOffset>215900</wp:posOffset>
                </wp:positionV>
                <wp:extent cx="25400" cy="542925"/>
                <wp:effectExtent l="0" t="0" r="0" b="0"/>
                <wp:wrapNone/>
                <wp:docPr id="7" name="Straight Arrow Connector 7"/>
                <wp:cNvGraphicFramePr/>
                <a:graphic xmlns:a="http://schemas.openxmlformats.org/drawingml/2006/main">
                  <a:graphicData uri="http://schemas.microsoft.com/office/word/2010/wordprocessingShape">
                    <wps:wsp>
                      <wps:cNvCnPr/>
                      <wps:spPr>
                        <a:xfrm>
                          <a:off x="5336475" y="3508538"/>
                          <a:ext cx="19050" cy="542925"/>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2057400</wp:posOffset>
                </wp:positionH>
                <wp:positionV relativeFrom="paragraph">
                  <wp:posOffset>215900</wp:posOffset>
                </wp:positionV>
                <wp:extent cx="25400" cy="542925"/>
                <wp:effectExtent b="0" l="0" r="0" t="0"/>
                <wp:wrapNone/>
                <wp:docPr id="7"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25400" cy="54292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32FAF3E5" wp14:editId="606B7494">
                <wp:simplePos x="0" y="0"/>
                <wp:positionH relativeFrom="column">
                  <wp:posOffset>2070100</wp:posOffset>
                </wp:positionH>
                <wp:positionV relativeFrom="paragraph">
                  <wp:posOffset>215900</wp:posOffset>
                </wp:positionV>
                <wp:extent cx="1028700" cy="476250"/>
                <wp:effectExtent l="0" t="0" r="0" b="0"/>
                <wp:wrapNone/>
                <wp:docPr id="4" name="Straight Arrow Connector 4"/>
                <wp:cNvGraphicFramePr/>
                <a:graphic xmlns:a="http://schemas.openxmlformats.org/drawingml/2006/main">
                  <a:graphicData uri="http://schemas.microsoft.com/office/word/2010/wordprocessingShape">
                    <wps:wsp>
                      <wps:cNvCnPr/>
                      <wps:spPr>
                        <a:xfrm>
                          <a:off x="4836413" y="3546638"/>
                          <a:ext cx="1019175" cy="466725"/>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2070100</wp:posOffset>
                </wp:positionH>
                <wp:positionV relativeFrom="paragraph">
                  <wp:posOffset>215900</wp:posOffset>
                </wp:positionV>
                <wp:extent cx="1028700" cy="476250"/>
                <wp:effectExtent b="0" l="0" r="0" t="0"/>
                <wp:wrapNone/>
                <wp:docPr id="4"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1028700" cy="476250"/>
                        </a:xfrm>
                        <a:prstGeom prst="rect"/>
                        <a:ln/>
                      </pic:spPr>
                    </pic:pic>
                  </a:graphicData>
                </a:graphic>
              </wp:anchor>
            </w:drawing>
          </mc:Fallback>
        </mc:AlternateContent>
      </w:r>
    </w:p>
    <w:p w14:paraId="7404FFC2" w14:textId="77777777" w:rsidR="003B5C88" w:rsidRDefault="003B5C88">
      <w:pPr>
        <w:rPr>
          <w:rFonts w:ascii="Times New Roman" w:eastAsia="Times New Roman" w:hAnsi="Times New Roman" w:cs="Times New Roman"/>
          <w:sz w:val="28"/>
          <w:szCs w:val="28"/>
        </w:rPr>
      </w:pPr>
    </w:p>
    <w:p w14:paraId="7ED49AC7" w14:textId="77777777" w:rsidR="003B5C88" w:rsidRDefault="00A30199">
      <w:pPr>
        <w:tabs>
          <w:tab w:val="left" w:pos="2775"/>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classes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web.xml</w:t>
      </w:r>
      <w:r>
        <w:rPr>
          <w:noProof/>
        </w:rPr>
        <mc:AlternateContent>
          <mc:Choice Requires="wpg">
            <w:drawing>
              <wp:anchor distT="0" distB="0" distL="114300" distR="114300" simplePos="0" relativeHeight="251663360" behindDoc="0" locked="0" layoutInCell="1" hidden="0" allowOverlap="1" wp14:anchorId="15642A2F" wp14:editId="3EB30D70">
                <wp:simplePos x="0" y="0"/>
                <wp:positionH relativeFrom="column">
                  <wp:posOffset>2044700</wp:posOffset>
                </wp:positionH>
                <wp:positionV relativeFrom="paragraph">
                  <wp:posOffset>190500</wp:posOffset>
                </wp:positionV>
                <wp:extent cx="25400" cy="542925"/>
                <wp:effectExtent l="0" t="0" r="0" b="0"/>
                <wp:wrapNone/>
                <wp:docPr id="6" name="Straight Arrow Connector 6"/>
                <wp:cNvGraphicFramePr/>
                <a:graphic xmlns:a="http://schemas.openxmlformats.org/drawingml/2006/main">
                  <a:graphicData uri="http://schemas.microsoft.com/office/word/2010/wordprocessingShape">
                    <wps:wsp>
                      <wps:cNvCnPr/>
                      <wps:spPr>
                        <a:xfrm>
                          <a:off x="5336475" y="3508538"/>
                          <a:ext cx="19050" cy="542925"/>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2044700</wp:posOffset>
                </wp:positionH>
                <wp:positionV relativeFrom="paragraph">
                  <wp:posOffset>190500</wp:posOffset>
                </wp:positionV>
                <wp:extent cx="25400" cy="542925"/>
                <wp:effectExtent b="0" l="0" r="0" t="0"/>
                <wp:wrapNone/>
                <wp:docPr id="6"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25400" cy="542925"/>
                        </a:xfrm>
                        <a:prstGeom prst="rect"/>
                        <a:ln/>
                      </pic:spPr>
                    </pic:pic>
                  </a:graphicData>
                </a:graphic>
              </wp:anchor>
            </w:drawing>
          </mc:Fallback>
        </mc:AlternateContent>
      </w:r>
    </w:p>
    <w:p w14:paraId="3D42B450" w14:textId="77777777" w:rsidR="003B5C88" w:rsidRDefault="003B5C88">
      <w:pPr>
        <w:tabs>
          <w:tab w:val="left" w:pos="2775"/>
        </w:tabs>
        <w:rPr>
          <w:rFonts w:ascii="Times New Roman" w:eastAsia="Times New Roman" w:hAnsi="Times New Roman" w:cs="Times New Roman"/>
          <w:sz w:val="28"/>
          <w:szCs w:val="28"/>
        </w:rPr>
      </w:pPr>
    </w:p>
    <w:p w14:paraId="430C29D1" w14:textId="77777777" w:rsidR="003B5C88" w:rsidRDefault="00A30199">
      <w:pPr>
        <w:tabs>
          <w:tab w:val="left" w:pos="2775"/>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.class files</w:t>
      </w:r>
    </w:p>
    <w:p w14:paraId="44AD1F13" w14:textId="77777777" w:rsidR="003B5C88" w:rsidRDefault="003B5C88">
      <w:pPr>
        <w:tabs>
          <w:tab w:val="left" w:pos="2775"/>
        </w:tabs>
        <w:rPr>
          <w:rFonts w:ascii="Times New Roman" w:eastAsia="Times New Roman" w:hAnsi="Times New Roman" w:cs="Times New Roman"/>
          <w:sz w:val="28"/>
          <w:szCs w:val="28"/>
        </w:rPr>
      </w:pPr>
    </w:p>
    <w:p w14:paraId="408E082D" w14:textId="77777777" w:rsidR="003B5C88" w:rsidRDefault="00A30199">
      <w:pPr>
        <w:tabs>
          <w:tab w:val="left" w:pos="277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After compiling Servlet programs put .class files in the folder </w:t>
      </w:r>
      <w:proofErr w:type="spellStart"/>
      <w:proofErr w:type="gramStart"/>
      <w:r>
        <w:rPr>
          <w:rFonts w:ascii="Times New Roman" w:eastAsia="Times New Roman" w:hAnsi="Times New Roman" w:cs="Times New Roman"/>
          <w:sz w:val="28"/>
          <w:szCs w:val="28"/>
        </w:rPr>
        <w:t>classes.classes</w:t>
      </w:r>
      <w:proofErr w:type="spellEnd"/>
      <w:proofErr w:type="gramEnd"/>
      <w:r>
        <w:rPr>
          <w:rFonts w:ascii="Times New Roman" w:eastAsia="Times New Roman" w:hAnsi="Times New Roman" w:cs="Times New Roman"/>
          <w:sz w:val="28"/>
          <w:szCs w:val="28"/>
        </w:rPr>
        <w:t xml:space="preserve"> folder of servlet applications is called as private folder which </w:t>
      </w:r>
      <w:proofErr w:type="spellStart"/>
      <w:r>
        <w:rPr>
          <w:rFonts w:ascii="Times New Roman" w:eastAsia="Times New Roman" w:hAnsi="Times New Roman" w:cs="Times New Roman"/>
          <w:sz w:val="28"/>
          <w:szCs w:val="28"/>
        </w:rPr>
        <w:t>menas</w:t>
      </w:r>
      <w:proofErr w:type="spellEnd"/>
      <w:r>
        <w:rPr>
          <w:rFonts w:ascii="Times New Roman" w:eastAsia="Times New Roman" w:hAnsi="Times New Roman" w:cs="Times New Roman"/>
          <w:sz w:val="28"/>
          <w:szCs w:val="28"/>
        </w:rPr>
        <w:t xml:space="preserve"> the client cannot directly access Servlet.</w:t>
      </w:r>
    </w:p>
    <w:p w14:paraId="23DC6BE2" w14:textId="77777777" w:rsidR="003B5C88" w:rsidRDefault="00A30199">
      <w:pPr>
        <w:tabs>
          <w:tab w:val="left" w:pos="2775"/>
        </w:tabs>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So</w:t>
      </w:r>
      <w:proofErr w:type="gramEnd"/>
      <w:r>
        <w:rPr>
          <w:rFonts w:ascii="Times New Roman" w:eastAsia="Times New Roman" w:hAnsi="Times New Roman" w:cs="Times New Roman"/>
          <w:sz w:val="28"/>
          <w:szCs w:val="28"/>
        </w:rPr>
        <w:t xml:space="preserve"> the user should map some URL pattern for every Servlet class in web.xml</w:t>
      </w:r>
    </w:p>
    <w:p w14:paraId="5A238628" w14:textId="77777777" w:rsidR="003B5C88" w:rsidRDefault="00A30199">
      <w:pPr>
        <w:tabs>
          <w:tab w:val="left" w:pos="277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web.xml file is called as deployment </w:t>
      </w:r>
      <w:proofErr w:type="spellStart"/>
      <w:r>
        <w:rPr>
          <w:rFonts w:ascii="Times New Roman" w:eastAsia="Times New Roman" w:hAnsi="Times New Roman" w:cs="Times New Roman"/>
          <w:sz w:val="28"/>
          <w:szCs w:val="28"/>
        </w:rPr>
        <w:t>discriptor</w:t>
      </w:r>
      <w:proofErr w:type="spellEnd"/>
      <w:r>
        <w:rPr>
          <w:rFonts w:ascii="Times New Roman" w:eastAsia="Times New Roman" w:hAnsi="Times New Roman" w:cs="Times New Roman"/>
          <w:sz w:val="28"/>
          <w:szCs w:val="28"/>
        </w:rPr>
        <w:t>.</w:t>
      </w:r>
    </w:p>
    <w:p w14:paraId="1FDE8A32" w14:textId="77777777" w:rsidR="003B5C88" w:rsidRDefault="00A30199">
      <w:pPr>
        <w:tabs>
          <w:tab w:val="left" w:pos="2775"/>
        </w:tabs>
        <w:rPr>
          <w:rFonts w:ascii="Times New Roman" w:eastAsia="Times New Roman" w:hAnsi="Times New Roman" w:cs="Times New Roman"/>
          <w:sz w:val="28"/>
          <w:szCs w:val="28"/>
        </w:rPr>
      </w:pPr>
      <w:r>
        <w:rPr>
          <w:rFonts w:ascii="Times New Roman" w:eastAsia="Times New Roman" w:hAnsi="Times New Roman" w:cs="Times New Roman"/>
          <w:sz w:val="28"/>
          <w:szCs w:val="28"/>
        </w:rPr>
        <w:t>It is as follows</w:t>
      </w:r>
    </w:p>
    <w:p w14:paraId="37685597" w14:textId="77777777" w:rsidR="003B5C88" w:rsidRDefault="00A30199">
      <w:pPr>
        <w:tabs>
          <w:tab w:val="left" w:pos="277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&lt;web-app&gt;</w:t>
      </w:r>
    </w:p>
    <w:p w14:paraId="38A848E3" w14:textId="77777777" w:rsidR="003B5C88" w:rsidRDefault="00A30199">
      <w:pPr>
        <w:tabs>
          <w:tab w:val="left" w:pos="277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&lt;servlet&gt;</w:t>
      </w:r>
    </w:p>
    <w:p w14:paraId="2B010DCC" w14:textId="77777777" w:rsidR="003B5C88" w:rsidRDefault="003B5C88">
      <w:pPr>
        <w:tabs>
          <w:tab w:val="left" w:pos="2775"/>
        </w:tabs>
        <w:rPr>
          <w:rFonts w:ascii="Times New Roman" w:eastAsia="Times New Roman" w:hAnsi="Times New Roman" w:cs="Times New Roman"/>
          <w:b/>
          <w:sz w:val="28"/>
          <w:szCs w:val="28"/>
        </w:rPr>
      </w:pPr>
    </w:p>
    <w:p w14:paraId="627B2313" w14:textId="77777777" w:rsidR="003B5C88" w:rsidRDefault="00A30199">
      <w:pPr>
        <w:tabs>
          <w:tab w:val="left" w:pos="277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&lt;servlet-name&gt;name&lt;/servlet-name&gt;</w:t>
      </w:r>
    </w:p>
    <w:p w14:paraId="28FD732F" w14:textId="77777777" w:rsidR="003B5C88" w:rsidRDefault="00A30199">
      <w:pPr>
        <w:tabs>
          <w:tab w:val="left" w:pos="277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&lt;servlet-class&gt;</w:t>
      </w:r>
      <w:proofErr w:type="spellStart"/>
      <w:r>
        <w:rPr>
          <w:rFonts w:ascii="Times New Roman" w:eastAsia="Times New Roman" w:hAnsi="Times New Roman" w:cs="Times New Roman"/>
          <w:b/>
          <w:sz w:val="28"/>
          <w:szCs w:val="28"/>
        </w:rPr>
        <w:t>Servletclassfile</w:t>
      </w:r>
      <w:proofErr w:type="spellEnd"/>
      <w:r>
        <w:rPr>
          <w:rFonts w:ascii="Times New Roman" w:eastAsia="Times New Roman" w:hAnsi="Times New Roman" w:cs="Times New Roman"/>
          <w:b/>
          <w:sz w:val="28"/>
          <w:szCs w:val="28"/>
        </w:rPr>
        <w:t>&lt;/servlet-class&gt;</w:t>
      </w:r>
    </w:p>
    <w:p w14:paraId="1E389F67" w14:textId="77777777" w:rsidR="003B5C88" w:rsidRDefault="00A30199">
      <w:pPr>
        <w:tabs>
          <w:tab w:val="left" w:pos="277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&lt;/servlet&gt;</w:t>
      </w:r>
    </w:p>
    <w:p w14:paraId="7D47F746" w14:textId="77777777" w:rsidR="003B5C88" w:rsidRDefault="00A30199">
      <w:pPr>
        <w:tabs>
          <w:tab w:val="left" w:pos="277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&lt;servlet-mapping&gt;</w:t>
      </w:r>
    </w:p>
    <w:p w14:paraId="4CE635DC" w14:textId="77777777" w:rsidR="003B5C88" w:rsidRDefault="00A30199">
      <w:pPr>
        <w:tabs>
          <w:tab w:val="left" w:pos="277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&lt;servlet-name&gt;name&lt;/servlet-name&gt;</w:t>
      </w:r>
    </w:p>
    <w:p w14:paraId="36AD1576" w14:textId="77777777" w:rsidR="003B5C88" w:rsidRDefault="00A30199">
      <w:pPr>
        <w:tabs>
          <w:tab w:val="left" w:pos="277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&lt;</w:t>
      </w:r>
      <w:proofErr w:type="spellStart"/>
      <w:r>
        <w:rPr>
          <w:rFonts w:ascii="Times New Roman" w:eastAsia="Times New Roman" w:hAnsi="Times New Roman" w:cs="Times New Roman"/>
          <w:b/>
          <w:sz w:val="28"/>
          <w:szCs w:val="28"/>
        </w:rPr>
        <w:t>url</w:t>
      </w:r>
      <w:proofErr w:type="spellEnd"/>
      <w:r>
        <w:rPr>
          <w:rFonts w:ascii="Times New Roman" w:eastAsia="Times New Roman" w:hAnsi="Times New Roman" w:cs="Times New Roman"/>
          <w:b/>
          <w:sz w:val="28"/>
          <w:szCs w:val="28"/>
        </w:rPr>
        <w:t>-pattern&gt;/</w:t>
      </w:r>
      <w:proofErr w:type="spellStart"/>
      <w:r>
        <w:rPr>
          <w:rFonts w:ascii="Times New Roman" w:eastAsia="Times New Roman" w:hAnsi="Times New Roman" w:cs="Times New Roman"/>
          <w:b/>
          <w:sz w:val="28"/>
          <w:szCs w:val="28"/>
        </w:rPr>
        <w:t>url</w:t>
      </w:r>
      <w:proofErr w:type="spellEnd"/>
      <w:r>
        <w:rPr>
          <w:rFonts w:ascii="Times New Roman" w:eastAsia="Times New Roman" w:hAnsi="Times New Roman" w:cs="Times New Roman"/>
          <w:b/>
          <w:sz w:val="28"/>
          <w:szCs w:val="28"/>
        </w:rPr>
        <w:t>&lt;/</w:t>
      </w:r>
      <w:proofErr w:type="spellStart"/>
      <w:r>
        <w:rPr>
          <w:rFonts w:ascii="Times New Roman" w:eastAsia="Times New Roman" w:hAnsi="Times New Roman" w:cs="Times New Roman"/>
          <w:b/>
          <w:sz w:val="28"/>
          <w:szCs w:val="28"/>
        </w:rPr>
        <w:t>url</w:t>
      </w:r>
      <w:proofErr w:type="spellEnd"/>
      <w:r>
        <w:rPr>
          <w:rFonts w:ascii="Times New Roman" w:eastAsia="Times New Roman" w:hAnsi="Times New Roman" w:cs="Times New Roman"/>
          <w:b/>
          <w:sz w:val="28"/>
          <w:szCs w:val="28"/>
        </w:rPr>
        <w:t>-pattern&gt;</w:t>
      </w:r>
    </w:p>
    <w:p w14:paraId="291D0FDC" w14:textId="77777777" w:rsidR="003B5C88" w:rsidRDefault="00A30199">
      <w:pPr>
        <w:tabs>
          <w:tab w:val="left" w:pos="277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&lt;s/</w:t>
      </w:r>
      <w:proofErr w:type="spellStart"/>
      <w:r>
        <w:rPr>
          <w:rFonts w:ascii="Times New Roman" w:eastAsia="Times New Roman" w:hAnsi="Times New Roman" w:cs="Times New Roman"/>
          <w:b/>
          <w:sz w:val="28"/>
          <w:szCs w:val="28"/>
        </w:rPr>
        <w:t>ervlet</w:t>
      </w:r>
      <w:proofErr w:type="spellEnd"/>
      <w:r>
        <w:rPr>
          <w:rFonts w:ascii="Times New Roman" w:eastAsia="Times New Roman" w:hAnsi="Times New Roman" w:cs="Times New Roman"/>
          <w:b/>
          <w:sz w:val="28"/>
          <w:szCs w:val="28"/>
        </w:rPr>
        <w:t>-mapping&gt;</w:t>
      </w:r>
    </w:p>
    <w:p w14:paraId="5AF6230B" w14:textId="77777777" w:rsidR="003B5C88" w:rsidRDefault="00A30199">
      <w:pPr>
        <w:tabs>
          <w:tab w:val="left" w:pos="277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Now when the client wants to access </w:t>
      </w:r>
      <w:proofErr w:type="spellStart"/>
      <w:r>
        <w:rPr>
          <w:rFonts w:ascii="Times New Roman" w:eastAsia="Times New Roman" w:hAnsi="Times New Roman" w:cs="Times New Roman"/>
          <w:sz w:val="28"/>
          <w:szCs w:val="28"/>
        </w:rPr>
        <w:t>Servletclassfile</w:t>
      </w:r>
      <w:proofErr w:type="spellEnd"/>
      <w:r>
        <w:rPr>
          <w:rFonts w:ascii="Times New Roman" w:eastAsia="Times New Roman" w:hAnsi="Times New Roman" w:cs="Times New Roman"/>
          <w:sz w:val="28"/>
          <w:szCs w:val="28"/>
        </w:rPr>
        <w:t xml:space="preserve"> then he has to type in web browser’s address bar</w:t>
      </w:r>
    </w:p>
    <w:p w14:paraId="2FAB38B6" w14:textId="77777777" w:rsidR="003B5C88" w:rsidRDefault="006E31D1">
      <w:pPr>
        <w:tabs>
          <w:tab w:val="left" w:pos="2775"/>
        </w:tabs>
        <w:rPr>
          <w:rFonts w:ascii="Times New Roman" w:eastAsia="Times New Roman" w:hAnsi="Times New Roman" w:cs="Times New Roman"/>
          <w:b/>
          <w:color w:val="000000"/>
          <w:sz w:val="28"/>
          <w:szCs w:val="28"/>
        </w:rPr>
      </w:pPr>
      <w:hyperlink r:id="rId16">
        <w:r w:rsidR="00A30199">
          <w:rPr>
            <w:rFonts w:ascii="Times New Roman" w:eastAsia="Times New Roman" w:hAnsi="Times New Roman" w:cs="Times New Roman"/>
            <w:b/>
            <w:color w:val="000000"/>
            <w:sz w:val="28"/>
            <w:szCs w:val="28"/>
          </w:rPr>
          <w:t>http://localhost:8080/your</w:t>
        </w:r>
      </w:hyperlink>
      <w:r w:rsidR="00A30199">
        <w:rPr>
          <w:rFonts w:ascii="Times New Roman" w:eastAsia="Times New Roman" w:hAnsi="Times New Roman" w:cs="Times New Roman"/>
          <w:b/>
          <w:color w:val="000000"/>
          <w:sz w:val="28"/>
          <w:szCs w:val="28"/>
        </w:rPr>
        <w:t xml:space="preserve"> own folder/</w:t>
      </w:r>
      <w:proofErr w:type="spellStart"/>
      <w:r w:rsidR="00A30199">
        <w:rPr>
          <w:rFonts w:ascii="Times New Roman" w:eastAsia="Times New Roman" w:hAnsi="Times New Roman" w:cs="Times New Roman"/>
          <w:b/>
          <w:color w:val="000000"/>
          <w:sz w:val="28"/>
          <w:szCs w:val="28"/>
        </w:rPr>
        <w:t>url</w:t>
      </w:r>
      <w:proofErr w:type="spellEnd"/>
    </w:p>
    <w:p w14:paraId="56AB5E2E" w14:textId="77777777" w:rsidR="003B5C88" w:rsidRDefault="00A30199">
      <w:pPr>
        <w:tabs>
          <w:tab w:val="left" w:pos="2775"/>
        </w:tabs>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Some times</w:t>
      </w:r>
      <w:proofErr w:type="spellEnd"/>
      <w:r>
        <w:rPr>
          <w:rFonts w:ascii="Times New Roman" w:eastAsia="Times New Roman" w:hAnsi="Times New Roman" w:cs="Times New Roman"/>
          <w:color w:val="000000"/>
          <w:sz w:val="28"/>
          <w:szCs w:val="28"/>
        </w:rPr>
        <w:t xml:space="preserve"> we create .html files </w:t>
      </w:r>
      <w:proofErr w:type="spellStart"/>
      <w:proofErr w:type="gramStart"/>
      <w:r>
        <w:rPr>
          <w:rFonts w:ascii="Times New Roman" w:eastAsia="Times New Roman" w:hAnsi="Times New Roman" w:cs="Times New Roman"/>
          <w:color w:val="000000"/>
          <w:sz w:val="28"/>
          <w:szCs w:val="28"/>
        </w:rPr>
        <w:t>also.For</w:t>
      </w:r>
      <w:proofErr w:type="spellEnd"/>
      <w:proofErr w:type="gramEnd"/>
      <w:r>
        <w:rPr>
          <w:rFonts w:ascii="Times New Roman" w:eastAsia="Times New Roman" w:hAnsi="Times New Roman" w:cs="Times New Roman"/>
          <w:color w:val="000000"/>
          <w:sz w:val="28"/>
          <w:szCs w:val="28"/>
        </w:rPr>
        <w:t xml:space="preserve"> creating .html the syntax is</w:t>
      </w:r>
    </w:p>
    <w:p w14:paraId="0748F02B" w14:textId="77777777" w:rsidR="003B5C88" w:rsidRDefault="00A30199">
      <w:pPr>
        <w:tabs>
          <w:tab w:val="left" w:pos="2775"/>
        </w:tabs>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&lt;html&gt;</w:t>
      </w:r>
    </w:p>
    <w:p w14:paraId="143252DA" w14:textId="77777777" w:rsidR="003B5C88" w:rsidRDefault="00A30199">
      <w:pPr>
        <w:tabs>
          <w:tab w:val="left" w:pos="2775"/>
        </w:tabs>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&lt;form name</w:t>
      </w:r>
      <w:proofErr w:type="gramStart"/>
      <w:r>
        <w:rPr>
          <w:rFonts w:ascii="Times New Roman" w:eastAsia="Times New Roman" w:hAnsi="Times New Roman" w:cs="Times New Roman"/>
          <w:b/>
          <w:color w:val="000000"/>
          <w:sz w:val="28"/>
          <w:szCs w:val="28"/>
        </w:rPr>
        <w:t>=”any</w:t>
      </w:r>
      <w:proofErr w:type="gramEnd"/>
      <w:r>
        <w:rPr>
          <w:rFonts w:ascii="Times New Roman" w:eastAsia="Times New Roman" w:hAnsi="Times New Roman" w:cs="Times New Roman"/>
          <w:b/>
          <w:color w:val="000000"/>
          <w:sz w:val="28"/>
          <w:szCs w:val="28"/>
        </w:rPr>
        <w:t>-name” method=”method used in servlet class(get/post)” action=”</w:t>
      </w:r>
      <w:hyperlink r:id="rId17">
        <w:r>
          <w:rPr>
            <w:rFonts w:ascii="Times New Roman" w:eastAsia="Times New Roman" w:hAnsi="Times New Roman" w:cs="Times New Roman"/>
            <w:b/>
            <w:color w:val="000000"/>
            <w:sz w:val="28"/>
            <w:szCs w:val="28"/>
          </w:rPr>
          <w:t>http://localhost:8080/your</w:t>
        </w:r>
      </w:hyperlink>
      <w:r>
        <w:rPr>
          <w:rFonts w:ascii="Times New Roman" w:eastAsia="Times New Roman" w:hAnsi="Times New Roman" w:cs="Times New Roman"/>
          <w:b/>
          <w:color w:val="000000"/>
          <w:sz w:val="28"/>
          <w:szCs w:val="28"/>
        </w:rPr>
        <w:t xml:space="preserve"> own folder/</w:t>
      </w:r>
      <w:proofErr w:type="spellStart"/>
      <w:r>
        <w:rPr>
          <w:rFonts w:ascii="Times New Roman" w:eastAsia="Times New Roman" w:hAnsi="Times New Roman" w:cs="Times New Roman"/>
          <w:b/>
          <w:color w:val="000000"/>
          <w:sz w:val="28"/>
          <w:szCs w:val="28"/>
        </w:rPr>
        <w:t>url</w:t>
      </w:r>
      <w:proofErr w:type="spellEnd"/>
      <w:r>
        <w:rPr>
          <w:rFonts w:ascii="Times New Roman" w:eastAsia="Times New Roman" w:hAnsi="Times New Roman" w:cs="Times New Roman"/>
          <w:b/>
          <w:color w:val="000000"/>
          <w:sz w:val="28"/>
          <w:szCs w:val="28"/>
        </w:rPr>
        <w:t>”&gt;</w:t>
      </w:r>
    </w:p>
    <w:p w14:paraId="69A135A2" w14:textId="77777777" w:rsidR="003B5C88" w:rsidRDefault="00A30199">
      <w:pPr>
        <w:tabs>
          <w:tab w:val="left" w:pos="2775"/>
        </w:tabs>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&lt;input type=</w:t>
      </w:r>
      <w:proofErr w:type="spellStart"/>
      <w:r>
        <w:rPr>
          <w:rFonts w:ascii="Times New Roman" w:eastAsia="Times New Roman" w:hAnsi="Times New Roman" w:cs="Times New Roman"/>
          <w:b/>
          <w:color w:val="000000"/>
          <w:sz w:val="28"/>
          <w:szCs w:val="28"/>
        </w:rPr>
        <w:t>typename</w:t>
      </w:r>
      <w:proofErr w:type="spellEnd"/>
      <w:r>
        <w:rPr>
          <w:rFonts w:ascii="Times New Roman" w:eastAsia="Times New Roman" w:hAnsi="Times New Roman" w:cs="Times New Roman"/>
          <w:b/>
          <w:color w:val="000000"/>
          <w:sz w:val="28"/>
          <w:szCs w:val="28"/>
        </w:rPr>
        <w:t xml:space="preserve"> value=</w:t>
      </w:r>
      <w:proofErr w:type="spellStart"/>
      <w:r>
        <w:rPr>
          <w:rFonts w:ascii="Times New Roman" w:eastAsia="Times New Roman" w:hAnsi="Times New Roman" w:cs="Times New Roman"/>
          <w:b/>
          <w:color w:val="000000"/>
          <w:sz w:val="28"/>
          <w:szCs w:val="28"/>
        </w:rPr>
        <w:t>val</w:t>
      </w:r>
      <w:proofErr w:type="spellEnd"/>
      <w:r>
        <w:rPr>
          <w:rFonts w:ascii="Times New Roman" w:eastAsia="Times New Roman" w:hAnsi="Times New Roman" w:cs="Times New Roman"/>
          <w:b/>
          <w:color w:val="000000"/>
          <w:sz w:val="28"/>
          <w:szCs w:val="28"/>
        </w:rPr>
        <w:t>&gt;</w:t>
      </w:r>
    </w:p>
    <w:p w14:paraId="689369C8" w14:textId="77777777" w:rsidR="003B5C88" w:rsidRDefault="00A30199">
      <w:pPr>
        <w:tabs>
          <w:tab w:val="left" w:pos="2775"/>
        </w:tabs>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&lt;/html&gt;</w:t>
      </w:r>
    </w:p>
    <w:p w14:paraId="7A4E0701" w14:textId="77777777" w:rsidR="003B5C88" w:rsidRDefault="003B5C88">
      <w:pPr>
        <w:tabs>
          <w:tab w:val="left" w:pos="2775"/>
        </w:tabs>
        <w:rPr>
          <w:rFonts w:ascii="Times New Roman" w:eastAsia="Times New Roman" w:hAnsi="Times New Roman" w:cs="Times New Roman"/>
          <w:b/>
          <w:color w:val="000000"/>
          <w:sz w:val="28"/>
          <w:szCs w:val="28"/>
        </w:rPr>
      </w:pPr>
    </w:p>
    <w:p w14:paraId="1E6F9A0A" w14:textId="77777777" w:rsidR="003B5C88" w:rsidRDefault="00A30199">
      <w:pPr>
        <w:tabs>
          <w:tab w:val="left" w:pos="2775"/>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When we create .html then to access </w:t>
      </w:r>
      <w:proofErr w:type="spellStart"/>
      <w:r>
        <w:rPr>
          <w:rFonts w:ascii="Times New Roman" w:eastAsia="Times New Roman" w:hAnsi="Times New Roman" w:cs="Times New Roman"/>
          <w:color w:val="000000"/>
          <w:sz w:val="28"/>
          <w:szCs w:val="28"/>
        </w:rPr>
        <w:t>Servletclassfile</w:t>
      </w:r>
      <w:proofErr w:type="spellEnd"/>
      <w:r>
        <w:rPr>
          <w:rFonts w:ascii="Times New Roman" w:eastAsia="Times New Roman" w:hAnsi="Times New Roman" w:cs="Times New Roman"/>
          <w:color w:val="000000"/>
          <w:sz w:val="28"/>
          <w:szCs w:val="28"/>
        </w:rPr>
        <w:t xml:space="preserve"> type in web browser’s address bar as</w:t>
      </w:r>
    </w:p>
    <w:p w14:paraId="3A754208" w14:textId="77777777" w:rsidR="003B5C88" w:rsidRDefault="006E31D1">
      <w:pPr>
        <w:tabs>
          <w:tab w:val="left" w:pos="2775"/>
          <w:tab w:val="left" w:pos="7233"/>
        </w:tabs>
        <w:rPr>
          <w:rFonts w:ascii="Times New Roman" w:eastAsia="Times New Roman" w:hAnsi="Times New Roman" w:cs="Times New Roman"/>
          <w:b/>
          <w:color w:val="000000"/>
          <w:sz w:val="28"/>
          <w:szCs w:val="28"/>
        </w:rPr>
      </w:pPr>
      <w:hyperlink r:id="rId18">
        <w:r w:rsidR="00A30199">
          <w:rPr>
            <w:rFonts w:ascii="Times New Roman" w:eastAsia="Times New Roman" w:hAnsi="Times New Roman" w:cs="Times New Roman"/>
            <w:b/>
            <w:color w:val="000000"/>
            <w:sz w:val="28"/>
            <w:szCs w:val="28"/>
          </w:rPr>
          <w:t>http://localhost:8080/your</w:t>
        </w:r>
      </w:hyperlink>
      <w:r w:rsidR="00A30199">
        <w:rPr>
          <w:rFonts w:ascii="Times New Roman" w:eastAsia="Times New Roman" w:hAnsi="Times New Roman" w:cs="Times New Roman"/>
          <w:b/>
          <w:color w:val="000000"/>
          <w:sz w:val="28"/>
          <w:szCs w:val="28"/>
        </w:rPr>
        <w:t xml:space="preserve"> own folder/file.html</w:t>
      </w:r>
      <w:r w:rsidR="00A30199">
        <w:rPr>
          <w:rFonts w:ascii="Times New Roman" w:eastAsia="Times New Roman" w:hAnsi="Times New Roman" w:cs="Times New Roman"/>
          <w:b/>
          <w:color w:val="000000"/>
          <w:sz w:val="28"/>
          <w:szCs w:val="28"/>
        </w:rPr>
        <w:tab/>
      </w:r>
    </w:p>
    <w:p w14:paraId="3F7302ED" w14:textId="77777777" w:rsidR="003B5C88" w:rsidRDefault="00A30199">
      <w:pPr>
        <w:pStyle w:val="Heading1"/>
        <w:rPr>
          <w:rFonts w:ascii="Times New Roman" w:eastAsia="Times New Roman" w:hAnsi="Times New Roman" w:cs="Times New Roman"/>
        </w:rPr>
      </w:pPr>
      <w:r>
        <w:rPr>
          <w:rFonts w:ascii="Times New Roman" w:eastAsia="Times New Roman" w:hAnsi="Times New Roman" w:cs="Times New Roman"/>
        </w:rPr>
        <w:t>Servlet API</w:t>
      </w:r>
    </w:p>
    <w:p w14:paraId="3A4405A8" w14:textId="77777777" w:rsidR="003B5C88" w:rsidRDefault="003B5C88">
      <w:pPr>
        <w:tabs>
          <w:tab w:val="left" w:pos="2775"/>
          <w:tab w:val="left" w:pos="7233"/>
        </w:tabs>
        <w:rPr>
          <w:rFonts w:ascii="Times New Roman" w:eastAsia="Times New Roman" w:hAnsi="Times New Roman" w:cs="Times New Roman"/>
          <w:b/>
          <w:color w:val="000000"/>
          <w:sz w:val="28"/>
          <w:szCs w:val="28"/>
        </w:rPr>
      </w:pPr>
    </w:p>
    <w:p w14:paraId="5E99C36A" w14:textId="77777777" w:rsidR="003B5C88" w:rsidRDefault="00A30199">
      <w:pPr>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proofErr w:type="spellStart"/>
      <w:proofErr w:type="gramStart"/>
      <w:r>
        <w:rPr>
          <w:rFonts w:ascii="Times New Roman" w:eastAsia="Times New Roman" w:hAnsi="Times New Roman" w:cs="Times New Roman"/>
          <w:sz w:val="28"/>
          <w:szCs w:val="28"/>
        </w:rPr>
        <w:t>javax.servlet</w:t>
      </w:r>
      <w:proofErr w:type="spellEnd"/>
      <w:proofErr w:type="gram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javax.servlet.http</w:t>
      </w:r>
      <w:proofErr w:type="spellEnd"/>
      <w:r>
        <w:rPr>
          <w:rFonts w:ascii="Times New Roman" w:eastAsia="Times New Roman" w:hAnsi="Times New Roman" w:cs="Times New Roman"/>
          <w:sz w:val="28"/>
          <w:szCs w:val="28"/>
        </w:rPr>
        <w:t xml:space="preserve"> packages represent interfaces and classes for servlet </w:t>
      </w:r>
      <w:proofErr w:type="spellStart"/>
      <w:r>
        <w:rPr>
          <w:rFonts w:ascii="Times New Roman" w:eastAsia="Times New Roman" w:hAnsi="Times New Roman" w:cs="Times New Roman"/>
          <w:sz w:val="28"/>
          <w:szCs w:val="28"/>
        </w:rPr>
        <w:t>api</w:t>
      </w:r>
      <w:proofErr w:type="spellEnd"/>
      <w:r>
        <w:rPr>
          <w:rFonts w:ascii="Times New Roman" w:eastAsia="Times New Roman" w:hAnsi="Times New Roman" w:cs="Times New Roman"/>
          <w:sz w:val="28"/>
          <w:szCs w:val="28"/>
        </w:rPr>
        <w:t>.</w:t>
      </w:r>
    </w:p>
    <w:p w14:paraId="4BEA9AFD" w14:textId="77777777" w:rsidR="003B5C88" w:rsidRDefault="00A30199">
      <w:pPr>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proofErr w:type="spellStart"/>
      <w:proofErr w:type="gramStart"/>
      <w:r>
        <w:rPr>
          <w:rFonts w:ascii="Times New Roman" w:eastAsia="Times New Roman" w:hAnsi="Times New Roman" w:cs="Times New Roman"/>
          <w:b/>
          <w:sz w:val="28"/>
          <w:szCs w:val="28"/>
        </w:rPr>
        <w:t>javax.servlet</w:t>
      </w:r>
      <w:proofErr w:type="spellEnd"/>
      <w:proofErr w:type="gramEnd"/>
      <w:r>
        <w:rPr>
          <w:rFonts w:ascii="Times New Roman" w:eastAsia="Times New Roman" w:hAnsi="Times New Roman" w:cs="Times New Roman"/>
          <w:sz w:val="28"/>
          <w:szCs w:val="28"/>
        </w:rPr>
        <w:t xml:space="preserve"> package contains many interfaces and classes that are used by the servlet . These are not specific to any protocol.</w:t>
      </w:r>
    </w:p>
    <w:p w14:paraId="0248C1D1" w14:textId="77777777" w:rsidR="003B5C88" w:rsidRDefault="00A30199">
      <w:pPr>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 </w:t>
      </w:r>
      <w:proofErr w:type="spellStart"/>
      <w:proofErr w:type="gramStart"/>
      <w:r>
        <w:rPr>
          <w:rFonts w:ascii="Times New Roman" w:eastAsia="Times New Roman" w:hAnsi="Times New Roman" w:cs="Times New Roman"/>
          <w:b/>
          <w:sz w:val="28"/>
          <w:szCs w:val="28"/>
        </w:rPr>
        <w:t>javax.servlet</w:t>
      </w:r>
      <w:proofErr w:type="gramEnd"/>
      <w:r>
        <w:rPr>
          <w:rFonts w:ascii="Times New Roman" w:eastAsia="Times New Roman" w:hAnsi="Times New Roman" w:cs="Times New Roman"/>
          <w:b/>
          <w:sz w:val="28"/>
          <w:szCs w:val="28"/>
        </w:rPr>
        <w:t>.http</w:t>
      </w:r>
      <w:proofErr w:type="spellEnd"/>
      <w:r>
        <w:rPr>
          <w:rFonts w:ascii="Times New Roman" w:eastAsia="Times New Roman" w:hAnsi="Times New Roman" w:cs="Times New Roman"/>
          <w:sz w:val="28"/>
          <w:szCs w:val="28"/>
        </w:rPr>
        <w:t xml:space="preserve"> package contains interfaces and classes that are responsible for http requests only.</w:t>
      </w:r>
    </w:p>
    <w:p w14:paraId="3C40239A" w14:textId="77777777" w:rsidR="003B5C88" w:rsidRDefault="00A30199">
      <w:pPr>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Let's see what are the interfaces of </w:t>
      </w:r>
      <w:proofErr w:type="spellStart"/>
      <w:proofErr w:type="gramStart"/>
      <w:r>
        <w:rPr>
          <w:rFonts w:ascii="Times New Roman" w:eastAsia="Times New Roman" w:hAnsi="Times New Roman" w:cs="Times New Roman"/>
          <w:sz w:val="28"/>
          <w:szCs w:val="28"/>
        </w:rPr>
        <w:t>javax.servlet</w:t>
      </w:r>
      <w:proofErr w:type="spellEnd"/>
      <w:proofErr w:type="gramEnd"/>
      <w:r>
        <w:rPr>
          <w:rFonts w:ascii="Times New Roman" w:eastAsia="Times New Roman" w:hAnsi="Times New Roman" w:cs="Times New Roman"/>
          <w:sz w:val="28"/>
          <w:szCs w:val="28"/>
        </w:rPr>
        <w:t xml:space="preserve"> package.</w:t>
      </w:r>
    </w:p>
    <w:p w14:paraId="03A29907" w14:textId="77777777" w:rsidR="003B5C88" w:rsidRDefault="00A30199">
      <w:pPr>
        <w:pStyle w:val="Head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Interfaces in </w:t>
      </w:r>
      <w:proofErr w:type="spellStart"/>
      <w:proofErr w:type="gramStart"/>
      <w:r>
        <w:rPr>
          <w:rFonts w:ascii="Times New Roman" w:eastAsia="Times New Roman" w:hAnsi="Times New Roman" w:cs="Times New Roman"/>
          <w:sz w:val="28"/>
          <w:szCs w:val="28"/>
        </w:rPr>
        <w:t>javax.servlet</w:t>
      </w:r>
      <w:proofErr w:type="spellEnd"/>
      <w:proofErr w:type="gramEnd"/>
      <w:r>
        <w:rPr>
          <w:rFonts w:ascii="Times New Roman" w:eastAsia="Times New Roman" w:hAnsi="Times New Roman" w:cs="Times New Roman"/>
          <w:sz w:val="28"/>
          <w:szCs w:val="28"/>
        </w:rPr>
        <w:t xml:space="preserve"> package</w:t>
      </w:r>
    </w:p>
    <w:p w14:paraId="0FD55000" w14:textId="77777777" w:rsidR="003B5C88" w:rsidRDefault="00A30199">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There are many interfaces in </w:t>
      </w:r>
      <w:proofErr w:type="spellStart"/>
      <w:proofErr w:type="gramStart"/>
      <w:r>
        <w:rPr>
          <w:rFonts w:ascii="Times New Roman" w:eastAsia="Times New Roman" w:hAnsi="Times New Roman" w:cs="Times New Roman"/>
          <w:color w:val="000000"/>
          <w:sz w:val="28"/>
          <w:szCs w:val="28"/>
        </w:rPr>
        <w:t>javax.servlet</w:t>
      </w:r>
      <w:proofErr w:type="spellEnd"/>
      <w:proofErr w:type="gramEnd"/>
      <w:r>
        <w:rPr>
          <w:rFonts w:ascii="Times New Roman" w:eastAsia="Times New Roman" w:hAnsi="Times New Roman" w:cs="Times New Roman"/>
          <w:color w:val="000000"/>
          <w:sz w:val="28"/>
          <w:szCs w:val="28"/>
        </w:rPr>
        <w:t xml:space="preserve"> package. They are as follows:</w:t>
      </w:r>
    </w:p>
    <w:p w14:paraId="056ADB28" w14:textId="77777777" w:rsidR="003B5C88" w:rsidRDefault="00A30199">
      <w:pPr>
        <w:numPr>
          <w:ilvl w:val="0"/>
          <w:numId w:val="6"/>
        </w:numPr>
        <w:spacing w:before="28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Servlet</w:t>
      </w:r>
    </w:p>
    <w:p w14:paraId="6F66481F" w14:textId="77777777" w:rsidR="003B5C88" w:rsidRDefault="00A30199">
      <w:pPr>
        <w:numPr>
          <w:ilvl w:val="0"/>
          <w:numId w:val="6"/>
        </w:num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ServletConfig</w:t>
      </w:r>
      <w:proofErr w:type="spellEnd"/>
    </w:p>
    <w:p w14:paraId="41E9CF1D" w14:textId="77777777" w:rsidR="003B5C88" w:rsidRDefault="00A30199">
      <w:pPr>
        <w:numPr>
          <w:ilvl w:val="0"/>
          <w:numId w:val="6"/>
        </w:num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ServletContext</w:t>
      </w:r>
      <w:proofErr w:type="spellEnd"/>
    </w:p>
    <w:p w14:paraId="41BB5D22" w14:textId="77777777" w:rsidR="003B5C88" w:rsidRDefault="00A30199">
      <w:pPr>
        <w:numPr>
          <w:ilvl w:val="0"/>
          <w:numId w:val="6"/>
        </w:num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ServletRequest</w:t>
      </w:r>
      <w:proofErr w:type="spellEnd"/>
    </w:p>
    <w:p w14:paraId="4BF0B3C6" w14:textId="77777777" w:rsidR="003B5C88" w:rsidRDefault="00A30199">
      <w:pPr>
        <w:numPr>
          <w:ilvl w:val="0"/>
          <w:numId w:val="6"/>
        </w:numPr>
        <w:spacing w:after="28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ServletResponse</w:t>
      </w:r>
      <w:proofErr w:type="spellEnd"/>
    </w:p>
    <w:p w14:paraId="6C2D8546" w14:textId="77777777" w:rsidR="003B5C88" w:rsidRDefault="00A30199">
      <w:pPr>
        <w:pStyle w:val="Head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Classes in </w:t>
      </w:r>
      <w:proofErr w:type="spellStart"/>
      <w:proofErr w:type="gramStart"/>
      <w:r>
        <w:rPr>
          <w:rFonts w:ascii="Times New Roman" w:eastAsia="Times New Roman" w:hAnsi="Times New Roman" w:cs="Times New Roman"/>
          <w:sz w:val="28"/>
          <w:szCs w:val="28"/>
        </w:rPr>
        <w:t>javax.servlet</w:t>
      </w:r>
      <w:proofErr w:type="spellEnd"/>
      <w:proofErr w:type="gramEnd"/>
      <w:r>
        <w:rPr>
          <w:rFonts w:ascii="Times New Roman" w:eastAsia="Times New Roman" w:hAnsi="Times New Roman" w:cs="Times New Roman"/>
          <w:sz w:val="28"/>
          <w:szCs w:val="28"/>
        </w:rPr>
        <w:t xml:space="preserve"> package</w:t>
      </w:r>
    </w:p>
    <w:p w14:paraId="295EC02C" w14:textId="77777777" w:rsidR="003B5C88" w:rsidRDefault="00A30199">
      <w:pPr>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 are many classes in </w:t>
      </w:r>
      <w:proofErr w:type="spellStart"/>
      <w:proofErr w:type="gramStart"/>
      <w:r>
        <w:rPr>
          <w:rFonts w:ascii="Times New Roman" w:eastAsia="Times New Roman" w:hAnsi="Times New Roman" w:cs="Times New Roman"/>
          <w:sz w:val="28"/>
          <w:szCs w:val="28"/>
        </w:rPr>
        <w:t>javax.servlet</w:t>
      </w:r>
      <w:proofErr w:type="spellEnd"/>
      <w:proofErr w:type="gramEnd"/>
      <w:r>
        <w:rPr>
          <w:rFonts w:ascii="Times New Roman" w:eastAsia="Times New Roman" w:hAnsi="Times New Roman" w:cs="Times New Roman"/>
          <w:sz w:val="28"/>
          <w:szCs w:val="28"/>
        </w:rPr>
        <w:t xml:space="preserve"> package. They are as follows:</w:t>
      </w:r>
    </w:p>
    <w:p w14:paraId="32FF27A2" w14:textId="77777777" w:rsidR="003B5C88" w:rsidRDefault="00A30199">
      <w:pPr>
        <w:numPr>
          <w:ilvl w:val="0"/>
          <w:numId w:val="8"/>
        </w:numPr>
        <w:spacing w:before="280"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GenericServlet</w:t>
      </w:r>
      <w:proofErr w:type="spellEnd"/>
    </w:p>
    <w:p w14:paraId="01A04EEB" w14:textId="77777777" w:rsidR="003B5C88" w:rsidRDefault="00A30199">
      <w:pPr>
        <w:numPr>
          <w:ilvl w:val="0"/>
          <w:numId w:val="8"/>
        </w:num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ServletInputStream</w:t>
      </w:r>
      <w:proofErr w:type="spellEnd"/>
    </w:p>
    <w:p w14:paraId="7E003168" w14:textId="77777777" w:rsidR="003B5C88" w:rsidRDefault="00A30199">
      <w:pPr>
        <w:numPr>
          <w:ilvl w:val="0"/>
          <w:numId w:val="8"/>
        </w:num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ServletOutputStream</w:t>
      </w:r>
      <w:proofErr w:type="spellEnd"/>
    </w:p>
    <w:p w14:paraId="68747125" w14:textId="77777777" w:rsidR="003B5C88" w:rsidRDefault="00A30199">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ServletException</w:t>
      </w:r>
      <w:proofErr w:type="spellEnd"/>
      <w:r>
        <w:rPr>
          <w:rFonts w:ascii="Times New Roman" w:eastAsia="Times New Roman" w:hAnsi="Times New Roman" w:cs="Times New Roman"/>
          <w:color w:val="000000"/>
          <w:sz w:val="28"/>
          <w:szCs w:val="28"/>
        </w:rPr>
        <w:t xml:space="preserve"> </w:t>
      </w:r>
    </w:p>
    <w:p w14:paraId="56258250" w14:textId="77777777" w:rsidR="003B5C88" w:rsidRDefault="00A30199">
      <w:pPr>
        <w:numPr>
          <w:ilvl w:val="0"/>
          <w:numId w:val="8"/>
        </w:numPr>
        <w:pBdr>
          <w:top w:val="nil"/>
          <w:left w:val="nil"/>
          <w:bottom w:val="nil"/>
          <w:right w:val="nil"/>
          <w:between w:val="nil"/>
        </w:pBdr>
        <w:spacing w:after="280"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UnavailableException</w:t>
      </w:r>
      <w:proofErr w:type="spellEnd"/>
    </w:p>
    <w:p w14:paraId="78052A26" w14:textId="77777777" w:rsidR="003B5C88" w:rsidRDefault="00A30199">
      <w:pPr>
        <w:pStyle w:val="Heading1"/>
        <w:rPr>
          <w:rFonts w:ascii="Times New Roman" w:eastAsia="Times New Roman" w:hAnsi="Times New Roman" w:cs="Times New Roman"/>
          <w:color w:val="1D1D1E"/>
        </w:rPr>
      </w:pPr>
      <w:r>
        <w:rPr>
          <w:rFonts w:ascii="Times New Roman" w:eastAsia="Times New Roman" w:hAnsi="Times New Roman" w:cs="Times New Roman"/>
          <w:color w:val="1D1D1E"/>
        </w:rPr>
        <w:t>Servlet Interface</w:t>
      </w:r>
    </w:p>
    <w:p w14:paraId="792EF401" w14:textId="77777777" w:rsidR="003B5C88" w:rsidRDefault="00A30199">
      <w:pP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 xml:space="preserve">All servlets must implement the </w:t>
      </w:r>
      <w:r>
        <w:rPr>
          <w:rFonts w:ascii="Times New Roman" w:eastAsia="Times New Roman" w:hAnsi="Times New Roman" w:cs="Times New Roman"/>
          <w:b/>
          <w:color w:val="1D1D1E"/>
          <w:sz w:val="28"/>
          <w:szCs w:val="28"/>
        </w:rPr>
        <w:t xml:space="preserve">Servlet </w:t>
      </w:r>
      <w:r>
        <w:rPr>
          <w:rFonts w:ascii="Times New Roman" w:eastAsia="Times New Roman" w:hAnsi="Times New Roman" w:cs="Times New Roman"/>
          <w:color w:val="1D1D1E"/>
          <w:sz w:val="28"/>
          <w:szCs w:val="28"/>
        </w:rPr>
        <w:t xml:space="preserve">interface. It declares the </w:t>
      </w:r>
      <w:proofErr w:type="spellStart"/>
      <w:proofErr w:type="gramStart"/>
      <w:r>
        <w:rPr>
          <w:rFonts w:ascii="Times New Roman" w:eastAsia="Times New Roman" w:hAnsi="Times New Roman" w:cs="Times New Roman"/>
          <w:b/>
          <w:color w:val="1D1D1E"/>
          <w:sz w:val="28"/>
          <w:szCs w:val="28"/>
        </w:rPr>
        <w:t>init</w:t>
      </w:r>
      <w:proofErr w:type="spellEnd"/>
      <w:r>
        <w:rPr>
          <w:rFonts w:ascii="Times New Roman" w:eastAsia="Times New Roman" w:hAnsi="Times New Roman" w:cs="Times New Roman"/>
          <w:b/>
          <w:color w:val="1D1D1E"/>
          <w:sz w:val="28"/>
          <w:szCs w:val="28"/>
        </w:rPr>
        <w:t>( )</w:t>
      </w:r>
      <w:proofErr w:type="gramEnd"/>
      <w:r>
        <w:rPr>
          <w:rFonts w:ascii="Times New Roman" w:eastAsia="Times New Roman" w:hAnsi="Times New Roman" w:cs="Times New Roman"/>
          <w:color w:val="1D1D1E"/>
          <w:sz w:val="28"/>
          <w:szCs w:val="28"/>
        </w:rPr>
        <w:t xml:space="preserve">, </w:t>
      </w:r>
      <w:r>
        <w:rPr>
          <w:rFonts w:ascii="Times New Roman" w:eastAsia="Times New Roman" w:hAnsi="Times New Roman" w:cs="Times New Roman"/>
          <w:b/>
          <w:color w:val="1D1D1E"/>
          <w:sz w:val="28"/>
          <w:szCs w:val="28"/>
        </w:rPr>
        <w:t>service( )</w:t>
      </w:r>
      <w:r>
        <w:rPr>
          <w:rFonts w:ascii="Times New Roman" w:eastAsia="Times New Roman" w:hAnsi="Times New Roman" w:cs="Times New Roman"/>
          <w:color w:val="1D1D1E"/>
          <w:sz w:val="28"/>
          <w:szCs w:val="28"/>
        </w:rPr>
        <w:t>, and</w:t>
      </w:r>
    </w:p>
    <w:p w14:paraId="1953C27A" w14:textId="77777777" w:rsidR="003B5C88" w:rsidRDefault="00A30199">
      <w:pPr>
        <w:spacing w:after="0" w:line="240" w:lineRule="auto"/>
        <w:rPr>
          <w:rFonts w:ascii="Times New Roman" w:eastAsia="Times New Roman" w:hAnsi="Times New Roman" w:cs="Times New Roman"/>
          <w:color w:val="1D1D1E"/>
          <w:sz w:val="28"/>
          <w:szCs w:val="28"/>
        </w:rPr>
      </w:pPr>
      <w:proofErr w:type="gramStart"/>
      <w:r>
        <w:rPr>
          <w:rFonts w:ascii="Times New Roman" w:eastAsia="Times New Roman" w:hAnsi="Times New Roman" w:cs="Times New Roman"/>
          <w:b/>
          <w:color w:val="1D1D1E"/>
          <w:sz w:val="28"/>
          <w:szCs w:val="28"/>
        </w:rPr>
        <w:t>destroy( )</w:t>
      </w:r>
      <w:proofErr w:type="gram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color w:val="1D1D1E"/>
          <w:sz w:val="28"/>
          <w:szCs w:val="28"/>
        </w:rPr>
        <w:t>methods that are called by the server during the life cycle of a servlet. A</w:t>
      </w:r>
    </w:p>
    <w:p w14:paraId="3D587C64" w14:textId="77777777" w:rsidR="003B5C88" w:rsidRDefault="00A30199">
      <w:pP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method is also provided that allows a servlet to obtain any initialization parameters.</w:t>
      </w:r>
    </w:p>
    <w:p w14:paraId="06A8D968" w14:textId="77777777" w:rsidR="003B5C88" w:rsidRDefault="00A30199">
      <w:pPr>
        <w:tabs>
          <w:tab w:val="left" w:pos="2775"/>
        </w:tabs>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 xml:space="preserve">The methods defined by </w:t>
      </w:r>
      <w:r>
        <w:rPr>
          <w:rFonts w:ascii="Times New Roman" w:eastAsia="Times New Roman" w:hAnsi="Times New Roman" w:cs="Times New Roman"/>
          <w:b/>
          <w:color w:val="1D1D1E"/>
          <w:sz w:val="28"/>
          <w:szCs w:val="28"/>
        </w:rPr>
        <w:t xml:space="preserve">Servlet </w:t>
      </w:r>
      <w:r>
        <w:rPr>
          <w:rFonts w:ascii="Times New Roman" w:eastAsia="Times New Roman" w:hAnsi="Times New Roman" w:cs="Times New Roman"/>
          <w:color w:val="1D1D1E"/>
          <w:sz w:val="28"/>
          <w:szCs w:val="28"/>
        </w:rPr>
        <w:t>are shown as</w:t>
      </w:r>
    </w:p>
    <w:p w14:paraId="16A90C6D" w14:textId="77777777" w:rsidR="003B5C88" w:rsidRDefault="00A30199">
      <w:pPr>
        <w:tabs>
          <w:tab w:val="left" w:pos="2775"/>
        </w:tabs>
        <w:spacing w:after="0" w:line="240" w:lineRule="auto"/>
        <w:rPr>
          <w:rFonts w:ascii="Times New Roman" w:eastAsia="Times New Roman" w:hAnsi="Times New Roman" w:cs="Times New Roman"/>
          <w:b/>
          <w:color w:val="1D1D1E"/>
          <w:sz w:val="28"/>
          <w:szCs w:val="28"/>
        </w:rPr>
      </w:pPr>
      <w:r>
        <w:rPr>
          <w:rFonts w:ascii="Times New Roman" w:eastAsia="Times New Roman" w:hAnsi="Times New Roman" w:cs="Times New Roman"/>
          <w:b/>
          <w:color w:val="1D1D1E"/>
          <w:sz w:val="28"/>
          <w:szCs w:val="28"/>
        </w:rPr>
        <w:t xml:space="preserve">Methods </w:t>
      </w:r>
    </w:p>
    <w:p w14:paraId="6E4E7A6D" w14:textId="77777777" w:rsidR="003B5C88" w:rsidRDefault="00A30199">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void </w:t>
      </w:r>
      <w:proofErr w:type="gramStart"/>
      <w:r>
        <w:rPr>
          <w:rFonts w:ascii="Times New Roman" w:eastAsia="Times New Roman" w:hAnsi="Times New Roman" w:cs="Times New Roman"/>
          <w:b/>
          <w:color w:val="1D1D1E"/>
          <w:sz w:val="28"/>
          <w:szCs w:val="28"/>
        </w:rPr>
        <w:t>destroy( )</w:t>
      </w:r>
      <w:proofErr w:type="gramEnd"/>
      <w:r>
        <w:rPr>
          <w:rFonts w:ascii="Times New Roman" w:eastAsia="Times New Roman" w:hAnsi="Times New Roman" w:cs="Times New Roman"/>
          <w:color w:val="1D1D1E"/>
          <w:sz w:val="28"/>
          <w:szCs w:val="28"/>
        </w:rPr>
        <w:t xml:space="preserve"> -Called when the servlet is unloaded.</w:t>
      </w:r>
    </w:p>
    <w:p w14:paraId="53BB96B7" w14:textId="77777777" w:rsidR="003B5C88" w:rsidRDefault="00A30199">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1D1D1E"/>
          <w:sz w:val="28"/>
          <w:szCs w:val="28"/>
        </w:rPr>
      </w:pPr>
      <w:proofErr w:type="spellStart"/>
      <w:r>
        <w:rPr>
          <w:rFonts w:ascii="Times New Roman" w:eastAsia="Times New Roman" w:hAnsi="Times New Roman" w:cs="Times New Roman"/>
          <w:b/>
          <w:color w:val="1D1D1E"/>
          <w:sz w:val="28"/>
          <w:szCs w:val="28"/>
        </w:rPr>
        <w:t>ServletConfig</w:t>
      </w:r>
      <w:proofErr w:type="spellEnd"/>
      <w:r>
        <w:rPr>
          <w:rFonts w:ascii="Times New Roman" w:eastAsia="Times New Roman" w:hAnsi="Times New Roman" w:cs="Times New Roman"/>
          <w:b/>
          <w:color w:val="1D1D1E"/>
          <w:sz w:val="28"/>
          <w:szCs w:val="28"/>
        </w:rPr>
        <w:t xml:space="preserve"> </w:t>
      </w:r>
      <w:proofErr w:type="spellStart"/>
      <w:proofErr w:type="gramStart"/>
      <w:r>
        <w:rPr>
          <w:rFonts w:ascii="Times New Roman" w:eastAsia="Times New Roman" w:hAnsi="Times New Roman" w:cs="Times New Roman"/>
          <w:b/>
          <w:color w:val="1D1D1E"/>
          <w:sz w:val="28"/>
          <w:szCs w:val="28"/>
        </w:rPr>
        <w:t>getServletConfig</w:t>
      </w:r>
      <w:proofErr w:type="spellEnd"/>
      <w:r>
        <w:rPr>
          <w:rFonts w:ascii="Times New Roman" w:eastAsia="Times New Roman" w:hAnsi="Times New Roman" w:cs="Times New Roman"/>
          <w:b/>
          <w:color w:val="1D1D1E"/>
          <w:sz w:val="28"/>
          <w:szCs w:val="28"/>
        </w:rPr>
        <w:t>( )</w:t>
      </w:r>
      <w:proofErr w:type="gramEnd"/>
      <w:r>
        <w:rPr>
          <w:rFonts w:ascii="Times New Roman" w:eastAsia="Times New Roman" w:hAnsi="Times New Roman" w:cs="Times New Roman"/>
          <w:color w:val="1D1D1E"/>
          <w:sz w:val="28"/>
          <w:szCs w:val="28"/>
        </w:rPr>
        <w:t xml:space="preserve"> -Returns a </w:t>
      </w:r>
      <w:proofErr w:type="spellStart"/>
      <w:r>
        <w:rPr>
          <w:rFonts w:ascii="Times New Roman" w:eastAsia="Times New Roman" w:hAnsi="Times New Roman" w:cs="Times New Roman"/>
          <w:b/>
          <w:color w:val="1D1D1E"/>
          <w:sz w:val="28"/>
          <w:szCs w:val="28"/>
        </w:rPr>
        <w:t>ServletConfig</w:t>
      </w:r>
      <w:proofErr w:type="spell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color w:val="1D1D1E"/>
          <w:sz w:val="28"/>
          <w:szCs w:val="28"/>
        </w:rPr>
        <w:t>object that contains any initialization parameters.</w:t>
      </w:r>
    </w:p>
    <w:p w14:paraId="5E91D2B4" w14:textId="77777777" w:rsidR="003B5C88" w:rsidRDefault="00A30199">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String </w:t>
      </w:r>
      <w:proofErr w:type="spellStart"/>
      <w:proofErr w:type="gramStart"/>
      <w:r>
        <w:rPr>
          <w:rFonts w:ascii="Times New Roman" w:eastAsia="Times New Roman" w:hAnsi="Times New Roman" w:cs="Times New Roman"/>
          <w:b/>
          <w:color w:val="1D1D1E"/>
          <w:sz w:val="28"/>
          <w:szCs w:val="28"/>
        </w:rPr>
        <w:t>getServletInfo</w:t>
      </w:r>
      <w:proofErr w:type="spellEnd"/>
      <w:r>
        <w:rPr>
          <w:rFonts w:ascii="Times New Roman" w:eastAsia="Times New Roman" w:hAnsi="Times New Roman" w:cs="Times New Roman"/>
          <w:b/>
          <w:color w:val="1D1D1E"/>
          <w:sz w:val="28"/>
          <w:szCs w:val="28"/>
        </w:rPr>
        <w:t>( )</w:t>
      </w:r>
      <w:proofErr w:type="gramEnd"/>
      <w:r>
        <w:rPr>
          <w:rFonts w:ascii="Times New Roman" w:eastAsia="Times New Roman" w:hAnsi="Times New Roman" w:cs="Times New Roman"/>
          <w:color w:val="1D1D1E"/>
          <w:sz w:val="28"/>
          <w:szCs w:val="28"/>
        </w:rPr>
        <w:t xml:space="preserve"> Returns a string describing the servlet.</w:t>
      </w:r>
    </w:p>
    <w:p w14:paraId="1B4D36A2" w14:textId="77777777" w:rsidR="003B5C88" w:rsidRDefault="00A30199">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void </w:t>
      </w:r>
      <w:proofErr w:type="spellStart"/>
      <w:proofErr w:type="gramStart"/>
      <w:r>
        <w:rPr>
          <w:rFonts w:ascii="Times New Roman" w:eastAsia="Times New Roman" w:hAnsi="Times New Roman" w:cs="Times New Roman"/>
          <w:b/>
          <w:color w:val="1D1D1E"/>
          <w:sz w:val="28"/>
          <w:szCs w:val="28"/>
        </w:rPr>
        <w:t>init</w:t>
      </w:r>
      <w:proofErr w:type="spellEnd"/>
      <w:r>
        <w:rPr>
          <w:rFonts w:ascii="Times New Roman" w:eastAsia="Times New Roman" w:hAnsi="Times New Roman" w:cs="Times New Roman"/>
          <w:b/>
          <w:color w:val="1D1D1E"/>
          <w:sz w:val="28"/>
          <w:szCs w:val="28"/>
        </w:rPr>
        <w:t>(</w:t>
      </w:r>
      <w:proofErr w:type="spellStart"/>
      <w:proofErr w:type="gramEnd"/>
      <w:r>
        <w:rPr>
          <w:rFonts w:ascii="Times New Roman" w:eastAsia="Times New Roman" w:hAnsi="Times New Roman" w:cs="Times New Roman"/>
          <w:b/>
          <w:color w:val="1D1D1E"/>
          <w:sz w:val="28"/>
          <w:szCs w:val="28"/>
        </w:rPr>
        <w:t>ServletConfig</w:t>
      </w:r>
      <w:proofErr w:type="spellEnd"/>
      <w:r>
        <w:rPr>
          <w:rFonts w:ascii="Times New Roman" w:eastAsia="Times New Roman" w:hAnsi="Times New Roman" w:cs="Times New Roman"/>
          <w:b/>
          <w:color w:val="1D1D1E"/>
          <w:sz w:val="28"/>
          <w:szCs w:val="28"/>
        </w:rPr>
        <w:t xml:space="preserve"> </w:t>
      </w:r>
      <w:proofErr w:type="spellStart"/>
      <w:r>
        <w:rPr>
          <w:rFonts w:ascii="Times New Roman" w:eastAsia="Times New Roman" w:hAnsi="Times New Roman" w:cs="Times New Roman"/>
          <w:b/>
          <w:i/>
          <w:color w:val="1D1D1E"/>
          <w:sz w:val="28"/>
          <w:szCs w:val="28"/>
        </w:rPr>
        <w:t>sc</w:t>
      </w:r>
      <w:proofErr w:type="spellEnd"/>
      <w:r>
        <w:rPr>
          <w:rFonts w:ascii="Times New Roman" w:eastAsia="Times New Roman" w:hAnsi="Times New Roman" w:cs="Times New Roman"/>
          <w:b/>
          <w:color w:val="1D1D1E"/>
          <w:sz w:val="28"/>
          <w:szCs w:val="28"/>
        </w:rPr>
        <w:t xml:space="preserve">)throws </w:t>
      </w:r>
      <w:proofErr w:type="spellStart"/>
      <w:r>
        <w:rPr>
          <w:rFonts w:ascii="Times New Roman" w:eastAsia="Times New Roman" w:hAnsi="Times New Roman" w:cs="Times New Roman"/>
          <w:b/>
          <w:color w:val="1D1D1E"/>
          <w:sz w:val="28"/>
          <w:szCs w:val="28"/>
        </w:rPr>
        <w:t>ServletException</w:t>
      </w:r>
      <w:proofErr w:type="spell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color w:val="1D1D1E"/>
          <w:sz w:val="28"/>
          <w:szCs w:val="28"/>
        </w:rPr>
        <w:t xml:space="preserve">Called when the servlet is </w:t>
      </w:r>
      <w:proofErr w:type="spellStart"/>
      <w:r>
        <w:rPr>
          <w:rFonts w:ascii="Times New Roman" w:eastAsia="Times New Roman" w:hAnsi="Times New Roman" w:cs="Times New Roman"/>
          <w:color w:val="1D1D1E"/>
          <w:sz w:val="28"/>
          <w:szCs w:val="28"/>
        </w:rPr>
        <w:t>initialized.Initialization</w:t>
      </w:r>
      <w:proofErr w:type="spellEnd"/>
      <w:r>
        <w:rPr>
          <w:rFonts w:ascii="Times New Roman" w:eastAsia="Times New Roman" w:hAnsi="Times New Roman" w:cs="Times New Roman"/>
          <w:color w:val="1D1D1E"/>
          <w:sz w:val="28"/>
          <w:szCs w:val="28"/>
        </w:rPr>
        <w:t xml:space="preserve"> parameters for the servlet can be obtained from </w:t>
      </w:r>
      <w:r>
        <w:rPr>
          <w:rFonts w:ascii="Times New Roman" w:eastAsia="Times New Roman" w:hAnsi="Times New Roman" w:cs="Times New Roman"/>
          <w:i/>
          <w:color w:val="1D1D1E"/>
          <w:sz w:val="28"/>
          <w:szCs w:val="28"/>
        </w:rPr>
        <w:t>sc</w:t>
      </w:r>
      <w:r>
        <w:rPr>
          <w:rFonts w:ascii="Times New Roman" w:eastAsia="Times New Roman" w:hAnsi="Times New Roman" w:cs="Times New Roman"/>
          <w:color w:val="1D1D1E"/>
          <w:sz w:val="28"/>
          <w:szCs w:val="28"/>
        </w:rPr>
        <w:t xml:space="preserve">. An </w:t>
      </w:r>
      <w:proofErr w:type="spellStart"/>
      <w:r>
        <w:rPr>
          <w:rFonts w:ascii="Times New Roman" w:eastAsia="Times New Roman" w:hAnsi="Times New Roman" w:cs="Times New Roman"/>
          <w:b/>
          <w:color w:val="1D1D1E"/>
          <w:sz w:val="28"/>
          <w:szCs w:val="28"/>
        </w:rPr>
        <w:t>UnavailableException</w:t>
      </w:r>
      <w:proofErr w:type="spell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color w:val="1D1D1E"/>
          <w:sz w:val="28"/>
          <w:szCs w:val="28"/>
        </w:rPr>
        <w:t>should be thrown if the servlet cannot be initialized.</w:t>
      </w:r>
    </w:p>
    <w:p w14:paraId="7C35A643" w14:textId="77777777" w:rsidR="003B5C88" w:rsidRDefault="00A30199">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void </w:t>
      </w:r>
      <w:proofErr w:type="gramStart"/>
      <w:r>
        <w:rPr>
          <w:rFonts w:ascii="Times New Roman" w:eastAsia="Times New Roman" w:hAnsi="Times New Roman" w:cs="Times New Roman"/>
          <w:b/>
          <w:color w:val="1D1D1E"/>
          <w:sz w:val="28"/>
          <w:szCs w:val="28"/>
        </w:rPr>
        <w:t>service(</w:t>
      </w:r>
      <w:proofErr w:type="spellStart"/>
      <w:proofErr w:type="gramEnd"/>
      <w:r>
        <w:rPr>
          <w:rFonts w:ascii="Times New Roman" w:eastAsia="Times New Roman" w:hAnsi="Times New Roman" w:cs="Times New Roman"/>
          <w:b/>
          <w:color w:val="1D1D1E"/>
          <w:sz w:val="28"/>
          <w:szCs w:val="28"/>
        </w:rPr>
        <w:t>ServletRequest</w:t>
      </w:r>
      <w:proofErr w:type="spellEnd"/>
      <w:r>
        <w:rPr>
          <w:rFonts w:ascii="Times New Roman" w:eastAsia="Times New Roman" w:hAnsi="Times New Roman" w:cs="Times New Roman"/>
          <w:b/>
          <w:color w:val="1D1D1E"/>
          <w:sz w:val="28"/>
          <w:szCs w:val="28"/>
        </w:rPr>
        <w:t xml:space="preserve"> </w:t>
      </w:r>
      <w:proofErr w:type="spellStart"/>
      <w:r>
        <w:rPr>
          <w:rFonts w:ascii="Times New Roman" w:eastAsia="Times New Roman" w:hAnsi="Times New Roman" w:cs="Times New Roman"/>
          <w:b/>
          <w:i/>
          <w:color w:val="1D1D1E"/>
          <w:sz w:val="28"/>
          <w:szCs w:val="28"/>
        </w:rPr>
        <w:t>req</w:t>
      </w:r>
      <w:r>
        <w:rPr>
          <w:rFonts w:ascii="Times New Roman" w:eastAsia="Times New Roman" w:hAnsi="Times New Roman" w:cs="Times New Roman"/>
          <w:b/>
          <w:color w:val="1D1D1E"/>
          <w:sz w:val="28"/>
          <w:szCs w:val="28"/>
        </w:rPr>
        <w:t>,ServletResponse</w:t>
      </w:r>
      <w:proofErr w:type="spell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b/>
          <w:i/>
          <w:color w:val="1D1D1E"/>
          <w:sz w:val="28"/>
          <w:szCs w:val="28"/>
        </w:rPr>
        <w:t>res</w:t>
      </w:r>
      <w:r>
        <w:rPr>
          <w:rFonts w:ascii="Times New Roman" w:eastAsia="Times New Roman" w:hAnsi="Times New Roman" w:cs="Times New Roman"/>
          <w:b/>
          <w:color w:val="1D1D1E"/>
          <w:sz w:val="28"/>
          <w:szCs w:val="28"/>
        </w:rPr>
        <w:t xml:space="preserve">)throws </w:t>
      </w:r>
      <w:proofErr w:type="spellStart"/>
      <w:r>
        <w:rPr>
          <w:rFonts w:ascii="Times New Roman" w:eastAsia="Times New Roman" w:hAnsi="Times New Roman" w:cs="Times New Roman"/>
          <w:b/>
          <w:color w:val="1D1D1E"/>
          <w:sz w:val="28"/>
          <w:szCs w:val="28"/>
        </w:rPr>
        <w:t>ServletException</w:t>
      </w:r>
      <w:proofErr w:type="spellEnd"/>
      <w:r>
        <w:rPr>
          <w:rFonts w:ascii="Times New Roman" w:eastAsia="Times New Roman" w:hAnsi="Times New Roman" w:cs="Times New Roman"/>
          <w:b/>
          <w:color w:val="1D1D1E"/>
          <w:sz w:val="28"/>
          <w:szCs w:val="28"/>
        </w:rPr>
        <w:t>,</w:t>
      </w:r>
    </w:p>
    <w:p w14:paraId="31384822" w14:textId="77777777" w:rsidR="003B5C88" w:rsidRDefault="00A30199">
      <w:pPr>
        <w:spacing w:after="0" w:line="240" w:lineRule="auto"/>
        <w:ind w:left="720"/>
        <w:rPr>
          <w:rFonts w:ascii="Times New Roman" w:eastAsia="Times New Roman" w:hAnsi="Times New Roman" w:cs="Times New Roman"/>
          <w:color w:val="1D1D1E"/>
          <w:sz w:val="28"/>
          <w:szCs w:val="28"/>
        </w:rPr>
      </w:pPr>
      <w:proofErr w:type="spellStart"/>
      <w:r>
        <w:rPr>
          <w:rFonts w:ascii="Times New Roman" w:eastAsia="Times New Roman" w:hAnsi="Times New Roman" w:cs="Times New Roman"/>
          <w:b/>
          <w:color w:val="1D1D1E"/>
          <w:sz w:val="28"/>
          <w:szCs w:val="28"/>
        </w:rPr>
        <w:t>IOException</w:t>
      </w:r>
      <w:proofErr w:type="spell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color w:val="1D1D1E"/>
          <w:sz w:val="28"/>
          <w:szCs w:val="28"/>
        </w:rPr>
        <w:t xml:space="preserve">Called to process a request from a client. The request from the client can be read from </w:t>
      </w:r>
      <w:proofErr w:type="spellStart"/>
      <w:proofErr w:type="gramStart"/>
      <w:r>
        <w:rPr>
          <w:rFonts w:ascii="Times New Roman" w:eastAsia="Times New Roman" w:hAnsi="Times New Roman" w:cs="Times New Roman"/>
          <w:i/>
          <w:color w:val="1D1D1E"/>
          <w:sz w:val="28"/>
          <w:szCs w:val="28"/>
        </w:rPr>
        <w:t>req</w:t>
      </w:r>
      <w:r>
        <w:rPr>
          <w:rFonts w:ascii="Times New Roman" w:eastAsia="Times New Roman" w:hAnsi="Times New Roman" w:cs="Times New Roman"/>
          <w:color w:val="1D1D1E"/>
          <w:sz w:val="28"/>
          <w:szCs w:val="28"/>
        </w:rPr>
        <w:t>.The</w:t>
      </w:r>
      <w:proofErr w:type="spellEnd"/>
      <w:proofErr w:type="gramEnd"/>
      <w:r>
        <w:rPr>
          <w:rFonts w:ascii="Times New Roman" w:eastAsia="Times New Roman" w:hAnsi="Times New Roman" w:cs="Times New Roman"/>
          <w:color w:val="1D1D1E"/>
          <w:sz w:val="28"/>
          <w:szCs w:val="28"/>
        </w:rPr>
        <w:t xml:space="preserve"> response to the client can be written to </w:t>
      </w:r>
      <w:r>
        <w:rPr>
          <w:rFonts w:ascii="Times New Roman" w:eastAsia="Times New Roman" w:hAnsi="Times New Roman" w:cs="Times New Roman"/>
          <w:i/>
          <w:color w:val="1D1D1E"/>
          <w:sz w:val="28"/>
          <w:szCs w:val="28"/>
        </w:rPr>
        <w:t>res</w:t>
      </w:r>
      <w:r>
        <w:rPr>
          <w:rFonts w:ascii="Times New Roman" w:eastAsia="Times New Roman" w:hAnsi="Times New Roman" w:cs="Times New Roman"/>
          <w:color w:val="1D1D1E"/>
          <w:sz w:val="28"/>
          <w:szCs w:val="28"/>
        </w:rPr>
        <w:t>. An exception is generated if a servlet or IO problem occurs.</w:t>
      </w:r>
    </w:p>
    <w:p w14:paraId="57341A7D" w14:textId="77777777" w:rsidR="003B5C88" w:rsidRDefault="003B5C88">
      <w:pPr>
        <w:pStyle w:val="Heading1"/>
        <w:rPr>
          <w:rFonts w:ascii="Times New Roman" w:eastAsia="Times New Roman" w:hAnsi="Times New Roman" w:cs="Times New Roman"/>
          <w:color w:val="1D1D1E"/>
        </w:rPr>
      </w:pPr>
    </w:p>
    <w:p w14:paraId="04E91AF6" w14:textId="77777777" w:rsidR="003B5C88" w:rsidRDefault="003B5C88">
      <w:pPr>
        <w:rPr>
          <w:sz w:val="28"/>
          <w:szCs w:val="28"/>
        </w:rPr>
      </w:pPr>
    </w:p>
    <w:p w14:paraId="7DBBF1E8" w14:textId="77777777" w:rsidR="003B5C88" w:rsidRDefault="003B5C88">
      <w:pPr>
        <w:rPr>
          <w:sz w:val="28"/>
          <w:szCs w:val="28"/>
        </w:rPr>
      </w:pPr>
    </w:p>
    <w:p w14:paraId="2E3C475F" w14:textId="77777777" w:rsidR="003B5C88" w:rsidRDefault="00A30199">
      <w:pPr>
        <w:pStyle w:val="Heading1"/>
        <w:rPr>
          <w:rFonts w:ascii="Times New Roman" w:eastAsia="Times New Roman" w:hAnsi="Times New Roman" w:cs="Times New Roman"/>
          <w:color w:val="1D1D1E"/>
        </w:rPr>
      </w:pPr>
      <w:r>
        <w:rPr>
          <w:rFonts w:ascii="Times New Roman" w:eastAsia="Times New Roman" w:hAnsi="Times New Roman" w:cs="Times New Roman"/>
          <w:color w:val="1D1D1E"/>
        </w:rPr>
        <w:t xml:space="preserve">The </w:t>
      </w:r>
      <w:proofErr w:type="spellStart"/>
      <w:r>
        <w:rPr>
          <w:rFonts w:ascii="Times New Roman" w:eastAsia="Times New Roman" w:hAnsi="Times New Roman" w:cs="Times New Roman"/>
          <w:color w:val="1D1D1E"/>
        </w:rPr>
        <w:t>ServletConfig</w:t>
      </w:r>
      <w:proofErr w:type="spellEnd"/>
      <w:r>
        <w:rPr>
          <w:rFonts w:ascii="Times New Roman" w:eastAsia="Times New Roman" w:hAnsi="Times New Roman" w:cs="Times New Roman"/>
          <w:color w:val="1D1D1E"/>
        </w:rPr>
        <w:t xml:space="preserve"> Interface</w:t>
      </w:r>
    </w:p>
    <w:p w14:paraId="598AC52D" w14:textId="77777777" w:rsidR="003B5C88" w:rsidRDefault="003B5C88">
      <w:pPr>
        <w:spacing w:after="0" w:line="240" w:lineRule="auto"/>
        <w:ind w:left="720"/>
        <w:rPr>
          <w:rFonts w:ascii="Times New Roman" w:eastAsia="Times New Roman" w:hAnsi="Times New Roman" w:cs="Times New Roman"/>
          <w:b/>
          <w:color w:val="1D1D1E"/>
          <w:sz w:val="28"/>
          <w:szCs w:val="28"/>
        </w:rPr>
      </w:pPr>
    </w:p>
    <w:p w14:paraId="3BBB3BFF" w14:textId="77777777" w:rsidR="003B5C88" w:rsidRPr="004B0D1C" w:rsidRDefault="00A30199">
      <w:pPr>
        <w:spacing w:after="0" w:line="240" w:lineRule="auto"/>
        <w:rPr>
          <w:rFonts w:ascii="Times New Roman" w:eastAsia="Times New Roman" w:hAnsi="Times New Roman" w:cs="Times New Roman"/>
          <w:b/>
          <w:bCs/>
          <w:color w:val="1D1D1E"/>
          <w:sz w:val="28"/>
          <w:szCs w:val="28"/>
        </w:rPr>
      </w:pPr>
      <w:r w:rsidRPr="004B0D1C">
        <w:rPr>
          <w:rFonts w:ascii="Times New Roman" w:eastAsia="Times New Roman" w:hAnsi="Times New Roman" w:cs="Times New Roman"/>
          <w:b/>
          <w:bCs/>
          <w:color w:val="1D1D1E"/>
          <w:sz w:val="28"/>
          <w:szCs w:val="28"/>
        </w:rPr>
        <w:t xml:space="preserve">The </w:t>
      </w:r>
      <w:proofErr w:type="spellStart"/>
      <w:r w:rsidRPr="004B0D1C">
        <w:rPr>
          <w:rFonts w:ascii="Times New Roman" w:eastAsia="Times New Roman" w:hAnsi="Times New Roman" w:cs="Times New Roman"/>
          <w:b/>
          <w:bCs/>
          <w:color w:val="1D1D1E"/>
          <w:sz w:val="28"/>
          <w:szCs w:val="28"/>
        </w:rPr>
        <w:t>ServletConfig</w:t>
      </w:r>
      <w:proofErr w:type="spellEnd"/>
      <w:r w:rsidRPr="004B0D1C">
        <w:rPr>
          <w:rFonts w:ascii="Times New Roman" w:eastAsia="Times New Roman" w:hAnsi="Times New Roman" w:cs="Times New Roman"/>
          <w:b/>
          <w:bCs/>
          <w:color w:val="1D1D1E"/>
          <w:sz w:val="28"/>
          <w:szCs w:val="28"/>
        </w:rPr>
        <w:t xml:space="preserve"> interface is implemented by the server. It allows a servlet to obtain</w:t>
      </w:r>
    </w:p>
    <w:p w14:paraId="18F967A7" w14:textId="77777777" w:rsidR="003B5C88" w:rsidRPr="004B0D1C" w:rsidRDefault="00A30199">
      <w:pPr>
        <w:tabs>
          <w:tab w:val="left" w:pos="2775"/>
        </w:tabs>
        <w:rPr>
          <w:rFonts w:ascii="Times New Roman" w:eastAsia="Times New Roman" w:hAnsi="Times New Roman" w:cs="Times New Roman"/>
          <w:b/>
          <w:bCs/>
          <w:color w:val="1D1D1E"/>
          <w:sz w:val="28"/>
          <w:szCs w:val="28"/>
        </w:rPr>
      </w:pPr>
      <w:r w:rsidRPr="004B0D1C">
        <w:rPr>
          <w:rFonts w:ascii="Times New Roman" w:eastAsia="Times New Roman" w:hAnsi="Times New Roman" w:cs="Times New Roman"/>
          <w:b/>
          <w:bCs/>
          <w:color w:val="1D1D1E"/>
          <w:sz w:val="28"/>
          <w:szCs w:val="28"/>
        </w:rPr>
        <w:t>configuration data when it is loaded.</w:t>
      </w:r>
    </w:p>
    <w:p w14:paraId="330A261E" w14:textId="77777777" w:rsidR="003B5C88" w:rsidRDefault="00A30199">
      <w:pPr>
        <w:tabs>
          <w:tab w:val="left" w:pos="2775"/>
        </w:tabs>
        <w:rPr>
          <w:rFonts w:ascii="Times New Roman" w:eastAsia="Times New Roman" w:hAnsi="Times New Roman" w:cs="Times New Roman"/>
          <w:b/>
          <w:color w:val="1D1D1E"/>
          <w:sz w:val="28"/>
          <w:szCs w:val="28"/>
        </w:rPr>
      </w:pPr>
      <w:r>
        <w:rPr>
          <w:rFonts w:ascii="Times New Roman" w:eastAsia="Times New Roman" w:hAnsi="Times New Roman" w:cs="Times New Roman"/>
          <w:b/>
          <w:color w:val="1D1D1E"/>
          <w:sz w:val="28"/>
          <w:szCs w:val="28"/>
        </w:rPr>
        <w:t>Methods</w:t>
      </w:r>
    </w:p>
    <w:p w14:paraId="27652C6F" w14:textId="77777777" w:rsidR="003B5C88" w:rsidRDefault="00A30199">
      <w:pPr>
        <w:numPr>
          <w:ilvl w:val="0"/>
          <w:numId w:val="35"/>
        </w:numPr>
        <w:pBdr>
          <w:top w:val="nil"/>
          <w:left w:val="nil"/>
          <w:bottom w:val="nil"/>
          <w:right w:val="nil"/>
          <w:between w:val="nil"/>
        </w:pBdr>
        <w:spacing w:after="0" w:line="240" w:lineRule="auto"/>
        <w:rPr>
          <w:rFonts w:ascii="Times New Roman" w:eastAsia="Times New Roman" w:hAnsi="Times New Roman" w:cs="Times New Roman"/>
          <w:color w:val="1D1D1E"/>
          <w:sz w:val="28"/>
          <w:szCs w:val="28"/>
        </w:rPr>
      </w:pPr>
      <w:proofErr w:type="spellStart"/>
      <w:r>
        <w:rPr>
          <w:rFonts w:ascii="Times New Roman" w:eastAsia="Times New Roman" w:hAnsi="Times New Roman" w:cs="Times New Roman"/>
          <w:b/>
          <w:color w:val="1D1D1E"/>
          <w:sz w:val="28"/>
          <w:szCs w:val="28"/>
        </w:rPr>
        <w:t>ServletContext</w:t>
      </w:r>
      <w:proofErr w:type="spellEnd"/>
      <w:r>
        <w:rPr>
          <w:rFonts w:ascii="Times New Roman" w:eastAsia="Times New Roman" w:hAnsi="Times New Roman" w:cs="Times New Roman"/>
          <w:b/>
          <w:color w:val="1D1D1E"/>
          <w:sz w:val="28"/>
          <w:szCs w:val="28"/>
        </w:rPr>
        <w:t xml:space="preserve"> </w:t>
      </w:r>
      <w:proofErr w:type="spellStart"/>
      <w:proofErr w:type="gramStart"/>
      <w:r>
        <w:rPr>
          <w:rFonts w:ascii="Times New Roman" w:eastAsia="Times New Roman" w:hAnsi="Times New Roman" w:cs="Times New Roman"/>
          <w:b/>
          <w:color w:val="1D1D1E"/>
          <w:sz w:val="28"/>
          <w:szCs w:val="28"/>
        </w:rPr>
        <w:t>getServletContext</w:t>
      </w:r>
      <w:proofErr w:type="spellEnd"/>
      <w:r>
        <w:rPr>
          <w:rFonts w:ascii="Times New Roman" w:eastAsia="Times New Roman" w:hAnsi="Times New Roman" w:cs="Times New Roman"/>
          <w:b/>
          <w:color w:val="1D1D1E"/>
          <w:sz w:val="28"/>
          <w:szCs w:val="28"/>
        </w:rPr>
        <w:t>( )</w:t>
      </w:r>
      <w:proofErr w:type="gramEnd"/>
      <w:r>
        <w:rPr>
          <w:rFonts w:ascii="Times New Roman" w:eastAsia="Times New Roman" w:hAnsi="Times New Roman" w:cs="Times New Roman"/>
          <w:color w:val="1D1D1E"/>
          <w:sz w:val="28"/>
          <w:szCs w:val="28"/>
        </w:rPr>
        <w:t xml:space="preserve"> - Returns the context for this servlet.</w:t>
      </w:r>
    </w:p>
    <w:p w14:paraId="6F666880" w14:textId="77777777" w:rsidR="003B5C88" w:rsidRPr="004B0D1C" w:rsidRDefault="00A30199">
      <w:pPr>
        <w:numPr>
          <w:ilvl w:val="0"/>
          <w:numId w:val="35"/>
        </w:numPr>
        <w:pBdr>
          <w:top w:val="nil"/>
          <w:left w:val="nil"/>
          <w:bottom w:val="nil"/>
          <w:right w:val="nil"/>
          <w:between w:val="nil"/>
        </w:pBdr>
        <w:spacing w:after="0" w:line="240" w:lineRule="auto"/>
        <w:rPr>
          <w:rFonts w:ascii="Times New Roman" w:eastAsia="Times New Roman" w:hAnsi="Times New Roman" w:cs="Times New Roman"/>
          <w:b/>
          <w:color w:val="1D1D1E"/>
          <w:sz w:val="28"/>
          <w:szCs w:val="28"/>
        </w:rPr>
      </w:pPr>
      <w:r w:rsidRPr="004B0D1C">
        <w:rPr>
          <w:rFonts w:ascii="Times New Roman" w:eastAsia="Times New Roman" w:hAnsi="Times New Roman" w:cs="Times New Roman"/>
          <w:b/>
          <w:color w:val="1D1D1E"/>
          <w:sz w:val="28"/>
          <w:szCs w:val="28"/>
        </w:rPr>
        <w:t xml:space="preserve">String </w:t>
      </w:r>
      <w:proofErr w:type="spellStart"/>
      <w:proofErr w:type="gramStart"/>
      <w:r w:rsidRPr="004B0D1C">
        <w:rPr>
          <w:rFonts w:ascii="Times New Roman" w:eastAsia="Times New Roman" w:hAnsi="Times New Roman" w:cs="Times New Roman"/>
          <w:b/>
          <w:color w:val="1D1D1E"/>
          <w:sz w:val="28"/>
          <w:szCs w:val="28"/>
        </w:rPr>
        <w:t>getInitParameter</w:t>
      </w:r>
      <w:proofErr w:type="spellEnd"/>
      <w:r w:rsidRPr="004B0D1C">
        <w:rPr>
          <w:rFonts w:ascii="Times New Roman" w:eastAsia="Times New Roman" w:hAnsi="Times New Roman" w:cs="Times New Roman"/>
          <w:b/>
          <w:color w:val="1D1D1E"/>
          <w:sz w:val="28"/>
          <w:szCs w:val="28"/>
        </w:rPr>
        <w:t>(</w:t>
      </w:r>
      <w:proofErr w:type="gramEnd"/>
      <w:r w:rsidRPr="004B0D1C">
        <w:rPr>
          <w:rFonts w:ascii="Times New Roman" w:eastAsia="Times New Roman" w:hAnsi="Times New Roman" w:cs="Times New Roman"/>
          <w:b/>
          <w:color w:val="1D1D1E"/>
          <w:sz w:val="28"/>
          <w:szCs w:val="28"/>
        </w:rPr>
        <w:t xml:space="preserve">String </w:t>
      </w:r>
      <w:r w:rsidRPr="004B0D1C">
        <w:rPr>
          <w:rFonts w:ascii="Times New Roman" w:eastAsia="Times New Roman" w:hAnsi="Times New Roman" w:cs="Times New Roman"/>
          <w:b/>
          <w:i/>
          <w:color w:val="1D1D1E"/>
          <w:sz w:val="28"/>
          <w:szCs w:val="28"/>
        </w:rPr>
        <w:t>param</w:t>
      </w:r>
      <w:r w:rsidRPr="004B0D1C">
        <w:rPr>
          <w:rFonts w:ascii="Times New Roman" w:eastAsia="Times New Roman" w:hAnsi="Times New Roman" w:cs="Times New Roman"/>
          <w:b/>
          <w:color w:val="1D1D1E"/>
          <w:sz w:val="28"/>
          <w:szCs w:val="28"/>
        </w:rPr>
        <w:t>) -Returns the value of the initialization</w:t>
      </w:r>
    </w:p>
    <w:p w14:paraId="46C3EFF5" w14:textId="77777777" w:rsidR="003B5C88" w:rsidRPr="004B0D1C" w:rsidRDefault="00A30199">
      <w:pPr>
        <w:spacing w:after="0" w:line="240" w:lineRule="auto"/>
        <w:ind w:firstLine="720"/>
        <w:rPr>
          <w:rFonts w:ascii="Times New Roman" w:eastAsia="Times New Roman" w:hAnsi="Times New Roman" w:cs="Times New Roman"/>
          <w:b/>
          <w:color w:val="1D1D1E"/>
          <w:sz w:val="28"/>
          <w:szCs w:val="28"/>
        </w:rPr>
      </w:pPr>
      <w:r w:rsidRPr="004B0D1C">
        <w:rPr>
          <w:rFonts w:ascii="Times New Roman" w:eastAsia="Times New Roman" w:hAnsi="Times New Roman" w:cs="Times New Roman"/>
          <w:b/>
          <w:color w:val="1D1D1E"/>
          <w:sz w:val="28"/>
          <w:szCs w:val="28"/>
        </w:rPr>
        <w:t xml:space="preserve">parameter named </w:t>
      </w:r>
      <w:r w:rsidRPr="004B0D1C">
        <w:rPr>
          <w:rFonts w:ascii="Times New Roman" w:eastAsia="Times New Roman" w:hAnsi="Times New Roman" w:cs="Times New Roman"/>
          <w:b/>
          <w:i/>
          <w:color w:val="1D1D1E"/>
          <w:sz w:val="28"/>
          <w:szCs w:val="28"/>
        </w:rPr>
        <w:t>param</w:t>
      </w:r>
      <w:r w:rsidRPr="004B0D1C">
        <w:rPr>
          <w:rFonts w:ascii="Times New Roman" w:eastAsia="Times New Roman" w:hAnsi="Times New Roman" w:cs="Times New Roman"/>
          <w:b/>
          <w:color w:val="1D1D1E"/>
          <w:sz w:val="28"/>
          <w:szCs w:val="28"/>
        </w:rPr>
        <w:t>.</w:t>
      </w:r>
    </w:p>
    <w:p w14:paraId="65D974C6" w14:textId="77777777" w:rsidR="003B5C88" w:rsidRDefault="00A30199" w:rsidP="004B0D1C">
      <w:pPr>
        <w:numPr>
          <w:ilvl w:val="0"/>
          <w:numId w:val="35"/>
        </w:numPr>
        <w:pBdr>
          <w:top w:val="nil"/>
          <w:left w:val="nil"/>
          <w:bottom w:val="nil"/>
          <w:right w:val="nil"/>
          <w:between w:val="nil"/>
        </w:pBd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Enumeration </w:t>
      </w:r>
      <w:proofErr w:type="spellStart"/>
      <w:proofErr w:type="gramStart"/>
      <w:r>
        <w:rPr>
          <w:rFonts w:ascii="Times New Roman" w:eastAsia="Times New Roman" w:hAnsi="Times New Roman" w:cs="Times New Roman"/>
          <w:b/>
          <w:color w:val="1D1D1E"/>
          <w:sz w:val="28"/>
          <w:szCs w:val="28"/>
        </w:rPr>
        <w:t>getInitParameterNames</w:t>
      </w:r>
      <w:proofErr w:type="spellEnd"/>
      <w:r>
        <w:rPr>
          <w:rFonts w:ascii="Times New Roman" w:eastAsia="Times New Roman" w:hAnsi="Times New Roman" w:cs="Times New Roman"/>
          <w:b/>
          <w:color w:val="1D1D1E"/>
          <w:sz w:val="28"/>
          <w:szCs w:val="28"/>
        </w:rPr>
        <w:t>( )</w:t>
      </w:r>
      <w:proofErr w:type="gramEnd"/>
      <w:r>
        <w:rPr>
          <w:rFonts w:ascii="Times New Roman" w:eastAsia="Times New Roman" w:hAnsi="Times New Roman" w:cs="Times New Roman"/>
          <w:color w:val="1D1D1E"/>
          <w:sz w:val="28"/>
          <w:szCs w:val="28"/>
        </w:rPr>
        <w:t>- Returns an enumeration of all initialization parameter names.</w:t>
      </w:r>
    </w:p>
    <w:p w14:paraId="6261C9E9" w14:textId="77777777" w:rsidR="003B5C88" w:rsidRDefault="00A30199" w:rsidP="004B0D1C">
      <w:pPr>
        <w:numPr>
          <w:ilvl w:val="0"/>
          <w:numId w:val="35"/>
        </w:numPr>
        <w:pBdr>
          <w:top w:val="nil"/>
          <w:left w:val="nil"/>
          <w:bottom w:val="nil"/>
          <w:right w:val="nil"/>
          <w:between w:val="nil"/>
        </w:pBdr>
        <w:tabs>
          <w:tab w:val="left" w:pos="2775"/>
        </w:tabs>
        <w:rPr>
          <w:rFonts w:ascii="Times New Roman" w:eastAsia="Times New Roman" w:hAnsi="Times New Roman" w:cs="Times New Roman"/>
          <w:color w:val="000000"/>
          <w:sz w:val="28"/>
          <w:szCs w:val="28"/>
        </w:rPr>
      </w:pPr>
      <w:r>
        <w:rPr>
          <w:rFonts w:ascii="Times New Roman" w:eastAsia="Times New Roman" w:hAnsi="Times New Roman" w:cs="Times New Roman"/>
          <w:b/>
          <w:color w:val="1D1D1E"/>
          <w:sz w:val="28"/>
          <w:szCs w:val="28"/>
        </w:rPr>
        <w:t xml:space="preserve">String </w:t>
      </w:r>
      <w:proofErr w:type="spellStart"/>
      <w:proofErr w:type="gramStart"/>
      <w:r>
        <w:rPr>
          <w:rFonts w:ascii="Times New Roman" w:eastAsia="Times New Roman" w:hAnsi="Times New Roman" w:cs="Times New Roman"/>
          <w:b/>
          <w:color w:val="1D1D1E"/>
          <w:sz w:val="28"/>
          <w:szCs w:val="28"/>
        </w:rPr>
        <w:t>getServletName</w:t>
      </w:r>
      <w:proofErr w:type="spellEnd"/>
      <w:r>
        <w:rPr>
          <w:rFonts w:ascii="Times New Roman" w:eastAsia="Times New Roman" w:hAnsi="Times New Roman" w:cs="Times New Roman"/>
          <w:b/>
          <w:color w:val="1D1D1E"/>
          <w:sz w:val="28"/>
          <w:szCs w:val="28"/>
        </w:rPr>
        <w:t>( )</w:t>
      </w:r>
      <w:proofErr w:type="gramEnd"/>
      <w:r>
        <w:rPr>
          <w:rFonts w:ascii="Times New Roman" w:eastAsia="Times New Roman" w:hAnsi="Times New Roman" w:cs="Times New Roman"/>
          <w:color w:val="1D1D1E"/>
          <w:sz w:val="28"/>
          <w:szCs w:val="28"/>
        </w:rPr>
        <w:t xml:space="preserve"> Returns the name of the invoking servlet.</w:t>
      </w:r>
    </w:p>
    <w:p w14:paraId="5C8BE4C2" w14:textId="77777777" w:rsidR="003B5C88" w:rsidRDefault="003B5C88">
      <w:pPr>
        <w:pStyle w:val="Heading1"/>
        <w:rPr>
          <w:rFonts w:ascii="Times New Roman" w:eastAsia="Times New Roman" w:hAnsi="Times New Roman" w:cs="Times New Roman"/>
          <w:color w:val="1D1D1E"/>
        </w:rPr>
      </w:pPr>
    </w:p>
    <w:p w14:paraId="7DD3BCA4" w14:textId="77777777" w:rsidR="003B5C88" w:rsidRDefault="00A30199">
      <w:pPr>
        <w:pStyle w:val="Heading1"/>
        <w:rPr>
          <w:rFonts w:ascii="Times New Roman" w:eastAsia="Times New Roman" w:hAnsi="Times New Roman" w:cs="Times New Roman"/>
          <w:color w:val="1D1D1E"/>
        </w:rPr>
      </w:pPr>
      <w:r>
        <w:rPr>
          <w:rFonts w:ascii="Times New Roman" w:eastAsia="Times New Roman" w:hAnsi="Times New Roman" w:cs="Times New Roman"/>
          <w:color w:val="1D1D1E"/>
        </w:rPr>
        <w:t xml:space="preserve">The </w:t>
      </w:r>
      <w:proofErr w:type="spellStart"/>
      <w:r>
        <w:rPr>
          <w:rFonts w:ascii="Times New Roman" w:eastAsia="Times New Roman" w:hAnsi="Times New Roman" w:cs="Times New Roman"/>
          <w:color w:val="1D1D1E"/>
        </w:rPr>
        <w:t>ServletContext</w:t>
      </w:r>
      <w:proofErr w:type="spellEnd"/>
      <w:r>
        <w:rPr>
          <w:rFonts w:ascii="Times New Roman" w:eastAsia="Times New Roman" w:hAnsi="Times New Roman" w:cs="Times New Roman"/>
          <w:color w:val="1D1D1E"/>
        </w:rPr>
        <w:t xml:space="preserve"> Interface</w:t>
      </w:r>
    </w:p>
    <w:p w14:paraId="3EF8DB6F" w14:textId="77777777" w:rsidR="003B5C88" w:rsidRDefault="00A30199">
      <w:pP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 xml:space="preserve">The </w:t>
      </w:r>
      <w:proofErr w:type="spellStart"/>
      <w:r>
        <w:rPr>
          <w:rFonts w:ascii="Times New Roman" w:eastAsia="Times New Roman" w:hAnsi="Times New Roman" w:cs="Times New Roman"/>
          <w:b/>
          <w:color w:val="1D1D1E"/>
          <w:sz w:val="28"/>
          <w:szCs w:val="28"/>
        </w:rPr>
        <w:t>ServletContext</w:t>
      </w:r>
      <w:proofErr w:type="spell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color w:val="1D1D1E"/>
          <w:sz w:val="28"/>
          <w:szCs w:val="28"/>
        </w:rPr>
        <w:t>interface is implemented by the server. It enables servlets to obtain</w:t>
      </w:r>
    </w:p>
    <w:p w14:paraId="6C0714E7" w14:textId="77777777" w:rsidR="003B5C88" w:rsidRDefault="00A30199">
      <w:pP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information about their environment.</w:t>
      </w:r>
    </w:p>
    <w:p w14:paraId="66B9CB1E" w14:textId="77777777" w:rsidR="003B5C88" w:rsidRDefault="003B5C88">
      <w:pPr>
        <w:tabs>
          <w:tab w:val="left" w:pos="2775"/>
        </w:tabs>
        <w:rPr>
          <w:rFonts w:ascii="Times New Roman" w:eastAsia="Times New Roman" w:hAnsi="Times New Roman" w:cs="Times New Roman"/>
          <w:b/>
          <w:sz w:val="28"/>
          <w:szCs w:val="28"/>
        </w:rPr>
      </w:pPr>
    </w:p>
    <w:p w14:paraId="00B218A4" w14:textId="77777777" w:rsidR="003B5C88" w:rsidRDefault="00A30199">
      <w:pPr>
        <w:tabs>
          <w:tab w:val="left" w:pos="277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Methods</w:t>
      </w:r>
    </w:p>
    <w:p w14:paraId="4B67FDC8" w14:textId="77777777" w:rsidR="003B5C88" w:rsidRDefault="00A30199">
      <w:pPr>
        <w:numPr>
          <w:ilvl w:val="0"/>
          <w:numId w:val="37"/>
        </w:numPr>
        <w:pBdr>
          <w:top w:val="nil"/>
          <w:left w:val="nil"/>
          <w:bottom w:val="nil"/>
          <w:right w:val="nil"/>
          <w:between w:val="nil"/>
        </w:pBdr>
        <w:spacing w:after="0" w:line="240" w:lineRule="auto"/>
        <w:jc w:val="both"/>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Object </w:t>
      </w:r>
      <w:proofErr w:type="spellStart"/>
      <w:proofErr w:type="gramStart"/>
      <w:r>
        <w:rPr>
          <w:rFonts w:ascii="Times New Roman" w:eastAsia="Times New Roman" w:hAnsi="Times New Roman" w:cs="Times New Roman"/>
          <w:b/>
          <w:color w:val="1D1D1E"/>
          <w:sz w:val="28"/>
          <w:szCs w:val="28"/>
        </w:rPr>
        <w:t>getAttribute</w:t>
      </w:r>
      <w:proofErr w:type="spellEnd"/>
      <w:r>
        <w:rPr>
          <w:rFonts w:ascii="Times New Roman" w:eastAsia="Times New Roman" w:hAnsi="Times New Roman" w:cs="Times New Roman"/>
          <w:b/>
          <w:color w:val="1D1D1E"/>
          <w:sz w:val="28"/>
          <w:szCs w:val="28"/>
        </w:rPr>
        <w:t>(</w:t>
      </w:r>
      <w:proofErr w:type="gramEnd"/>
      <w:r>
        <w:rPr>
          <w:rFonts w:ascii="Times New Roman" w:eastAsia="Times New Roman" w:hAnsi="Times New Roman" w:cs="Times New Roman"/>
          <w:b/>
          <w:color w:val="1D1D1E"/>
          <w:sz w:val="28"/>
          <w:szCs w:val="28"/>
        </w:rPr>
        <w:t xml:space="preserve">String </w:t>
      </w:r>
      <w:proofErr w:type="spellStart"/>
      <w:r>
        <w:rPr>
          <w:rFonts w:ascii="Times New Roman" w:eastAsia="Times New Roman" w:hAnsi="Times New Roman" w:cs="Times New Roman"/>
          <w:b/>
          <w:i/>
          <w:color w:val="1D1D1E"/>
          <w:sz w:val="28"/>
          <w:szCs w:val="28"/>
        </w:rPr>
        <w:t>attr</w:t>
      </w:r>
      <w:proofErr w:type="spellEnd"/>
      <w:r>
        <w:rPr>
          <w:rFonts w:ascii="Times New Roman" w:eastAsia="Times New Roman" w:hAnsi="Times New Roman" w:cs="Times New Roman"/>
          <w:b/>
          <w:color w:val="1D1D1E"/>
          <w:sz w:val="28"/>
          <w:szCs w:val="28"/>
        </w:rPr>
        <w:t>)</w:t>
      </w:r>
      <w:r>
        <w:rPr>
          <w:rFonts w:ascii="Times New Roman" w:eastAsia="Times New Roman" w:hAnsi="Times New Roman" w:cs="Times New Roman"/>
          <w:color w:val="1D1D1E"/>
          <w:sz w:val="28"/>
          <w:szCs w:val="28"/>
        </w:rPr>
        <w:t xml:space="preserve"> -Returns the value of the server attribute</w:t>
      </w:r>
    </w:p>
    <w:p w14:paraId="6F7FAFF4" w14:textId="77777777" w:rsidR="003B5C88" w:rsidRDefault="00A30199">
      <w:pPr>
        <w:spacing w:after="0" w:line="240" w:lineRule="auto"/>
        <w:ind w:firstLine="720"/>
        <w:jc w:val="both"/>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 xml:space="preserve">named </w:t>
      </w:r>
      <w:proofErr w:type="spellStart"/>
      <w:r>
        <w:rPr>
          <w:rFonts w:ascii="Times New Roman" w:eastAsia="Times New Roman" w:hAnsi="Times New Roman" w:cs="Times New Roman"/>
          <w:i/>
          <w:color w:val="1D1D1E"/>
          <w:sz w:val="28"/>
          <w:szCs w:val="28"/>
        </w:rPr>
        <w:t>attr</w:t>
      </w:r>
      <w:proofErr w:type="spellEnd"/>
      <w:r>
        <w:rPr>
          <w:rFonts w:ascii="Times New Roman" w:eastAsia="Times New Roman" w:hAnsi="Times New Roman" w:cs="Times New Roman"/>
          <w:color w:val="1D1D1E"/>
          <w:sz w:val="28"/>
          <w:szCs w:val="28"/>
        </w:rPr>
        <w:t>.</w:t>
      </w:r>
    </w:p>
    <w:p w14:paraId="108E2831" w14:textId="77777777" w:rsidR="003B5C88" w:rsidRDefault="00A30199">
      <w:pPr>
        <w:numPr>
          <w:ilvl w:val="0"/>
          <w:numId w:val="37"/>
        </w:numPr>
        <w:pBdr>
          <w:top w:val="nil"/>
          <w:left w:val="nil"/>
          <w:bottom w:val="nil"/>
          <w:right w:val="nil"/>
          <w:between w:val="nil"/>
        </w:pBdr>
        <w:spacing w:after="0" w:line="240" w:lineRule="auto"/>
        <w:jc w:val="both"/>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String </w:t>
      </w:r>
      <w:proofErr w:type="spellStart"/>
      <w:proofErr w:type="gramStart"/>
      <w:r>
        <w:rPr>
          <w:rFonts w:ascii="Times New Roman" w:eastAsia="Times New Roman" w:hAnsi="Times New Roman" w:cs="Times New Roman"/>
          <w:b/>
          <w:color w:val="1D1D1E"/>
          <w:sz w:val="28"/>
          <w:szCs w:val="28"/>
        </w:rPr>
        <w:t>getMimeType</w:t>
      </w:r>
      <w:proofErr w:type="spellEnd"/>
      <w:r>
        <w:rPr>
          <w:rFonts w:ascii="Times New Roman" w:eastAsia="Times New Roman" w:hAnsi="Times New Roman" w:cs="Times New Roman"/>
          <w:b/>
          <w:color w:val="1D1D1E"/>
          <w:sz w:val="28"/>
          <w:szCs w:val="28"/>
        </w:rPr>
        <w:t>(</w:t>
      </w:r>
      <w:proofErr w:type="gramEnd"/>
      <w:r>
        <w:rPr>
          <w:rFonts w:ascii="Times New Roman" w:eastAsia="Times New Roman" w:hAnsi="Times New Roman" w:cs="Times New Roman"/>
          <w:b/>
          <w:color w:val="1D1D1E"/>
          <w:sz w:val="28"/>
          <w:szCs w:val="28"/>
        </w:rPr>
        <w:t xml:space="preserve">String </w:t>
      </w:r>
      <w:r>
        <w:rPr>
          <w:rFonts w:ascii="Times New Roman" w:eastAsia="Times New Roman" w:hAnsi="Times New Roman" w:cs="Times New Roman"/>
          <w:b/>
          <w:i/>
          <w:color w:val="1D1D1E"/>
          <w:sz w:val="28"/>
          <w:szCs w:val="28"/>
        </w:rPr>
        <w:t>file</w:t>
      </w:r>
      <w:r>
        <w:rPr>
          <w:rFonts w:ascii="Times New Roman" w:eastAsia="Times New Roman" w:hAnsi="Times New Roman" w:cs="Times New Roman"/>
          <w:b/>
          <w:color w:val="1D1D1E"/>
          <w:sz w:val="28"/>
          <w:szCs w:val="28"/>
        </w:rPr>
        <w:t>)</w:t>
      </w:r>
      <w:r>
        <w:rPr>
          <w:rFonts w:ascii="Times New Roman" w:eastAsia="Times New Roman" w:hAnsi="Times New Roman" w:cs="Times New Roman"/>
          <w:color w:val="1D1D1E"/>
          <w:sz w:val="28"/>
          <w:szCs w:val="28"/>
        </w:rPr>
        <w:t xml:space="preserve"> Returns the MIME type of </w:t>
      </w:r>
      <w:r>
        <w:rPr>
          <w:rFonts w:ascii="Times New Roman" w:eastAsia="Times New Roman" w:hAnsi="Times New Roman" w:cs="Times New Roman"/>
          <w:i/>
          <w:color w:val="1D1D1E"/>
          <w:sz w:val="28"/>
          <w:szCs w:val="28"/>
        </w:rPr>
        <w:t>file</w:t>
      </w:r>
      <w:r>
        <w:rPr>
          <w:rFonts w:ascii="Times New Roman" w:eastAsia="Times New Roman" w:hAnsi="Times New Roman" w:cs="Times New Roman"/>
          <w:color w:val="1D1D1E"/>
          <w:sz w:val="28"/>
          <w:szCs w:val="28"/>
        </w:rPr>
        <w:t>.</w:t>
      </w:r>
    </w:p>
    <w:p w14:paraId="38A89FB7" w14:textId="77777777" w:rsidR="003B5C88" w:rsidRDefault="00A30199">
      <w:pPr>
        <w:numPr>
          <w:ilvl w:val="0"/>
          <w:numId w:val="37"/>
        </w:numPr>
        <w:pBdr>
          <w:top w:val="nil"/>
          <w:left w:val="nil"/>
          <w:bottom w:val="nil"/>
          <w:right w:val="nil"/>
          <w:between w:val="nil"/>
        </w:pBdr>
        <w:spacing w:after="0" w:line="240" w:lineRule="auto"/>
        <w:jc w:val="both"/>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String </w:t>
      </w:r>
      <w:proofErr w:type="spellStart"/>
      <w:proofErr w:type="gramStart"/>
      <w:r>
        <w:rPr>
          <w:rFonts w:ascii="Times New Roman" w:eastAsia="Times New Roman" w:hAnsi="Times New Roman" w:cs="Times New Roman"/>
          <w:b/>
          <w:color w:val="1D1D1E"/>
          <w:sz w:val="28"/>
          <w:szCs w:val="28"/>
        </w:rPr>
        <w:t>getRealPath</w:t>
      </w:r>
      <w:proofErr w:type="spellEnd"/>
      <w:r>
        <w:rPr>
          <w:rFonts w:ascii="Times New Roman" w:eastAsia="Times New Roman" w:hAnsi="Times New Roman" w:cs="Times New Roman"/>
          <w:b/>
          <w:color w:val="1D1D1E"/>
          <w:sz w:val="28"/>
          <w:szCs w:val="28"/>
        </w:rPr>
        <w:t>(</w:t>
      </w:r>
      <w:proofErr w:type="gramEnd"/>
      <w:r>
        <w:rPr>
          <w:rFonts w:ascii="Times New Roman" w:eastAsia="Times New Roman" w:hAnsi="Times New Roman" w:cs="Times New Roman"/>
          <w:b/>
          <w:color w:val="1D1D1E"/>
          <w:sz w:val="28"/>
          <w:szCs w:val="28"/>
        </w:rPr>
        <w:t xml:space="preserve">String </w:t>
      </w:r>
      <w:proofErr w:type="spellStart"/>
      <w:r>
        <w:rPr>
          <w:rFonts w:ascii="Times New Roman" w:eastAsia="Times New Roman" w:hAnsi="Times New Roman" w:cs="Times New Roman"/>
          <w:b/>
          <w:i/>
          <w:color w:val="1D1D1E"/>
          <w:sz w:val="28"/>
          <w:szCs w:val="28"/>
        </w:rPr>
        <w:t>vpath</w:t>
      </w:r>
      <w:proofErr w:type="spellEnd"/>
      <w:r>
        <w:rPr>
          <w:rFonts w:ascii="Times New Roman" w:eastAsia="Times New Roman" w:hAnsi="Times New Roman" w:cs="Times New Roman"/>
          <w:b/>
          <w:color w:val="1D1D1E"/>
          <w:sz w:val="28"/>
          <w:szCs w:val="28"/>
        </w:rPr>
        <w:t>)</w:t>
      </w:r>
      <w:r>
        <w:rPr>
          <w:rFonts w:ascii="Times New Roman" w:eastAsia="Times New Roman" w:hAnsi="Times New Roman" w:cs="Times New Roman"/>
          <w:color w:val="1D1D1E"/>
          <w:sz w:val="28"/>
          <w:szCs w:val="28"/>
        </w:rPr>
        <w:t xml:space="preserve"> Returns the real path that corresponds</w:t>
      </w:r>
    </w:p>
    <w:p w14:paraId="380406FF" w14:textId="77777777" w:rsidR="003B5C88" w:rsidRDefault="00A30199">
      <w:pPr>
        <w:spacing w:after="0" w:line="240" w:lineRule="auto"/>
        <w:ind w:firstLine="720"/>
        <w:jc w:val="both"/>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 xml:space="preserve">to the virtual path </w:t>
      </w:r>
      <w:proofErr w:type="spellStart"/>
      <w:r>
        <w:rPr>
          <w:rFonts w:ascii="Times New Roman" w:eastAsia="Times New Roman" w:hAnsi="Times New Roman" w:cs="Times New Roman"/>
          <w:i/>
          <w:color w:val="1D1D1E"/>
          <w:sz w:val="28"/>
          <w:szCs w:val="28"/>
        </w:rPr>
        <w:t>vpath</w:t>
      </w:r>
      <w:proofErr w:type="spellEnd"/>
      <w:r>
        <w:rPr>
          <w:rFonts w:ascii="Times New Roman" w:eastAsia="Times New Roman" w:hAnsi="Times New Roman" w:cs="Times New Roman"/>
          <w:color w:val="1D1D1E"/>
          <w:sz w:val="28"/>
          <w:szCs w:val="28"/>
        </w:rPr>
        <w:t>.</w:t>
      </w:r>
    </w:p>
    <w:p w14:paraId="0D8D4479" w14:textId="77777777" w:rsidR="003B5C88" w:rsidRDefault="00A30199">
      <w:pPr>
        <w:numPr>
          <w:ilvl w:val="0"/>
          <w:numId w:val="37"/>
        </w:numPr>
        <w:pBdr>
          <w:top w:val="nil"/>
          <w:left w:val="nil"/>
          <w:bottom w:val="nil"/>
          <w:right w:val="nil"/>
          <w:between w:val="nil"/>
        </w:pBdr>
        <w:spacing w:after="0" w:line="240" w:lineRule="auto"/>
        <w:jc w:val="both"/>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String </w:t>
      </w:r>
      <w:proofErr w:type="spellStart"/>
      <w:proofErr w:type="gramStart"/>
      <w:r>
        <w:rPr>
          <w:rFonts w:ascii="Times New Roman" w:eastAsia="Times New Roman" w:hAnsi="Times New Roman" w:cs="Times New Roman"/>
          <w:b/>
          <w:color w:val="1D1D1E"/>
          <w:sz w:val="28"/>
          <w:szCs w:val="28"/>
        </w:rPr>
        <w:t>getServerInfo</w:t>
      </w:r>
      <w:proofErr w:type="spellEnd"/>
      <w:r>
        <w:rPr>
          <w:rFonts w:ascii="Times New Roman" w:eastAsia="Times New Roman" w:hAnsi="Times New Roman" w:cs="Times New Roman"/>
          <w:b/>
          <w:color w:val="1D1D1E"/>
          <w:sz w:val="28"/>
          <w:szCs w:val="28"/>
        </w:rPr>
        <w:t>( )</w:t>
      </w:r>
      <w:proofErr w:type="gramEnd"/>
      <w:r>
        <w:rPr>
          <w:rFonts w:ascii="Times New Roman" w:eastAsia="Times New Roman" w:hAnsi="Times New Roman" w:cs="Times New Roman"/>
          <w:color w:val="1D1D1E"/>
          <w:sz w:val="28"/>
          <w:szCs w:val="28"/>
        </w:rPr>
        <w:t xml:space="preserve"> Returns information about the server.</w:t>
      </w:r>
    </w:p>
    <w:p w14:paraId="7F8895A4" w14:textId="77777777" w:rsidR="003B5C88" w:rsidRDefault="00A30199">
      <w:pPr>
        <w:numPr>
          <w:ilvl w:val="0"/>
          <w:numId w:val="37"/>
        </w:numPr>
        <w:pBdr>
          <w:top w:val="nil"/>
          <w:left w:val="nil"/>
          <w:bottom w:val="nil"/>
          <w:right w:val="nil"/>
          <w:between w:val="nil"/>
        </w:pBdr>
        <w:spacing w:after="0" w:line="240" w:lineRule="auto"/>
        <w:jc w:val="both"/>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void </w:t>
      </w:r>
      <w:proofErr w:type="gramStart"/>
      <w:r>
        <w:rPr>
          <w:rFonts w:ascii="Times New Roman" w:eastAsia="Times New Roman" w:hAnsi="Times New Roman" w:cs="Times New Roman"/>
          <w:b/>
          <w:color w:val="1D1D1E"/>
          <w:sz w:val="28"/>
          <w:szCs w:val="28"/>
        </w:rPr>
        <w:t>log(</w:t>
      </w:r>
      <w:proofErr w:type="gramEnd"/>
      <w:r>
        <w:rPr>
          <w:rFonts w:ascii="Times New Roman" w:eastAsia="Times New Roman" w:hAnsi="Times New Roman" w:cs="Times New Roman"/>
          <w:b/>
          <w:color w:val="1D1D1E"/>
          <w:sz w:val="28"/>
          <w:szCs w:val="28"/>
        </w:rPr>
        <w:t xml:space="preserve">String </w:t>
      </w:r>
      <w:r>
        <w:rPr>
          <w:rFonts w:ascii="Times New Roman" w:eastAsia="Times New Roman" w:hAnsi="Times New Roman" w:cs="Times New Roman"/>
          <w:b/>
          <w:i/>
          <w:color w:val="1D1D1E"/>
          <w:sz w:val="28"/>
          <w:szCs w:val="28"/>
        </w:rPr>
        <w:t>s</w:t>
      </w:r>
      <w:r>
        <w:rPr>
          <w:rFonts w:ascii="Times New Roman" w:eastAsia="Times New Roman" w:hAnsi="Times New Roman" w:cs="Times New Roman"/>
          <w:b/>
          <w:color w:val="1D1D1E"/>
          <w:sz w:val="28"/>
          <w:szCs w:val="28"/>
        </w:rPr>
        <w:t>)</w:t>
      </w:r>
      <w:r>
        <w:rPr>
          <w:rFonts w:ascii="Times New Roman" w:eastAsia="Times New Roman" w:hAnsi="Times New Roman" w:cs="Times New Roman"/>
          <w:color w:val="1D1D1E"/>
          <w:sz w:val="28"/>
          <w:szCs w:val="28"/>
        </w:rPr>
        <w:t xml:space="preserve"> Writes </w:t>
      </w:r>
      <w:r>
        <w:rPr>
          <w:rFonts w:ascii="Times New Roman" w:eastAsia="Times New Roman" w:hAnsi="Times New Roman" w:cs="Times New Roman"/>
          <w:i/>
          <w:color w:val="1D1D1E"/>
          <w:sz w:val="28"/>
          <w:szCs w:val="28"/>
        </w:rPr>
        <w:t xml:space="preserve">s </w:t>
      </w:r>
      <w:r>
        <w:rPr>
          <w:rFonts w:ascii="Times New Roman" w:eastAsia="Times New Roman" w:hAnsi="Times New Roman" w:cs="Times New Roman"/>
          <w:color w:val="1D1D1E"/>
          <w:sz w:val="28"/>
          <w:szCs w:val="28"/>
        </w:rPr>
        <w:t>to the servlet log.</w:t>
      </w:r>
    </w:p>
    <w:p w14:paraId="35E1C3EB" w14:textId="77777777" w:rsidR="003B5C88" w:rsidRDefault="00A30199">
      <w:pPr>
        <w:numPr>
          <w:ilvl w:val="0"/>
          <w:numId w:val="37"/>
        </w:numPr>
        <w:pBdr>
          <w:top w:val="nil"/>
          <w:left w:val="nil"/>
          <w:bottom w:val="nil"/>
          <w:right w:val="nil"/>
          <w:between w:val="nil"/>
        </w:pBdr>
        <w:spacing w:after="0" w:line="240" w:lineRule="auto"/>
        <w:jc w:val="both"/>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void </w:t>
      </w:r>
      <w:proofErr w:type="gramStart"/>
      <w:r>
        <w:rPr>
          <w:rFonts w:ascii="Times New Roman" w:eastAsia="Times New Roman" w:hAnsi="Times New Roman" w:cs="Times New Roman"/>
          <w:b/>
          <w:color w:val="1D1D1E"/>
          <w:sz w:val="28"/>
          <w:szCs w:val="28"/>
        </w:rPr>
        <w:t>log(</w:t>
      </w:r>
      <w:proofErr w:type="gramEnd"/>
      <w:r>
        <w:rPr>
          <w:rFonts w:ascii="Times New Roman" w:eastAsia="Times New Roman" w:hAnsi="Times New Roman" w:cs="Times New Roman"/>
          <w:b/>
          <w:color w:val="1D1D1E"/>
          <w:sz w:val="28"/>
          <w:szCs w:val="28"/>
        </w:rPr>
        <w:t xml:space="preserve">String </w:t>
      </w:r>
      <w:r>
        <w:rPr>
          <w:rFonts w:ascii="Times New Roman" w:eastAsia="Times New Roman" w:hAnsi="Times New Roman" w:cs="Times New Roman"/>
          <w:b/>
          <w:i/>
          <w:color w:val="1D1D1E"/>
          <w:sz w:val="28"/>
          <w:szCs w:val="28"/>
        </w:rPr>
        <w:t>s</w:t>
      </w:r>
      <w:r>
        <w:rPr>
          <w:rFonts w:ascii="Times New Roman" w:eastAsia="Times New Roman" w:hAnsi="Times New Roman" w:cs="Times New Roman"/>
          <w:b/>
          <w:color w:val="1D1D1E"/>
          <w:sz w:val="28"/>
          <w:szCs w:val="28"/>
        </w:rPr>
        <w:t xml:space="preserve">, Throwable </w:t>
      </w:r>
      <w:r>
        <w:rPr>
          <w:rFonts w:ascii="Times New Roman" w:eastAsia="Times New Roman" w:hAnsi="Times New Roman" w:cs="Times New Roman"/>
          <w:b/>
          <w:i/>
          <w:color w:val="1D1D1E"/>
          <w:sz w:val="28"/>
          <w:szCs w:val="28"/>
        </w:rPr>
        <w:t>e</w:t>
      </w:r>
      <w:r>
        <w:rPr>
          <w:rFonts w:ascii="Times New Roman" w:eastAsia="Times New Roman" w:hAnsi="Times New Roman" w:cs="Times New Roman"/>
          <w:b/>
          <w:color w:val="1D1D1E"/>
          <w:sz w:val="28"/>
          <w:szCs w:val="28"/>
        </w:rPr>
        <w:t>)</w:t>
      </w:r>
      <w:r>
        <w:rPr>
          <w:rFonts w:ascii="Times New Roman" w:eastAsia="Times New Roman" w:hAnsi="Times New Roman" w:cs="Times New Roman"/>
          <w:color w:val="1D1D1E"/>
          <w:sz w:val="28"/>
          <w:szCs w:val="28"/>
        </w:rPr>
        <w:t xml:space="preserve"> Write </w:t>
      </w:r>
      <w:r>
        <w:rPr>
          <w:rFonts w:ascii="Times New Roman" w:eastAsia="Times New Roman" w:hAnsi="Times New Roman" w:cs="Times New Roman"/>
          <w:i/>
          <w:color w:val="1D1D1E"/>
          <w:sz w:val="28"/>
          <w:szCs w:val="28"/>
        </w:rPr>
        <w:t xml:space="preserve">s </w:t>
      </w:r>
      <w:r>
        <w:rPr>
          <w:rFonts w:ascii="Times New Roman" w:eastAsia="Times New Roman" w:hAnsi="Times New Roman" w:cs="Times New Roman"/>
          <w:color w:val="1D1D1E"/>
          <w:sz w:val="28"/>
          <w:szCs w:val="28"/>
        </w:rPr>
        <w:t xml:space="preserve">and the stack trace for </w:t>
      </w:r>
      <w:r>
        <w:rPr>
          <w:rFonts w:ascii="Times New Roman" w:eastAsia="Times New Roman" w:hAnsi="Times New Roman" w:cs="Times New Roman"/>
          <w:i/>
          <w:color w:val="1D1D1E"/>
          <w:sz w:val="28"/>
          <w:szCs w:val="28"/>
        </w:rPr>
        <w:t xml:space="preserve">e </w:t>
      </w:r>
      <w:r>
        <w:rPr>
          <w:rFonts w:ascii="Times New Roman" w:eastAsia="Times New Roman" w:hAnsi="Times New Roman" w:cs="Times New Roman"/>
          <w:color w:val="1D1D1E"/>
          <w:sz w:val="28"/>
          <w:szCs w:val="28"/>
        </w:rPr>
        <w:t>to the</w:t>
      </w:r>
    </w:p>
    <w:p w14:paraId="3125D448" w14:textId="77777777" w:rsidR="003B5C88" w:rsidRDefault="00A30199">
      <w:pPr>
        <w:spacing w:after="0" w:line="240" w:lineRule="auto"/>
        <w:ind w:firstLine="720"/>
        <w:jc w:val="both"/>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servlet log.</w:t>
      </w:r>
    </w:p>
    <w:p w14:paraId="134D93B1" w14:textId="77777777" w:rsidR="003B5C88" w:rsidRDefault="00A30199">
      <w:pPr>
        <w:numPr>
          <w:ilvl w:val="0"/>
          <w:numId w:val="37"/>
        </w:numPr>
        <w:pBdr>
          <w:top w:val="nil"/>
          <w:left w:val="nil"/>
          <w:bottom w:val="nil"/>
          <w:right w:val="nil"/>
          <w:between w:val="nil"/>
        </w:pBdr>
        <w:spacing w:after="0" w:line="240" w:lineRule="auto"/>
        <w:jc w:val="both"/>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void </w:t>
      </w:r>
      <w:proofErr w:type="spellStart"/>
      <w:proofErr w:type="gramStart"/>
      <w:r>
        <w:rPr>
          <w:rFonts w:ascii="Times New Roman" w:eastAsia="Times New Roman" w:hAnsi="Times New Roman" w:cs="Times New Roman"/>
          <w:b/>
          <w:color w:val="1D1D1E"/>
          <w:sz w:val="28"/>
          <w:szCs w:val="28"/>
        </w:rPr>
        <w:t>setAttribute</w:t>
      </w:r>
      <w:proofErr w:type="spellEnd"/>
      <w:r>
        <w:rPr>
          <w:rFonts w:ascii="Times New Roman" w:eastAsia="Times New Roman" w:hAnsi="Times New Roman" w:cs="Times New Roman"/>
          <w:b/>
          <w:color w:val="1D1D1E"/>
          <w:sz w:val="28"/>
          <w:szCs w:val="28"/>
        </w:rPr>
        <w:t>(</w:t>
      </w:r>
      <w:proofErr w:type="gramEnd"/>
      <w:r>
        <w:rPr>
          <w:rFonts w:ascii="Times New Roman" w:eastAsia="Times New Roman" w:hAnsi="Times New Roman" w:cs="Times New Roman"/>
          <w:b/>
          <w:color w:val="1D1D1E"/>
          <w:sz w:val="28"/>
          <w:szCs w:val="28"/>
        </w:rPr>
        <w:t xml:space="preserve">String </w:t>
      </w:r>
      <w:proofErr w:type="spellStart"/>
      <w:r>
        <w:rPr>
          <w:rFonts w:ascii="Times New Roman" w:eastAsia="Times New Roman" w:hAnsi="Times New Roman" w:cs="Times New Roman"/>
          <w:b/>
          <w:i/>
          <w:color w:val="1D1D1E"/>
          <w:sz w:val="28"/>
          <w:szCs w:val="28"/>
        </w:rPr>
        <w:t>attr</w:t>
      </w:r>
      <w:proofErr w:type="spellEnd"/>
      <w:r>
        <w:rPr>
          <w:rFonts w:ascii="Times New Roman" w:eastAsia="Times New Roman" w:hAnsi="Times New Roman" w:cs="Times New Roman"/>
          <w:b/>
          <w:color w:val="1D1D1E"/>
          <w:sz w:val="28"/>
          <w:szCs w:val="28"/>
        </w:rPr>
        <w:t xml:space="preserve">, Object </w:t>
      </w:r>
      <w:proofErr w:type="spellStart"/>
      <w:r>
        <w:rPr>
          <w:rFonts w:ascii="Times New Roman" w:eastAsia="Times New Roman" w:hAnsi="Times New Roman" w:cs="Times New Roman"/>
          <w:b/>
          <w:i/>
          <w:color w:val="1D1D1E"/>
          <w:sz w:val="28"/>
          <w:szCs w:val="28"/>
        </w:rPr>
        <w:t>val</w:t>
      </w:r>
      <w:proofErr w:type="spellEnd"/>
      <w:r>
        <w:rPr>
          <w:rFonts w:ascii="Times New Roman" w:eastAsia="Times New Roman" w:hAnsi="Times New Roman" w:cs="Times New Roman"/>
          <w:b/>
          <w:color w:val="1D1D1E"/>
          <w:sz w:val="28"/>
          <w:szCs w:val="28"/>
        </w:rPr>
        <w:t>)</w:t>
      </w:r>
      <w:r>
        <w:rPr>
          <w:rFonts w:ascii="Times New Roman" w:eastAsia="Times New Roman" w:hAnsi="Times New Roman" w:cs="Times New Roman"/>
          <w:color w:val="1D1D1E"/>
          <w:sz w:val="28"/>
          <w:szCs w:val="28"/>
        </w:rPr>
        <w:t xml:space="preserve"> Sets the attribute specified by </w:t>
      </w:r>
      <w:proofErr w:type="spellStart"/>
      <w:r>
        <w:rPr>
          <w:rFonts w:ascii="Times New Roman" w:eastAsia="Times New Roman" w:hAnsi="Times New Roman" w:cs="Times New Roman"/>
          <w:i/>
          <w:color w:val="1D1D1E"/>
          <w:sz w:val="28"/>
          <w:szCs w:val="28"/>
        </w:rPr>
        <w:t>attr</w:t>
      </w:r>
      <w:proofErr w:type="spellEnd"/>
      <w:r>
        <w:rPr>
          <w:rFonts w:ascii="Times New Roman" w:eastAsia="Times New Roman" w:hAnsi="Times New Roman" w:cs="Times New Roman"/>
          <w:i/>
          <w:color w:val="1D1D1E"/>
          <w:sz w:val="28"/>
          <w:szCs w:val="28"/>
        </w:rPr>
        <w:t xml:space="preserve"> </w:t>
      </w:r>
      <w:r>
        <w:rPr>
          <w:rFonts w:ascii="Times New Roman" w:eastAsia="Times New Roman" w:hAnsi="Times New Roman" w:cs="Times New Roman"/>
          <w:color w:val="1D1D1E"/>
          <w:sz w:val="28"/>
          <w:szCs w:val="28"/>
        </w:rPr>
        <w:t>to the</w:t>
      </w:r>
    </w:p>
    <w:p w14:paraId="2227B65C" w14:textId="77777777" w:rsidR="003B5C88" w:rsidRDefault="00A30199">
      <w:pPr>
        <w:spacing w:after="0" w:line="240" w:lineRule="auto"/>
        <w:ind w:firstLine="720"/>
        <w:jc w:val="both"/>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 xml:space="preserve">value passed in </w:t>
      </w:r>
      <w:r>
        <w:rPr>
          <w:rFonts w:ascii="Times New Roman" w:eastAsia="Times New Roman" w:hAnsi="Times New Roman" w:cs="Times New Roman"/>
          <w:i/>
          <w:color w:val="1D1D1E"/>
          <w:sz w:val="28"/>
          <w:szCs w:val="28"/>
        </w:rPr>
        <w:t>val</w:t>
      </w:r>
      <w:r>
        <w:rPr>
          <w:rFonts w:ascii="Times New Roman" w:eastAsia="Times New Roman" w:hAnsi="Times New Roman" w:cs="Times New Roman"/>
          <w:color w:val="1D1D1E"/>
          <w:sz w:val="28"/>
          <w:szCs w:val="28"/>
        </w:rPr>
        <w:t>.</w:t>
      </w:r>
    </w:p>
    <w:p w14:paraId="688B9EB8" w14:textId="77777777" w:rsidR="003B5C88" w:rsidRDefault="00A30199">
      <w:pPr>
        <w:spacing w:after="0" w:line="240" w:lineRule="auto"/>
        <w:rPr>
          <w:rFonts w:ascii="Times New Roman" w:eastAsia="Times New Roman" w:hAnsi="Times New Roman" w:cs="Times New Roman"/>
          <w:b/>
          <w:color w:val="1D1D1E"/>
          <w:sz w:val="28"/>
          <w:szCs w:val="28"/>
        </w:rPr>
      </w:pPr>
      <w:r>
        <w:rPr>
          <w:rFonts w:ascii="Times New Roman" w:eastAsia="Times New Roman" w:hAnsi="Times New Roman" w:cs="Times New Roman"/>
          <w:b/>
          <w:color w:val="1D1D1E"/>
          <w:sz w:val="28"/>
          <w:szCs w:val="28"/>
        </w:rPr>
        <w:t xml:space="preserve">The </w:t>
      </w:r>
      <w:proofErr w:type="spellStart"/>
      <w:r>
        <w:rPr>
          <w:rFonts w:ascii="Times New Roman" w:eastAsia="Times New Roman" w:hAnsi="Times New Roman" w:cs="Times New Roman"/>
          <w:b/>
          <w:color w:val="1D1D1E"/>
          <w:sz w:val="28"/>
          <w:szCs w:val="28"/>
        </w:rPr>
        <w:t>ServletRequest</w:t>
      </w:r>
      <w:proofErr w:type="spellEnd"/>
      <w:r>
        <w:rPr>
          <w:rFonts w:ascii="Times New Roman" w:eastAsia="Times New Roman" w:hAnsi="Times New Roman" w:cs="Times New Roman"/>
          <w:b/>
          <w:color w:val="1D1D1E"/>
          <w:sz w:val="28"/>
          <w:szCs w:val="28"/>
        </w:rPr>
        <w:t xml:space="preserve"> Interface</w:t>
      </w:r>
    </w:p>
    <w:p w14:paraId="4F54D4A1" w14:textId="77777777" w:rsidR="003B5C88" w:rsidRDefault="003B5C88">
      <w:pPr>
        <w:spacing w:after="0" w:line="240" w:lineRule="auto"/>
        <w:rPr>
          <w:rFonts w:ascii="Times New Roman" w:eastAsia="Times New Roman" w:hAnsi="Times New Roman" w:cs="Times New Roman"/>
          <w:b/>
          <w:color w:val="1D1D1E"/>
          <w:sz w:val="28"/>
          <w:szCs w:val="28"/>
        </w:rPr>
      </w:pPr>
    </w:p>
    <w:p w14:paraId="046E11E3" w14:textId="77777777" w:rsidR="003B5C88" w:rsidRDefault="00A30199">
      <w:pPr>
        <w:spacing w:after="0" w:line="240" w:lineRule="auto"/>
        <w:jc w:val="both"/>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lastRenderedPageBreak/>
        <w:t xml:space="preserve">The </w:t>
      </w:r>
      <w:proofErr w:type="spellStart"/>
      <w:r>
        <w:rPr>
          <w:rFonts w:ascii="Times New Roman" w:eastAsia="Times New Roman" w:hAnsi="Times New Roman" w:cs="Times New Roman"/>
          <w:b/>
          <w:color w:val="1D1D1E"/>
          <w:sz w:val="28"/>
          <w:szCs w:val="28"/>
        </w:rPr>
        <w:t>ServletRequest</w:t>
      </w:r>
      <w:proofErr w:type="spell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color w:val="1D1D1E"/>
          <w:sz w:val="28"/>
          <w:szCs w:val="28"/>
        </w:rPr>
        <w:t>interface is implemented by the server. It enables a servlet to</w:t>
      </w:r>
    </w:p>
    <w:p w14:paraId="0DB0EC70" w14:textId="77777777" w:rsidR="003B5C88" w:rsidRDefault="00A30199">
      <w:pPr>
        <w:spacing w:after="0" w:line="240" w:lineRule="auto"/>
        <w:jc w:val="both"/>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obtain information about a client request.</w:t>
      </w:r>
    </w:p>
    <w:p w14:paraId="576B364A" w14:textId="77777777" w:rsidR="003B5C88" w:rsidRDefault="003B5C88">
      <w:pPr>
        <w:spacing w:after="0" w:line="240" w:lineRule="auto"/>
        <w:jc w:val="both"/>
        <w:rPr>
          <w:rFonts w:ascii="Times New Roman" w:eastAsia="Times New Roman" w:hAnsi="Times New Roman" w:cs="Times New Roman"/>
          <w:color w:val="1D1D1E"/>
          <w:sz w:val="28"/>
          <w:szCs w:val="28"/>
        </w:rPr>
      </w:pPr>
    </w:p>
    <w:p w14:paraId="470E982A" w14:textId="77777777" w:rsidR="003B5C88" w:rsidRDefault="003B5C88">
      <w:pPr>
        <w:spacing w:after="0" w:line="240" w:lineRule="auto"/>
        <w:jc w:val="both"/>
        <w:rPr>
          <w:rFonts w:ascii="Times New Roman" w:eastAsia="Times New Roman" w:hAnsi="Times New Roman" w:cs="Times New Roman"/>
          <w:color w:val="1D1D1E"/>
          <w:sz w:val="28"/>
          <w:szCs w:val="28"/>
        </w:rPr>
      </w:pPr>
    </w:p>
    <w:p w14:paraId="15F05096" w14:textId="77777777" w:rsidR="003B5C88" w:rsidRDefault="003B5C88">
      <w:pPr>
        <w:spacing w:after="0" w:line="240" w:lineRule="auto"/>
        <w:jc w:val="both"/>
        <w:rPr>
          <w:rFonts w:ascii="Times New Roman" w:eastAsia="Times New Roman" w:hAnsi="Times New Roman" w:cs="Times New Roman"/>
          <w:color w:val="1D1D1E"/>
          <w:sz w:val="28"/>
          <w:szCs w:val="28"/>
        </w:rPr>
      </w:pPr>
    </w:p>
    <w:p w14:paraId="3F504F5A" w14:textId="77777777" w:rsidR="003B5C88" w:rsidRDefault="003B5C88">
      <w:pPr>
        <w:spacing w:after="0" w:line="240" w:lineRule="auto"/>
        <w:jc w:val="both"/>
        <w:rPr>
          <w:rFonts w:ascii="Times New Roman" w:eastAsia="Times New Roman" w:hAnsi="Times New Roman" w:cs="Times New Roman"/>
          <w:color w:val="1D1D1E"/>
          <w:sz w:val="28"/>
          <w:szCs w:val="28"/>
        </w:rPr>
      </w:pPr>
    </w:p>
    <w:p w14:paraId="070106C4" w14:textId="77777777" w:rsidR="003B5C88" w:rsidRDefault="00A30199">
      <w:pPr>
        <w:spacing w:after="0" w:line="240" w:lineRule="auto"/>
        <w:jc w:val="both"/>
        <w:rPr>
          <w:rFonts w:ascii="Times New Roman" w:eastAsia="Times New Roman" w:hAnsi="Times New Roman" w:cs="Times New Roman"/>
          <w:b/>
          <w:color w:val="1D1D1E"/>
          <w:sz w:val="28"/>
          <w:szCs w:val="28"/>
        </w:rPr>
      </w:pPr>
      <w:r>
        <w:rPr>
          <w:rFonts w:ascii="Times New Roman" w:eastAsia="Times New Roman" w:hAnsi="Times New Roman" w:cs="Times New Roman"/>
          <w:b/>
          <w:color w:val="1D1D1E"/>
          <w:sz w:val="28"/>
          <w:szCs w:val="28"/>
        </w:rPr>
        <w:t>Methods</w:t>
      </w:r>
    </w:p>
    <w:p w14:paraId="4D6D433A" w14:textId="77777777" w:rsidR="003B5C88" w:rsidRDefault="00A30199">
      <w:pPr>
        <w:numPr>
          <w:ilvl w:val="0"/>
          <w:numId w:val="39"/>
        </w:numPr>
        <w:pBdr>
          <w:top w:val="nil"/>
          <w:left w:val="nil"/>
          <w:bottom w:val="nil"/>
          <w:right w:val="nil"/>
          <w:between w:val="nil"/>
        </w:pBdr>
        <w:spacing w:after="0" w:line="240" w:lineRule="auto"/>
        <w:jc w:val="both"/>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Object </w:t>
      </w:r>
      <w:proofErr w:type="spellStart"/>
      <w:proofErr w:type="gramStart"/>
      <w:r>
        <w:rPr>
          <w:rFonts w:ascii="Times New Roman" w:eastAsia="Times New Roman" w:hAnsi="Times New Roman" w:cs="Times New Roman"/>
          <w:b/>
          <w:color w:val="1D1D1E"/>
          <w:sz w:val="28"/>
          <w:szCs w:val="28"/>
        </w:rPr>
        <w:t>getAttribute</w:t>
      </w:r>
      <w:proofErr w:type="spellEnd"/>
      <w:r>
        <w:rPr>
          <w:rFonts w:ascii="Times New Roman" w:eastAsia="Times New Roman" w:hAnsi="Times New Roman" w:cs="Times New Roman"/>
          <w:b/>
          <w:color w:val="1D1D1E"/>
          <w:sz w:val="28"/>
          <w:szCs w:val="28"/>
        </w:rPr>
        <w:t>(</w:t>
      </w:r>
      <w:proofErr w:type="gramEnd"/>
      <w:r>
        <w:rPr>
          <w:rFonts w:ascii="Times New Roman" w:eastAsia="Times New Roman" w:hAnsi="Times New Roman" w:cs="Times New Roman"/>
          <w:b/>
          <w:color w:val="1D1D1E"/>
          <w:sz w:val="28"/>
          <w:szCs w:val="28"/>
        </w:rPr>
        <w:t xml:space="preserve">String </w:t>
      </w:r>
      <w:proofErr w:type="spellStart"/>
      <w:r>
        <w:rPr>
          <w:rFonts w:ascii="Times New Roman" w:eastAsia="Times New Roman" w:hAnsi="Times New Roman" w:cs="Times New Roman"/>
          <w:b/>
          <w:i/>
          <w:color w:val="1D1D1E"/>
          <w:sz w:val="28"/>
          <w:szCs w:val="28"/>
        </w:rPr>
        <w:t>attr</w:t>
      </w:r>
      <w:proofErr w:type="spellEnd"/>
      <w:r>
        <w:rPr>
          <w:rFonts w:ascii="Times New Roman" w:eastAsia="Times New Roman" w:hAnsi="Times New Roman" w:cs="Times New Roman"/>
          <w:b/>
          <w:color w:val="1D1D1E"/>
          <w:sz w:val="28"/>
          <w:szCs w:val="28"/>
        </w:rPr>
        <w:t>)</w:t>
      </w:r>
      <w:r>
        <w:rPr>
          <w:rFonts w:ascii="Times New Roman" w:eastAsia="Times New Roman" w:hAnsi="Times New Roman" w:cs="Times New Roman"/>
          <w:color w:val="1D1D1E"/>
          <w:sz w:val="28"/>
          <w:szCs w:val="28"/>
        </w:rPr>
        <w:t xml:space="preserve"> -Returns the value of the server attribute</w:t>
      </w:r>
    </w:p>
    <w:p w14:paraId="73B8E07C" w14:textId="77777777" w:rsidR="003B5C88" w:rsidRDefault="00A30199">
      <w:pPr>
        <w:spacing w:after="0" w:line="240" w:lineRule="auto"/>
        <w:ind w:firstLine="720"/>
        <w:jc w:val="both"/>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 xml:space="preserve">named </w:t>
      </w:r>
      <w:proofErr w:type="spellStart"/>
      <w:r>
        <w:rPr>
          <w:rFonts w:ascii="Times New Roman" w:eastAsia="Times New Roman" w:hAnsi="Times New Roman" w:cs="Times New Roman"/>
          <w:i/>
          <w:color w:val="1D1D1E"/>
          <w:sz w:val="28"/>
          <w:szCs w:val="28"/>
        </w:rPr>
        <w:t>attr</w:t>
      </w:r>
      <w:proofErr w:type="spellEnd"/>
      <w:r>
        <w:rPr>
          <w:rFonts w:ascii="Times New Roman" w:eastAsia="Times New Roman" w:hAnsi="Times New Roman" w:cs="Times New Roman"/>
          <w:color w:val="1D1D1E"/>
          <w:sz w:val="28"/>
          <w:szCs w:val="28"/>
        </w:rPr>
        <w:t>.</w:t>
      </w:r>
    </w:p>
    <w:p w14:paraId="1688DBC7" w14:textId="77777777" w:rsidR="003B5C88" w:rsidRDefault="00A30199">
      <w:pPr>
        <w:numPr>
          <w:ilvl w:val="0"/>
          <w:numId w:val="39"/>
        </w:numPr>
        <w:pBdr>
          <w:top w:val="nil"/>
          <w:left w:val="nil"/>
          <w:bottom w:val="nil"/>
          <w:right w:val="nil"/>
          <w:between w:val="nil"/>
        </w:pBdr>
        <w:spacing w:after="0" w:line="240" w:lineRule="auto"/>
        <w:jc w:val="both"/>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String </w:t>
      </w:r>
      <w:proofErr w:type="spellStart"/>
      <w:proofErr w:type="gramStart"/>
      <w:r>
        <w:rPr>
          <w:rFonts w:ascii="Times New Roman" w:eastAsia="Times New Roman" w:hAnsi="Times New Roman" w:cs="Times New Roman"/>
          <w:b/>
          <w:color w:val="1D1D1E"/>
          <w:sz w:val="28"/>
          <w:szCs w:val="28"/>
        </w:rPr>
        <w:t>getCharacterEncoding</w:t>
      </w:r>
      <w:proofErr w:type="spellEnd"/>
      <w:r>
        <w:rPr>
          <w:rFonts w:ascii="Times New Roman" w:eastAsia="Times New Roman" w:hAnsi="Times New Roman" w:cs="Times New Roman"/>
          <w:b/>
          <w:color w:val="1D1D1E"/>
          <w:sz w:val="28"/>
          <w:szCs w:val="28"/>
        </w:rPr>
        <w:t>( )</w:t>
      </w:r>
      <w:proofErr w:type="gramEnd"/>
      <w:r>
        <w:rPr>
          <w:rFonts w:ascii="Times New Roman" w:eastAsia="Times New Roman" w:hAnsi="Times New Roman" w:cs="Times New Roman"/>
          <w:color w:val="1D1D1E"/>
          <w:sz w:val="28"/>
          <w:szCs w:val="28"/>
        </w:rPr>
        <w:t xml:space="preserve"> Returns the character encoding of the request.</w:t>
      </w:r>
    </w:p>
    <w:p w14:paraId="1B6415F8" w14:textId="77777777" w:rsidR="003B5C88" w:rsidRDefault="00A30199">
      <w:pPr>
        <w:numPr>
          <w:ilvl w:val="0"/>
          <w:numId w:val="39"/>
        </w:numPr>
        <w:pBdr>
          <w:top w:val="nil"/>
          <w:left w:val="nil"/>
          <w:bottom w:val="nil"/>
          <w:right w:val="nil"/>
          <w:between w:val="nil"/>
        </w:pBdr>
        <w:spacing w:after="0" w:line="240" w:lineRule="auto"/>
        <w:jc w:val="both"/>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int </w:t>
      </w:r>
      <w:proofErr w:type="spellStart"/>
      <w:proofErr w:type="gramStart"/>
      <w:r>
        <w:rPr>
          <w:rFonts w:ascii="Times New Roman" w:eastAsia="Times New Roman" w:hAnsi="Times New Roman" w:cs="Times New Roman"/>
          <w:b/>
          <w:color w:val="1D1D1E"/>
          <w:sz w:val="28"/>
          <w:szCs w:val="28"/>
        </w:rPr>
        <w:t>getContentLength</w:t>
      </w:r>
      <w:proofErr w:type="spellEnd"/>
      <w:r>
        <w:rPr>
          <w:rFonts w:ascii="Times New Roman" w:eastAsia="Times New Roman" w:hAnsi="Times New Roman" w:cs="Times New Roman"/>
          <w:b/>
          <w:color w:val="1D1D1E"/>
          <w:sz w:val="28"/>
          <w:szCs w:val="28"/>
        </w:rPr>
        <w:t>( )</w:t>
      </w:r>
      <w:proofErr w:type="gramEnd"/>
      <w:r>
        <w:rPr>
          <w:rFonts w:ascii="Times New Roman" w:eastAsia="Times New Roman" w:hAnsi="Times New Roman" w:cs="Times New Roman"/>
          <w:color w:val="1D1D1E"/>
          <w:sz w:val="28"/>
          <w:szCs w:val="28"/>
        </w:rPr>
        <w:t xml:space="preserve"> Returns the size of the request. The value –1 is returned if the size is unavailable.</w:t>
      </w:r>
    </w:p>
    <w:p w14:paraId="69AB992B" w14:textId="77777777" w:rsidR="003B5C88" w:rsidRDefault="00A30199">
      <w:pPr>
        <w:numPr>
          <w:ilvl w:val="0"/>
          <w:numId w:val="39"/>
        </w:numPr>
        <w:pBdr>
          <w:top w:val="nil"/>
          <w:left w:val="nil"/>
          <w:bottom w:val="nil"/>
          <w:right w:val="nil"/>
          <w:between w:val="nil"/>
        </w:pBdr>
        <w:spacing w:after="0" w:line="240" w:lineRule="auto"/>
        <w:jc w:val="both"/>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String </w:t>
      </w:r>
      <w:proofErr w:type="spellStart"/>
      <w:proofErr w:type="gramStart"/>
      <w:r>
        <w:rPr>
          <w:rFonts w:ascii="Times New Roman" w:eastAsia="Times New Roman" w:hAnsi="Times New Roman" w:cs="Times New Roman"/>
          <w:b/>
          <w:color w:val="1D1D1E"/>
          <w:sz w:val="28"/>
          <w:szCs w:val="28"/>
        </w:rPr>
        <w:t>getContentType</w:t>
      </w:r>
      <w:proofErr w:type="spellEnd"/>
      <w:r>
        <w:rPr>
          <w:rFonts w:ascii="Times New Roman" w:eastAsia="Times New Roman" w:hAnsi="Times New Roman" w:cs="Times New Roman"/>
          <w:b/>
          <w:color w:val="1D1D1E"/>
          <w:sz w:val="28"/>
          <w:szCs w:val="28"/>
        </w:rPr>
        <w:t>( )</w:t>
      </w:r>
      <w:proofErr w:type="gramEnd"/>
      <w:r>
        <w:rPr>
          <w:rFonts w:ascii="Times New Roman" w:eastAsia="Times New Roman" w:hAnsi="Times New Roman" w:cs="Times New Roman"/>
          <w:color w:val="1D1D1E"/>
          <w:sz w:val="28"/>
          <w:szCs w:val="28"/>
        </w:rPr>
        <w:t xml:space="preserve"> Returns the type of the request. A </w:t>
      </w:r>
      <w:r>
        <w:rPr>
          <w:rFonts w:ascii="Times New Roman" w:eastAsia="Times New Roman" w:hAnsi="Times New Roman" w:cs="Times New Roman"/>
          <w:b/>
          <w:color w:val="1D1D1E"/>
          <w:sz w:val="28"/>
          <w:szCs w:val="28"/>
        </w:rPr>
        <w:t xml:space="preserve">null </w:t>
      </w:r>
      <w:r>
        <w:rPr>
          <w:rFonts w:ascii="Times New Roman" w:eastAsia="Times New Roman" w:hAnsi="Times New Roman" w:cs="Times New Roman"/>
          <w:color w:val="1D1D1E"/>
          <w:sz w:val="28"/>
          <w:szCs w:val="28"/>
        </w:rPr>
        <w:t>value is returned if the type cannot be determined.</w:t>
      </w:r>
    </w:p>
    <w:p w14:paraId="771FEACC" w14:textId="77777777" w:rsidR="003B5C88" w:rsidRDefault="00A30199">
      <w:pPr>
        <w:numPr>
          <w:ilvl w:val="0"/>
          <w:numId w:val="39"/>
        </w:numPr>
        <w:pBdr>
          <w:top w:val="nil"/>
          <w:left w:val="nil"/>
          <w:bottom w:val="nil"/>
          <w:right w:val="nil"/>
          <w:between w:val="nil"/>
        </w:pBdr>
        <w:spacing w:after="0" w:line="240" w:lineRule="auto"/>
        <w:jc w:val="both"/>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String </w:t>
      </w:r>
      <w:proofErr w:type="spellStart"/>
      <w:proofErr w:type="gramStart"/>
      <w:r>
        <w:rPr>
          <w:rFonts w:ascii="Times New Roman" w:eastAsia="Times New Roman" w:hAnsi="Times New Roman" w:cs="Times New Roman"/>
          <w:b/>
          <w:color w:val="1D1D1E"/>
          <w:sz w:val="28"/>
          <w:szCs w:val="28"/>
        </w:rPr>
        <w:t>getParameter</w:t>
      </w:r>
      <w:proofErr w:type="spellEnd"/>
      <w:r>
        <w:rPr>
          <w:rFonts w:ascii="Times New Roman" w:eastAsia="Times New Roman" w:hAnsi="Times New Roman" w:cs="Times New Roman"/>
          <w:b/>
          <w:color w:val="1D1D1E"/>
          <w:sz w:val="28"/>
          <w:szCs w:val="28"/>
        </w:rPr>
        <w:t>(</w:t>
      </w:r>
      <w:proofErr w:type="gramEnd"/>
      <w:r>
        <w:rPr>
          <w:rFonts w:ascii="Times New Roman" w:eastAsia="Times New Roman" w:hAnsi="Times New Roman" w:cs="Times New Roman"/>
          <w:b/>
          <w:color w:val="1D1D1E"/>
          <w:sz w:val="28"/>
          <w:szCs w:val="28"/>
        </w:rPr>
        <w:t xml:space="preserve">String </w:t>
      </w:r>
      <w:proofErr w:type="spellStart"/>
      <w:r>
        <w:rPr>
          <w:rFonts w:ascii="Times New Roman" w:eastAsia="Times New Roman" w:hAnsi="Times New Roman" w:cs="Times New Roman"/>
          <w:b/>
          <w:i/>
          <w:color w:val="1D1D1E"/>
          <w:sz w:val="28"/>
          <w:szCs w:val="28"/>
        </w:rPr>
        <w:t>pname</w:t>
      </w:r>
      <w:proofErr w:type="spellEnd"/>
      <w:r>
        <w:rPr>
          <w:rFonts w:ascii="Times New Roman" w:eastAsia="Times New Roman" w:hAnsi="Times New Roman" w:cs="Times New Roman"/>
          <w:b/>
          <w:color w:val="1D1D1E"/>
          <w:sz w:val="28"/>
          <w:szCs w:val="28"/>
        </w:rPr>
        <w:t>)</w:t>
      </w:r>
      <w:r>
        <w:rPr>
          <w:rFonts w:ascii="Times New Roman" w:eastAsia="Times New Roman" w:hAnsi="Times New Roman" w:cs="Times New Roman"/>
          <w:color w:val="1D1D1E"/>
          <w:sz w:val="28"/>
          <w:szCs w:val="28"/>
        </w:rPr>
        <w:t xml:space="preserve"> Returns the value of the parameter named </w:t>
      </w:r>
      <w:proofErr w:type="spellStart"/>
      <w:r>
        <w:rPr>
          <w:rFonts w:ascii="Times New Roman" w:eastAsia="Times New Roman" w:hAnsi="Times New Roman" w:cs="Times New Roman"/>
          <w:i/>
          <w:color w:val="1D1D1E"/>
          <w:sz w:val="28"/>
          <w:szCs w:val="28"/>
        </w:rPr>
        <w:t>pname</w:t>
      </w:r>
      <w:proofErr w:type="spellEnd"/>
      <w:r>
        <w:rPr>
          <w:rFonts w:ascii="Times New Roman" w:eastAsia="Times New Roman" w:hAnsi="Times New Roman" w:cs="Times New Roman"/>
          <w:color w:val="1D1D1E"/>
          <w:sz w:val="28"/>
          <w:szCs w:val="28"/>
        </w:rPr>
        <w:t>.</w:t>
      </w:r>
    </w:p>
    <w:p w14:paraId="1E7F8EB2" w14:textId="77777777" w:rsidR="003B5C88" w:rsidRDefault="00A30199">
      <w:pPr>
        <w:numPr>
          <w:ilvl w:val="0"/>
          <w:numId w:val="39"/>
        </w:numPr>
        <w:pBdr>
          <w:top w:val="nil"/>
          <w:left w:val="nil"/>
          <w:bottom w:val="nil"/>
          <w:right w:val="nil"/>
          <w:between w:val="nil"/>
        </w:pBdr>
        <w:spacing w:after="0" w:line="240" w:lineRule="auto"/>
        <w:jc w:val="both"/>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Enumeration </w:t>
      </w:r>
      <w:proofErr w:type="spellStart"/>
      <w:proofErr w:type="gramStart"/>
      <w:r>
        <w:rPr>
          <w:rFonts w:ascii="Times New Roman" w:eastAsia="Times New Roman" w:hAnsi="Times New Roman" w:cs="Times New Roman"/>
          <w:b/>
          <w:color w:val="1D1D1E"/>
          <w:sz w:val="28"/>
          <w:szCs w:val="28"/>
        </w:rPr>
        <w:t>getParameterNames</w:t>
      </w:r>
      <w:proofErr w:type="spellEnd"/>
      <w:r>
        <w:rPr>
          <w:rFonts w:ascii="Times New Roman" w:eastAsia="Times New Roman" w:hAnsi="Times New Roman" w:cs="Times New Roman"/>
          <w:b/>
          <w:color w:val="1D1D1E"/>
          <w:sz w:val="28"/>
          <w:szCs w:val="28"/>
        </w:rPr>
        <w:t>( )</w:t>
      </w:r>
      <w:proofErr w:type="gramEnd"/>
      <w:r>
        <w:rPr>
          <w:rFonts w:ascii="Times New Roman" w:eastAsia="Times New Roman" w:hAnsi="Times New Roman" w:cs="Times New Roman"/>
          <w:color w:val="1D1D1E"/>
          <w:sz w:val="28"/>
          <w:szCs w:val="28"/>
        </w:rPr>
        <w:t xml:space="preserve"> Returns an enumeration of the parameter names for this request.</w:t>
      </w:r>
    </w:p>
    <w:p w14:paraId="1E91FC70" w14:textId="77777777" w:rsidR="003B5C88" w:rsidRDefault="003B5C88">
      <w:pPr>
        <w:pBdr>
          <w:top w:val="nil"/>
          <w:left w:val="nil"/>
          <w:bottom w:val="nil"/>
          <w:right w:val="nil"/>
          <w:between w:val="nil"/>
        </w:pBdr>
        <w:spacing w:after="0" w:line="240" w:lineRule="auto"/>
        <w:ind w:left="720"/>
        <w:jc w:val="both"/>
        <w:rPr>
          <w:rFonts w:ascii="Times New Roman" w:eastAsia="Times New Roman" w:hAnsi="Times New Roman" w:cs="Times New Roman"/>
          <w:b/>
          <w:color w:val="1D1D1E"/>
          <w:sz w:val="28"/>
          <w:szCs w:val="28"/>
        </w:rPr>
      </w:pPr>
    </w:p>
    <w:p w14:paraId="618E09E3" w14:textId="77777777" w:rsidR="003B5C88" w:rsidRDefault="00A30199">
      <w:pPr>
        <w:numPr>
          <w:ilvl w:val="0"/>
          <w:numId w:val="39"/>
        </w:numPr>
        <w:pBdr>
          <w:top w:val="nil"/>
          <w:left w:val="nil"/>
          <w:bottom w:val="nil"/>
          <w:right w:val="nil"/>
          <w:between w:val="nil"/>
        </w:pBdr>
        <w:spacing w:after="0" w:line="240" w:lineRule="auto"/>
        <w:rPr>
          <w:rFonts w:ascii="Times New Roman" w:eastAsia="Times New Roman" w:hAnsi="Times New Roman" w:cs="Times New Roman"/>
          <w:color w:val="1D1D1E"/>
          <w:sz w:val="28"/>
          <w:szCs w:val="28"/>
        </w:rPr>
      </w:pPr>
      <w:proofErr w:type="gramStart"/>
      <w:r>
        <w:rPr>
          <w:rFonts w:ascii="Times New Roman" w:eastAsia="Times New Roman" w:hAnsi="Times New Roman" w:cs="Times New Roman"/>
          <w:b/>
          <w:color w:val="1D1D1E"/>
          <w:sz w:val="28"/>
          <w:szCs w:val="28"/>
        </w:rPr>
        <w:t>String[</w:t>
      </w:r>
      <w:proofErr w:type="gramEnd"/>
      <w:r>
        <w:rPr>
          <w:rFonts w:ascii="Times New Roman" w:eastAsia="Times New Roman" w:hAnsi="Times New Roman" w:cs="Times New Roman"/>
          <w:b/>
          <w:color w:val="1D1D1E"/>
          <w:sz w:val="28"/>
          <w:szCs w:val="28"/>
        </w:rPr>
        <w:t xml:space="preserve"> ] </w:t>
      </w:r>
      <w:proofErr w:type="spellStart"/>
      <w:r>
        <w:rPr>
          <w:rFonts w:ascii="Times New Roman" w:eastAsia="Times New Roman" w:hAnsi="Times New Roman" w:cs="Times New Roman"/>
          <w:b/>
          <w:color w:val="1D1D1E"/>
          <w:sz w:val="28"/>
          <w:szCs w:val="28"/>
        </w:rPr>
        <w:t>getParameterValues</w:t>
      </w:r>
      <w:proofErr w:type="spellEnd"/>
      <w:r>
        <w:rPr>
          <w:rFonts w:ascii="Times New Roman" w:eastAsia="Times New Roman" w:hAnsi="Times New Roman" w:cs="Times New Roman"/>
          <w:b/>
          <w:color w:val="1D1D1E"/>
          <w:sz w:val="28"/>
          <w:szCs w:val="28"/>
        </w:rPr>
        <w:t xml:space="preserve">(String </w:t>
      </w:r>
      <w:r>
        <w:rPr>
          <w:rFonts w:ascii="Times New Roman" w:eastAsia="Times New Roman" w:hAnsi="Times New Roman" w:cs="Times New Roman"/>
          <w:b/>
          <w:i/>
          <w:color w:val="1D1D1E"/>
          <w:sz w:val="28"/>
          <w:szCs w:val="28"/>
        </w:rPr>
        <w:t xml:space="preserve">name </w:t>
      </w:r>
      <w:r>
        <w:rPr>
          <w:rFonts w:ascii="Times New Roman" w:eastAsia="Times New Roman" w:hAnsi="Times New Roman" w:cs="Times New Roman"/>
          <w:b/>
          <w:color w:val="1D1D1E"/>
          <w:sz w:val="28"/>
          <w:szCs w:val="28"/>
        </w:rPr>
        <w:t>)</w:t>
      </w:r>
      <w:r>
        <w:rPr>
          <w:rFonts w:ascii="Times New Roman" w:eastAsia="Times New Roman" w:hAnsi="Times New Roman" w:cs="Times New Roman"/>
          <w:color w:val="1D1D1E"/>
          <w:sz w:val="28"/>
          <w:szCs w:val="28"/>
        </w:rPr>
        <w:t xml:space="preserve"> Returns an array containing values</w:t>
      </w:r>
    </w:p>
    <w:p w14:paraId="211E21F5" w14:textId="77777777" w:rsidR="003B5C88" w:rsidRDefault="00A30199">
      <w:pPr>
        <w:spacing w:after="0" w:line="240" w:lineRule="auto"/>
        <w:ind w:firstLine="720"/>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 xml:space="preserve">associated with the parameter specified by </w:t>
      </w:r>
      <w:r>
        <w:rPr>
          <w:rFonts w:ascii="Times New Roman" w:eastAsia="Times New Roman" w:hAnsi="Times New Roman" w:cs="Times New Roman"/>
          <w:i/>
          <w:color w:val="1D1D1E"/>
          <w:sz w:val="28"/>
          <w:szCs w:val="28"/>
        </w:rPr>
        <w:t>name</w:t>
      </w:r>
      <w:r>
        <w:rPr>
          <w:rFonts w:ascii="Times New Roman" w:eastAsia="Times New Roman" w:hAnsi="Times New Roman" w:cs="Times New Roman"/>
          <w:color w:val="1D1D1E"/>
          <w:sz w:val="28"/>
          <w:szCs w:val="28"/>
        </w:rPr>
        <w:t>.</w:t>
      </w:r>
    </w:p>
    <w:p w14:paraId="1C097B57" w14:textId="77777777" w:rsidR="003B5C88" w:rsidRDefault="00A30199">
      <w:pPr>
        <w:numPr>
          <w:ilvl w:val="0"/>
          <w:numId w:val="39"/>
        </w:numPr>
        <w:pBdr>
          <w:top w:val="nil"/>
          <w:left w:val="nil"/>
          <w:bottom w:val="nil"/>
          <w:right w:val="nil"/>
          <w:between w:val="nil"/>
        </w:pBdr>
        <w:spacing w:after="0" w:line="240" w:lineRule="auto"/>
        <w:jc w:val="both"/>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String </w:t>
      </w:r>
      <w:proofErr w:type="spellStart"/>
      <w:proofErr w:type="gramStart"/>
      <w:r>
        <w:rPr>
          <w:rFonts w:ascii="Times New Roman" w:eastAsia="Times New Roman" w:hAnsi="Times New Roman" w:cs="Times New Roman"/>
          <w:b/>
          <w:color w:val="1D1D1E"/>
          <w:sz w:val="28"/>
          <w:szCs w:val="28"/>
        </w:rPr>
        <w:t>getProtocol</w:t>
      </w:r>
      <w:proofErr w:type="spellEnd"/>
      <w:r>
        <w:rPr>
          <w:rFonts w:ascii="Times New Roman" w:eastAsia="Times New Roman" w:hAnsi="Times New Roman" w:cs="Times New Roman"/>
          <w:b/>
          <w:color w:val="1D1D1E"/>
          <w:sz w:val="28"/>
          <w:szCs w:val="28"/>
        </w:rPr>
        <w:t>( )</w:t>
      </w:r>
      <w:proofErr w:type="gramEnd"/>
      <w:r>
        <w:rPr>
          <w:rFonts w:ascii="Times New Roman" w:eastAsia="Times New Roman" w:hAnsi="Times New Roman" w:cs="Times New Roman"/>
          <w:color w:val="1D1D1E"/>
          <w:sz w:val="28"/>
          <w:szCs w:val="28"/>
        </w:rPr>
        <w:t xml:space="preserve"> Returns a description of the protocol.</w:t>
      </w:r>
    </w:p>
    <w:p w14:paraId="32CD6916" w14:textId="77777777" w:rsidR="003B5C88" w:rsidRDefault="00A30199">
      <w:pPr>
        <w:numPr>
          <w:ilvl w:val="0"/>
          <w:numId w:val="39"/>
        </w:numPr>
        <w:pBdr>
          <w:top w:val="nil"/>
          <w:left w:val="nil"/>
          <w:bottom w:val="nil"/>
          <w:right w:val="nil"/>
          <w:between w:val="nil"/>
        </w:pBd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String </w:t>
      </w:r>
      <w:proofErr w:type="spellStart"/>
      <w:proofErr w:type="gramStart"/>
      <w:r>
        <w:rPr>
          <w:rFonts w:ascii="Times New Roman" w:eastAsia="Times New Roman" w:hAnsi="Times New Roman" w:cs="Times New Roman"/>
          <w:b/>
          <w:color w:val="1D1D1E"/>
          <w:sz w:val="28"/>
          <w:szCs w:val="28"/>
        </w:rPr>
        <w:t>getRemoteAddr</w:t>
      </w:r>
      <w:proofErr w:type="spellEnd"/>
      <w:r>
        <w:rPr>
          <w:rFonts w:ascii="Times New Roman" w:eastAsia="Times New Roman" w:hAnsi="Times New Roman" w:cs="Times New Roman"/>
          <w:b/>
          <w:color w:val="1D1D1E"/>
          <w:sz w:val="28"/>
          <w:szCs w:val="28"/>
        </w:rPr>
        <w:t>( )</w:t>
      </w:r>
      <w:proofErr w:type="gramEnd"/>
      <w:r>
        <w:rPr>
          <w:rFonts w:ascii="Times New Roman" w:eastAsia="Times New Roman" w:hAnsi="Times New Roman" w:cs="Times New Roman"/>
          <w:b/>
          <w:color w:val="1D1D1E"/>
          <w:sz w:val="28"/>
          <w:szCs w:val="28"/>
        </w:rPr>
        <w:t xml:space="preserve"> Returns</w:t>
      </w:r>
      <w:r>
        <w:rPr>
          <w:rFonts w:ascii="Times New Roman" w:eastAsia="Times New Roman" w:hAnsi="Times New Roman" w:cs="Times New Roman"/>
          <w:color w:val="1D1D1E"/>
          <w:sz w:val="28"/>
          <w:szCs w:val="28"/>
        </w:rPr>
        <w:t xml:space="preserve"> the string equivalent of the client IP address.</w:t>
      </w:r>
    </w:p>
    <w:p w14:paraId="0D45387A" w14:textId="77777777" w:rsidR="003B5C88" w:rsidRDefault="00A30199">
      <w:pPr>
        <w:numPr>
          <w:ilvl w:val="0"/>
          <w:numId w:val="39"/>
        </w:numPr>
        <w:pBdr>
          <w:top w:val="nil"/>
          <w:left w:val="nil"/>
          <w:bottom w:val="nil"/>
          <w:right w:val="nil"/>
          <w:between w:val="nil"/>
        </w:pBd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String </w:t>
      </w:r>
      <w:proofErr w:type="spellStart"/>
      <w:proofErr w:type="gramStart"/>
      <w:r>
        <w:rPr>
          <w:rFonts w:ascii="Times New Roman" w:eastAsia="Times New Roman" w:hAnsi="Times New Roman" w:cs="Times New Roman"/>
          <w:b/>
          <w:color w:val="1D1D1E"/>
          <w:sz w:val="28"/>
          <w:szCs w:val="28"/>
        </w:rPr>
        <w:t>getRemoteHost</w:t>
      </w:r>
      <w:proofErr w:type="spellEnd"/>
      <w:r>
        <w:rPr>
          <w:rFonts w:ascii="Times New Roman" w:eastAsia="Times New Roman" w:hAnsi="Times New Roman" w:cs="Times New Roman"/>
          <w:b/>
          <w:color w:val="1D1D1E"/>
          <w:sz w:val="28"/>
          <w:szCs w:val="28"/>
        </w:rPr>
        <w:t>( )</w:t>
      </w:r>
      <w:proofErr w:type="gramEnd"/>
      <w:r>
        <w:rPr>
          <w:rFonts w:ascii="Times New Roman" w:eastAsia="Times New Roman" w:hAnsi="Times New Roman" w:cs="Times New Roman"/>
          <w:color w:val="1D1D1E"/>
          <w:sz w:val="28"/>
          <w:szCs w:val="28"/>
        </w:rPr>
        <w:t xml:space="preserve"> Returns the string equivalent of the client host name.</w:t>
      </w:r>
    </w:p>
    <w:p w14:paraId="33945EBD" w14:textId="77777777" w:rsidR="003B5C88" w:rsidRDefault="00A30199">
      <w:pPr>
        <w:numPr>
          <w:ilvl w:val="0"/>
          <w:numId w:val="39"/>
        </w:numPr>
        <w:pBdr>
          <w:top w:val="nil"/>
          <w:left w:val="nil"/>
          <w:bottom w:val="nil"/>
          <w:right w:val="nil"/>
          <w:between w:val="nil"/>
        </w:pBd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String </w:t>
      </w:r>
      <w:proofErr w:type="spellStart"/>
      <w:proofErr w:type="gramStart"/>
      <w:r>
        <w:rPr>
          <w:rFonts w:ascii="Times New Roman" w:eastAsia="Times New Roman" w:hAnsi="Times New Roman" w:cs="Times New Roman"/>
          <w:b/>
          <w:color w:val="1D1D1E"/>
          <w:sz w:val="28"/>
          <w:szCs w:val="28"/>
        </w:rPr>
        <w:t>getScheme</w:t>
      </w:r>
      <w:proofErr w:type="spellEnd"/>
      <w:r>
        <w:rPr>
          <w:rFonts w:ascii="Times New Roman" w:eastAsia="Times New Roman" w:hAnsi="Times New Roman" w:cs="Times New Roman"/>
          <w:b/>
          <w:color w:val="1D1D1E"/>
          <w:sz w:val="28"/>
          <w:szCs w:val="28"/>
        </w:rPr>
        <w:t>( )</w:t>
      </w:r>
      <w:proofErr w:type="gramEnd"/>
      <w:r>
        <w:rPr>
          <w:rFonts w:ascii="Times New Roman" w:eastAsia="Times New Roman" w:hAnsi="Times New Roman" w:cs="Times New Roman"/>
          <w:color w:val="1D1D1E"/>
          <w:sz w:val="28"/>
          <w:szCs w:val="28"/>
        </w:rPr>
        <w:t xml:space="preserve"> Returns the transmission scheme of the URL used for the request (for example, “http”, “ftp”).</w:t>
      </w:r>
    </w:p>
    <w:p w14:paraId="5E0337E6" w14:textId="77777777" w:rsidR="003B5C88" w:rsidRDefault="00A30199">
      <w:pPr>
        <w:numPr>
          <w:ilvl w:val="0"/>
          <w:numId w:val="39"/>
        </w:numPr>
        <w:pBdr>
          <w:top w:val="nil"/>
          <w:left w:val="nil"/>
          <w:bottom w:val="nil"/>
          <w:right w:val="nil"/>
          <w:between w:val="nil"/>
        </w:pBd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String </w:t>
      </w:r>
      <w:proofErr w:type="spellStart"/>
      <w:proofErr w:type="gramStart"/>
      <w:r>
        <w:rPr>
          <w:rFonts w:ascii="Times New Roman" w:eastAsia="Times New Roman" w:hAnsi="Times New Roman" w:cs="Times New Roman"/>
          <w:b/>
          <w:color w:val="1D1D1E"/>
          <w:sz w:val="28"/>
          <w:szCs w:val="28"/>
        </w:rPr>
        <w:t>getServerName</w:t>
      </w:r>
      <w:proofErr w:type="spellEnd"/>
      <w:r>
        <w:rPr>
          <w:rFonts w:ascii="Times New Roman" w:eastAsia="Times New Roman" w:hAnsi="Times New Roman" w:cs="Times New Roman"/>
          <w:b/>
          <w:color w:val="1D1D1E"/>
          <w:sz w:val="28"/>
          <w:szCs w:val="28"/>
        </w:rPr>
        <w:t>( )</w:t>
      </w:r>
      <w:proofErr w:type="gramEnd"/>
      <w:r>
        <w:rPr>
          <w:rFonts w:ascii="Times New Roman" w:eastAsia="Times New Roman" w:hAnsi="Times New Roman" w:cs="Times New Roman"/>
          <w:color w:val="1D1D1E"/>
          <w:sz w:val="28"/>
          <w:szCs w:val="28"/>
        </w:rPr>
        <w:t xml:space="preserve"> Returns the name of the server.</w:t>
      </w:r>
    </w:p>
    <w:p w14:paraId="3C845815" w14:textId="77777777" w:rsidR="003B5C88" w:rsidRDefault="00A30199">
      <w:pPr>
        <w:numPr>
          <w:ilvl w:val="0"/>
          <w:numId w:val="39"/>
        </w:numPr>
        <w:pBdr>
          <w:top w:val="nil"/>
          <w:left w:val="nil"/>
          <w:bottom w:val="nil"/>
          <w:right w:val="nil"/>
          <w:between w:val="nil"/>
        </w:pBdr>
        <w:spacing w:after="0" w:line="240" w:lineRule="auto"/>
        <w:jc w:val="both"/>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int </w:t>
      </w:r>
      <w:proofErr w:type="spellStart"/>
      <w:proofErr w:type="gramStart"/>
      <w:r>
        <w:rPr>
          <w:rFonts w:ascii="Times New Roman" w:eastAsia="Times New Roman" w:hAnsi="Times New Roman" w:cs="Times New Roman"/>
          <w:b/>
          <w:color w:val="1D1D1E"/>
          <w:sz w:val="28"/>
          <w:szCs w:val="28"/>
        </w:rPr>
        <w:t>getServerPort</w:t>
      </w:r>
      <w:proofErr w:type="spellEnd"/>
      <w:r>
        <w:rPr>
          <w:rFonts w:ascii="Times New Roman" w:eastAsia="Times New Roman" w:hAnsi="Times New Roman" w:cs="Times New Roman"/>
          <w:b/>
          <w:color w:val="1D1D1E"/>
          <w:sz w:val="28"/>
          <w:szCs w:val="28"/>
        </w:rPr>
        <w:t>( )</w:t>
      </w:r>
      <w:proofErr w:type="gramEnd"/>
      <w:r>
        <w:rPr>
          <w:rFonts w:ascii="Times New Roman" w:eastAsia="Times New Roman" w:hAnsi="Times New Roman" w:cs="Times New Roman"/>
          <w:color w:val="1D1D1E"/>
          <w:sz w:val="28"/>
          <w:szCs w:val="28"/>
        </w:rPr>
        <w:t xml:space="preserve"> Returns the port number.</w:t>
      </w:r>
    </w:p>
    <w:p w14:paraId="3C33FC30" w14:textId="77777777" w:rsidR="003B5C88" w:rsidRDefault="003B5C88">
      <w:pPr>
        <w:pBdr>
          <w:top w:val="nil"/>
          <w:left w:val="nil"/>
          <w:bottom w:val="nil"/>
          <w:right w:val="nil"/>
          <w:between w:val="nil"/>
        </w:pBdr>
        <w:spacing w:after="0" w:line="240" w:lineRule="auto"/>
        <w:ind w:left="720"/>
        <w:jc w:val="both"/>
        <w:rPr>
          <w:rFonts w:ascii="Times New Roman" w:eastAsia="Times New Roman" w:hAnsi="Times New Roman" w:cs="Times New Roman"/>
          <w:b/>
          <w:color w:val="1D1D1E"/>
          <w:sz w:val="28"/>
          <w:szCs w:val="28"/>
        </w:rPr>
      </w:pPr>
    </w:p>
    <w:p w14:paraId="315EA01F" w14:textId="77777777" w:rsidR="003B5C88" w:rsidRDefault="00A30199">
      <w:pPr>
        <w:spacing w:after="0" w:line="240" w:lineRule="auto"/>
        <w:rPr>
          <w:rFonts w:ascii="Times New Roman" w:eastAsia="Times New Roman" w:hAnsi="Times New Roman" w:cs="Times New Roman"/>
          <w:b/>
          <w:color w:val="1D1D1E"/>
          <w:sz w:val="28"/>
          <w:szCs w:val="28"/>
        </w:rPr>
      </w:pPr>
      <w:r>
        <w:rPr>
          <w:rFonts w:ascii="Times New Roman" w:eastAsia="Times New Roman" w:hAnsi="Times New Roman" w:cs="Times New Roman"/>
          <w:b/>
          <w:color w:val="1D1D1E"/>
          <w:sz w:val="28"/>
          <w:szCs w:val="28"/>
        </w:rPr>
        <w:t xml:space="preserve">The </w:t>
      </w:r>
      <w:proofErr w:type="spellStart"/>
      <w:r>
        <w:rPr>
          <w:rFonts w:ascii="Times New Roman" w:eastAsia="Times New Roman" w:hAnsi="Times New Roman" w:cs="Times New Roman"/>
          <w:b/>
          <w:color w:val="1D1D1E"/>
          <w:sz w:val="28"/>
          <w:szCs w:val="28"/>
        </w:rPr>
        <w:t>ServletResponse</w:t>
      </w:r>
      <w:proofErr w:type="spellEnd"/>
      <w:r>
        <w:rPr>
          <w:rFonts w:ascii="Times New Roman" w:eastAsia="Times New Roman" w:hAnsi="Times New Roman" w:cs="Times New Roman"/>
          <w:b/>
          <w:color w:val="1D1D1E"/>
          <w:sz w:val="28"/>
          <w:szCs w:val="28"/>
        </w:rPr>
        <w:t xml:space="preserve"> Interface</w:t>
      </w:r>
    </w:p>
    <w:p w14:paraId="16318135" w14:textId="77777777" w:rsidR="003B5C88" w:rsidRDefault="003B5C88">
      <w:pPr>
        <w:spacing w:after="0" w:line="240" w:lineRule="auto"/>
        <w:rPr>
          <w:rFonts w:ascii="Times New Roman" w:eastAsia="Times New Roman" w:hAnsi="Times New Roman" w:cs="Times New Roman"/>
          <w:b/>
          <w:color w:val="1D1D1E"/>
          <w:sz w:val="28"/>
          <w:szCs w:val="28"/>
        </w:rPr>
      </w:pPr>
    </w:p>
    <w:p w14:paraId="04368DB9" w14:textId="77777777" w:rsidR="003B5C88" w:rsidRDefault="00A30199">
      <w:pP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 xml:space="preserve">The </w:t>
      </w:r>
      <w:proofErr w:type="spellStart"/>
      <w:r>
        <w:rPr>
          <w:rFonts w:ascii="Times New Roman" w:eastAsia="Times New Roman" w:hAnsi="Times New Roman" w:cs="Times New Roman"/>
          <w:b/>
          <w:color w:val="1D1D1E"/>
          <w:sz w:val="28"/>
          <w:szCs w:val="28"/>
        </w:rPr>
        <w:t>ServletResponse</w:t>
      </w:r>
      <w:proofErr w:type="spell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color w:val="1D1D1E"/>
          <w:sz w:val="28"/>
          <w:szCs w:val="28"/>
        </w:rPr>
        <w:t>interface is implemented by the server. It enables a servlet to</w:t>
      </w:r>
    </w:p>
    <w:p w14:paraId="3BE79FEA" w14:textId="77777777" w:rsidR="003B5C88" w:rsidRDefault="00A30199">
      <w:pPr>
        <w:spacing w:after="0" w:line="240" w:lineRule="auto"/>
        <w:jc w:val="both"/>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formulate a response for a client.</w:t>
      </w:r>
    </w:p>
    <w:p w14:paraId="3FEEA634" w14:textId="77777777" w:rsidR="003B5C88" w:rsidRDefault="003B5C88">
      <w:pPr>
        <w:spacing w:after="0" w:line="240" w:lineRule="auto"/>
        <w:jc w:val="both"/>
        <w:rPr>
          <w:rFonts w:ascii="Times New Roman" w:eastAsia="Times New Roman" w:hAnsi="Times New Roman" w:cs="Times New Roman"/>
          <w:color w:val="1D1D1E"/>
          <w:sz w:val="28"/>
          <w:szCs w:val="28"/>
        </w:rPr>
      </w:pPr>
    </w:p>
    <w:p w14:paraId="416AFCB2" w14:textId="77777777" w:rsidR="003B5C88" w:rsidRDefault="00A30199">
      <w:pPr>
        <w:spacing w:after="0" w:line="240" w:lineRule="auto"/>
        <w:jc w:val="both"/>
        <w:rPr>
          <w:rFonts w:ascii="Times New Roman" w:eastAsia="Times New Roman" w:hAnsi="Times New Roman" w:cs="Times New Roman"/>
          <w:b/>
          <w:color w:val="1D1D1E"/>
          <w:sz w:val="28"/>
          <w:szCs w:val="28"/>
        </w:rPr>
      </w:pPr>
      <w:r>
        <w:rPr>
          <w:rFonts w:ascii="Times New Roman" w:eastAsia="Times New Roman" w:hAnsi="Times New Roman" w:cs="Times New Roman"/>
          <w:b/>
          <w:color w:val="1D1D1E"/>
          <w:sz w:val="28"/>
          <w:szCs w:val="28"/>
        </w:rPr>
        <w:t>Methods</w:t>
      </w:r>
    </w:p>
    <w:p w14:paraId="406D1068" w14:textId="77777777" w:rsidR="003B5C88" w:rsidRDefault="00A30199">
      <w:pPr>
        <w:numPr>
          <w:ilvl w:val="0"/>
          <w:numId w:val="41"/>
        </w:numPr>
        <w:pBdr>
          <w:top w:val="nil"/>
          <w:left w:val="nil"/>
          <w:bottom w:val="nil"/>
          <w:right w:val="nil"/>
          <w:between w:val="nil"/>
        </w:pBd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String </w:t>
      </w:r>
      <w:proofErr w:type="spellStart"/>
      <w:proofErr w:type="gramStart"/>
      <w:r>
        <w:rPr>
          <w:rFonts w:ascii="Times New Roman" w:eastAsia="Times New Roman" w:hAnsi="Times New Roman" w:cs="Times New Roman"/>
          <w:b/>
          <w:color w:val="1D1D1E"/>
          <w:sz w:val="28"/>
          <w:szCs w:val="28"/>
        </w:rPr>
        <w:t>getCharacterEncoding</w:t>
      </w:r>
      <w:proofErr w:type="spellEnd"/>
      <w:r>
        <w:rPr>
          <w:rFonts w:ascii="Times New Roman" w:eastAsia="Times New Roman" w:hAnsi="Times New Roman" w:cs="Times New Roman"/>
          <w:b/>
          <w:color w:val="1D1D1E"/>
          <w:sz w:val="28"/>
          <w:szCs w:val="28"/>
        </w:rPr>
        <w:t>( )</w:t>
      </w:r>
      <w:proofErr w:type="gramEnd"/>
      <w:r>
        <w:rPr>
          <w:rFonts w:ascii="Times New Roman" w:eastAsia="Times New Roman" w:hAnsi="Times New Roman" w:cs="Times New Roman"/>
          <w:color w:val="1D1D1E"/>
          <w:sz w:val="28"/>
          <w:szCs w:val="28"/>
        </w:rPr>
        <w:t xml:space="preserve"> Returns the character encoding for the</w:t>
      </w:r>
    </w:p>
    <w:p w14:paraId="331B3428" w14:textId="77777777" w:rsidR="003B5C88" w:rsidRDefault="00A30199">
      <w:pPr>
        <w:spacing w:after="0" w:line="240" w:lineRule="auto"/>
        <w:ind w:firstLine="720"/>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response.</w:t>
      </w:r>
    </w:p>
    <w:p w14:paraId="35ACBC39" w14:textId="77777777" w:rsidR="003B5C88" w:rsidRDefault="00A30199">
      <w:pPr>
        <w:numPr>
          <w:ilvl w:val="0"/>
          <w:numId w:val="41"/>
        </w:numPr>
        <w:pBdr>
          <w:top w:val="nil"/>
          <w:left w:val="nil"/>
          <w:bottom w:val="nil"/>
          <w:right w:val="nil"/>
          <w:between w:val="nil"/>
        </w:pBdr>
        <w:spacing w:after="0" w:line="240" w:lineRule="auto"/>
        <w:rPr>
          <w:rFonts w:ascii="Times New Roman" w:eastAsia="Times New Roman" w:hAnsi="Times New Roman" w:cs="Times New Roman"/>
          <w:color w:val="1D1D1E"/>
          <w:sz w:val="28"/>
          <w:szCs w:val="28"/>
        </w:rPr>
      </w:pPr>
      <w:proofErr w:type="spellStart"/>
      <w:r>
        <w:rPr>
          <w:rFonts w:ascii="Times New Roman" w:eastAsia="Times New Roman" w:hAnsi="Times New Roman" w:cs="Times New Roman"/>
          <w:b/>
          <w:color w:val="1D1D1E"/>
          <w:sz w:val="28"/>
          <w:szCs w:val="28"/>
        </w:rPr>
        <w:t>ServletOutputStream</w:t>
      </w:r>
      <w:proofErr w:type="spellEnd"/>
      <w:r>
        <w:rPr>
          <w:rFonts w:ascii="Times New Roman" w:eastAsia="Times New Roman" w:hAnsi="Times New Roman" w:cs="Times New Roman"/>
          <w:b/>
          <w:color w:val="1D1D1E"/>
          <w:sz w:val="28"/>
          <w:szCs w:val="28"/>
        </w:rPr>
        <w:t xml:space="preserve"> </w:t>
      </w:r>
      <w:proofErr w:type="spellStart"/>
      <w:proofErr w:type="gramStart"/>
      <w:r>
        <w:rPr>
          <w:rFonts w:ascii="Times New Roman" w:eastAsia="Times New Roman" w:hAnsi="Times New Roman" w:cs="Times New Roman"/>
          <w:b/>
          <w:color w:val="1D1D1E"/>
          <w:sz w:val="28"/>
          <w:szCs w:val="28"/>
        </w:rPr>
        <w:t>getOutputStream</w:t>
      </w:r>
      <w:proofErr w:type="spellEnd"/>
      <w:r>
        <w:rPr>
          <w:rFonts w:ascii="Times New Roman" w:eastAsia="Times New Roman" w:hAnsi="Times New Roman" w:cs="Times New Roman"/>
          <w:b/>
          <w:color w:val="1D1D1E"/>
          <w:sz w:val="28"/>
          <w:szCs w:val="28"/>
        </w:rPr>
        <w:t>( )</w:t>
      </w:r>
      <w:proofErr w:type="gramEnd"/>
      <w:r>
        <w:rPr>
          <w:rFonts w:ascii="Times New Roman" w:eastAsia="Times New Roman" w:hAnsi="Times New Roman" w:cs="Times New Roman"/>
          <w:b/>
          <w:color w:val="1D1D1E"/>
          <w:sz w:val="28"/>
          <w:szCs w:val="28"/>
        </w:rPr>
        <w:t xml:space="preserve"> throws </w:t>
      </w:r>
      <w:proofErr w:type="spellStart"/>
      <w:r>
        <w:rPr>
          <w:rFonts w:ascii="Times New Roman" w:eastAsia="Times New Roman" w:hAnsi="Times New Roman" w:cs="Times New Roman"/>
          <w:b/>
          <w:color w:val="1D1D1E"/>
          <w:sz w:val="28"/>
          <w:szCs w:val="28"/>
        </w:rPr>
        <w:t>IOException</w:t>
      </w:r>
      <w:proofErr w:type="spell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color w:val="1D1D1E"/>
          <w:sz w:val="28"/>
          <w:szCs w:val="28"/>
        </w:rPr>
        <w:t xml:space="preserve">Returns a </w:t>
      </w:r>
      <w:proofErr w:type="spellStart"/>
      <w:r>
        <w:rPr>
          <w:rFonts w:ascii="Times New Roman" w:eastAsia="Times New Roman" w:hAnsi="Times New Roman" w:cs="Times New Roman"/>
          <w:b/>
          <w:color w:val="1D1D1E"/>
          <w:sz w:val="28"/>
          <w:szCs w:val="28"/>
        </w:rPr>
        <w:t>ServletOutputStream</w:t>
      </w:r>
      <w:proofErr w:type="spell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color w:val="1D1D1E"/>
          <w:sz w:val="28"/>
          <w:szCs w:val="28"/>
        </w:rPr>
        <w:t>that can be used to write binary data to the response.</w:t>
      </w:r>
    </w:p>
    <w:p w14:paraId="3EBD9A71" w14:textId="77777777" w:rsidR="003B5C88" w:rsidRDefault="00A30199">
      <w:pPr>
        <w:spacing w:after="0" w:line="240" w:lineRule="auto"/>
        <w:ind w:firstLine="720"/>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 xml:space="preserve">An </w:t>
      </w:r>
      <w:proofErr w:type="spellStart"/>
      <w:r>
        <w:rPr>
          <w:rFonts w:ascii="Times New Roman" w:eastAsia="Times New Roman" w:hAnsi="Times New Roman" w:cs="Times New Roman"/>
          <w:b/>
          <w:color w:val="1D1D1E"/>
          <w:sz w:val="28"/>
          <w:szCs w:val="28"/>
        </w:rPr>
        <w:t>IllegalStateException</w:t>
      </w:r>
      <w:proofErr w:type="spell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color w:val="1D1D1E"/>
          <w:sz w:val="28"/>
          <w:szCs w:val="28"/>
        </w:rPr>
        <w:t xml:space="preserve">is thrown if </w:t>
      </w:r>
      <w:proofErr w:type="spellStart"/>
      <w:proofErr w:type="gramStart"/>
      <w:r>
        <w:rPr>
          <w:rFonts w:ascii="Times New Roman" w:eastAsia="Times New Roman" w:hAnsi="Times New Roman" w:cs="Times New Roman"/>
          <w:b/>
          <w:color w:val="1D1D1E"/>
          <w:sz w:val="28"/>
          <w:szCs w:val="28"/>
        </w:rPr>
        <w:t>getWriter</w:t>
      </w:r>
      <w:proofErr w:type="spellEnd"/>
      <w:r>
        <w:rPr>
          <w:rFonts w:ascii="Times New Roman" w:eastAsia="Times New Roman" w:hAnsi="Times New Roman" w:cs="Times New Roman"/>
          <w:b/>
          <w:color w:val="1D1D1E"/>
          <w:sz w:val="28"/>
          <w:szCs w:val="28"/>
        </w:rPr>
        <w:t>( )</w:t>
      </w:r>
      <w:proofErr w:type="gram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color w:val="1D1D1E"/>
          <w:sz w:val="28"/>
          <w:szCs w:val="28"/>
        </w:rPr>
        <w:t>has already been invoked for</w:t>
      </w:r>
    </w:p>
    <w:p w14:paraId="0ADAC2B0" w14:textId="77777777" w:rsidR="003B5C88" w:rsidRDefault="00A30199">
      <w:pPr>
        <w:spacing w:after="0" w:line="240" w:lineRule="auto"/>
        <w:ind w:firstLine="720"/>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this request.</w:t>
      </w:r>
    </w:p>
    <w:p w14:paraId="056B810E" w14:textId="77777777" w:rsidR="003B5C88" w:rsidRDefault="00A30199">
      <w:pPr>
        <w:numPr>
          <w:ilvl w:val="0"/>
          <w:numId w:val="41"/>
        </w:numPr>
        <w:pBdr>
          <w:top w:val="nil"/>
          <w:left w:val="nil"/>
          <w:bottom w:val="nil"/>
          <w:right w:val="nil"/>
          <w:between w:val="nil"/>
        </w:pBdr>
        <w:spacing w:after="0" w:line="240" w:lineRule="auto"/>
        <w:rPr>
          <w:rFonts w:ascii="Times New Roman" w:eastAsia="Times New Roman" w:hAnsi="Times New Roman" w:cs="Times New Roman"/>
          <w:color w:val="1D1D1E"/>
          <w:sz w:val="28"/>
          <w:szCs w:val="28"/>
        </w:rPr>
      </w:pPr>
      <w:proofErr w:type="spellStart"/>
      <w:r>
        <w:rPr>
          <w:rFonts w:ascii="Times New Roman" w:eastAsia="Times New Roman" w:hAnsi="Times New Roman" w:cs="Times New Roman"/>
          <w:b/>
          <w:color w:val="1D1D1E"/>
          <w:sz w:val="28"/>
          <w:szCs w:val="28"/>
        </w:rPr>
        <w:t>PrintWriter</w:t>
      </w:r>
      <w:proofErr w:type="spellEnd"/>
      <w:r>
        <w:rPr>
          <w:rFonts w:ascii="Times New Roman" w:eastAsia="Times New Roman" w:hAnsi="Times New Roman" w:cs="Times New Roman"/>
          <w:b/>
          <w:color w:val="1D1D1E"/>
          <w:sz w:val="28"/>
          <w:szCs w:val="28"/>
        </w:rPr>
        <w:t xml:space="preserve"> </w:t>
      </w:r>
      <w:proofErr w:type="spellStart"/>
      <w:proofErr w:type="gramStart"/>
      <w:r>
        <w:rPr>
          <w:rFonts w:ascii="Times New Roman" w:eastAsia="Times New Roman" w:hAnsi="Times New Roman" w:cs="Times New Roman"/>
          <w:b/>
          <w:color w:val="1D1D1E"/>
          <w:sz w:val="28"/>
          <w:szCs w:val="28"/>
        </w:rPr>
        <w:t>getWriter</w:t>
      </w:r>
      <w:proofErr w:type="spellEnd"/>
      <w:r>
        <w:rPr>
          <w:rFonts w:ascii="Times New Roman" w:eastAsia="Times New Roman" w:hAnsi="Times New Roman" w:cs="Times New Roman"/>
          <w:b/>
          <w:color w:val="1D1D1E"/>
          <w:sz w:val="28"/>
          <w:szCs w:val="28"/>
        </w:rPr>
        <w:t>( )</w:t>
      </w:r>
      <w:proofErr w:type="gramEnd"/>
      <w:r>
        <w:rPr>
          <w:rFonts w:ascii="Times New Roman" w:eastAsia="Times New Roman" w:hAnsi="Times New Roman" w:cs="Times New Roman"/>
          <w:b/>
          <w:color w:val="1D1D1E"/>
          <w:sz w:val="28"/>
          <w:szCs w:val="28"/>
        </w:rPr>
        <w:t xml:space="preserve"> throws </w:t>
      </w:r>
      <w:proofErr w:type="spellStart"/>
      <w:r>
        <w:rPr>
          <w:rFonts w:ascii="Times New Roman" w:eastAsia="Times New Roman" w:hAnsi="Times New Roman" w:cs="Times New Roman"/>
          <w:b/>
          <w:color w:val="1D1D1E"/>
          <w:sz w:val="28"/>
          <w:szCs w:val="28"/>
        </w:rPr>
        <w:t>IOException</w:t>
      </w:r>
      <w:proofErr w:type="spell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color w:val="1D1D1E"/>
          <w:sz w:val="28"/>
          <w:szCs w:val="28"/>
        </w:rPr>
        <w:t xml:space="preserve">Returns a </w:t>
      </w:r>
      <w:proofErr w:type="spellStart"/>
      <w:r>
        <w:rPr>
          <w:rFonts w:ascii="Times New Roman" w:eastAsia="Times New Roman" w:hAnsi="Times New Roman" w:cs="Times New Roman"/>
          <w:b/>
          <w:color w:val="1D1D1E"/>
          <w:sz w:val="28"/>
          <w:szCs w:val="28"/>
        </w:rPr>
        <w:t>PrintWriter</w:t>
      </w:r>
      <w:proofErr w:type="spell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color w:val="1D1D1E"/>
          <w:sz w:val="28"/>
          <w:szCs w:val="28"/>
        </w:rPr>
        <w:t xml:space="preserve">that can be used to write character data to the </w:t>
      </w:r>
      <w:proofErr w:type="spellStart"/>
      <w:r>
        <w:rPr>
          <w:rFonts w:ascii="Times New Roman" w:eastAsia="Times New Roman" w:hAnsi="Times New Roman" w:cs="Times New Roman"/>
          <w:color w:val="1D1D1E"/>
          <w:sz w:val="28"/>
          <w:szCs w:val="28"/>
        </w:rPr>
        <w:t>response.An</w:t>
      </w:r>
      <w:proofErr w:type="spellEnd"/>
      <w:r>
        <w:rPr>
          <w:rFonts w:ascii="Times New Roman" w:eastAsia="Times New Roman" w:hAnsi="Times New Roman" w:cs="Times New Roman"/>
          <w:color w:val="1D1D1E"/>
          <w:sz w:val="28"/>
          <w:szCs w:val="28"/>
        </w:rPr>
        <w:t xml:space="preserve"> </w:t>
      </w:r>
      <w:proofErr w:type="spellStart"/>
      <w:r>
        <w:rPr>
          <w:rFonts w:ascii="Times New Roman" w:eastAsia="Times New Roman" w:hAnsi="Times New Roman" w:cs="Times New Roman"/>
          <w:b/>
          <w:color w:val="1D1D1E"/>
          <w:sz w:val="28"/>
          <w:szCs w:val="28"/>
        </w:rPr>
        <w:t>IllegalStateException</w:t>
      </w:r>
      <w:proofErr w:type="spell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color w:val="1D1D1E"/>
          <w:sz w:val="28"/>
          <w:szCs w:val="28"/>
        </w:rPr>
        <w:t xml:space="preserve">is thrown if </w:t>
      </w:r>
      <w:proofErr w:type="spellStart"/>
      <w:r>
        <w:rPr>
          <w:rFonts w:ascii="Times New Roman" w:eastAsia="Times New Roman" w:hAnsi="Times New Roman" w:cs="Times New Roman"/>
          <w:b/>
          <w:color w:val="1D1D1E"/>
          <w:sz w:val="28"/>
          <w:szCs w:val="28"/>
        </w:rPr>
        <w:t>getOutputStream</w:t>
      </w:r>
      <w:proofErr w:type="spellEnd"/>
      <w:r>
        <w:rPr>
          <w:rFonts w:ascii="Times New Roman" w:eastAsia="Times New Roman" w:hAnsi="Times New Roman" w:cs="Times New Roman"/>
          <w:b/>
          <w:color w:val="1D1D1E"/>
          <w:sz w:val="28"/>
          <w:szCs w:val="28"/>
        </w:rPr>
        <w:t xml:space="preserve">( ) </w:t>
      </w:r>
      <w:r>
        <w:rPr>
          <w:rFonts w:ascii="Times New Roman" w:eastAsia="Times New Roman" w:hAnsi="Times New Roman" w:cs="Times New Roman"/>
          <w:color w:val="1D1D1E"/>
          <w:sz w:val="28"/>
          <w:szCs w:val="28"/>
        </w:rPr>
        <w:t>has already been invoked for this request.</w:t>
      </w:r>
    </w:p>
    <w:p w14:paraId="0842A286" w14:textId="77777777" w:rsidR="003B5C88" w:rsidRDefault="00A30199">
      <w:pPr>
        <w:numPr>
          <w:ilvl w:val="0"/>
          <w:numId w:val="41"/>
        </w:numPr>
        <w:pBdr>
          <w:top w:val="nil"/>
          <w:left w:val="nil"/>
          <w:bottom w:val="nil"/>
          <w:right w:val="nil"/>
          <w:between w:val="nil"/>
        </w:pBd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lastRenderedPageBreak/>
        <w:t xml:space="preserve">void </w:t>
      </w:r>
      <w:proofErr w:type="spellStart"/>
      <w:proofErr w:type="gramStart"/>
      <w:r>
        <w:rPr>
          <w:rFonts w:ascii="Times New Roman" w:eastAsia="Times New Roman" w:hAnsi="Times New Roman" w:cs="Times New Roman"/>
          <w:b/>
          <w:color w:val="1D1D1E"/>
          <w:sz w:val="28"/>
          <w:szCs w:val="28"/>
        </w:rPr>
        <w:t>setContentLength</w:t>
      </w:r>
      <w:proofErr w:type="spellEnd"/>
      <w:r>
        <w:rPr>
          <w:rFonts w:ascii="Times New Roman" w:eastAsia="Times New Roman" w:hAnsi="Times New Roman" w:cs="Times New Roman"/>
          <w:b/>
          <w:color w:val="1D1D1E"/>
          <w:sz w:val="28"/>
          <w:szCs w:val="28"/>
        </w:rPr>
        <w:t>(</w:t>
      </w:r>
      <w:proofErr w:type="gramEnd"/>
      <w:r>
        <w:rPr>
          <w:rFonts w:ascii="Times New Roman" w:eastAsia="Times New Roman" w:hAnsi="Times New Roman" w:cs="Times New Roman"/>
          <w:b/>
          <w:color w:val="1D1D1E"/>
          <w:sz w:val="28"/>
          <w:szCs w:val="28"/>
        </w:rPr>
        <w:t xml:space="preserve">int </w:t>
      </w:r>
      <w:r>
        <w:rPr>
          <w:rFonts w:ascii="Times New Roman" w:eastAsia="Times New Roman" w:hAnsi="Times New Roman" w:cs="Times New Roman"/>
          <w:b/>
          <w:i/>
          <w:color w:val="1D1D1E"/>
          <w:sz w:val="28"/>
          <w:szCs w:val="28"/>
        </w:rPr>
        <w:t>size</w:t>
      </w:r>
      <w:r>
        <w:rPr>
          <w:rFonts w:ascii="Times New Roman" w:eastAsia="Times New Roman" w:hAnsi="Times New Roman" w:cs="Times New Roman"/>
          <w:b/>
          <w:color w:val="1D1D1E"/>
          <w:sz w:val="28"/>
          <w:szCs w:val="28"/>
        </w:rPr>
        <w:t>)</w:t>
      </w:r>
      <w:r>
        <w:rPr>
          <w:rFonts w:ascii="Times New Roman" w:eastAsia="Times New Roman" w:hAnsi="Times New Roman" w:cs="Times New Roman"/>
          <w:color w:val="1D1D1E"/>
          <w:sz w:val="28"/>
          <w:szCs w:val="28"/>
        </w:rPr>
        <w:t xml:space="preserve"> Sets the content length for the response to </w:t>
      </w:r>
      <w:r>
        <w:rPr>
          <w:rFonts w:ascii="Times New Roman" w:eastAsia="Times New Roman" w:hAnsi="Times New Roman" w:cs="Times New Roman"/>
          <w:i/>
          <w:color w:val="1D1D1E"/>
          <w:sz w:val="28"/>
          <w:szCs w:val="28"/>
        </w:rPr>
        <w:t>size</w:t>
      </w:r>
      <w:r>
        <w:rPr>
          <w:rFonts w:ascii="Times New Roman" w:eastAsia="Times New Roman" w:hAnsi="Times New Roman" w:cs="Times New Roman"/>
          <w:color w:val="1D1D1E"/>
          <w:sz w:val="28"/>
          <w:szCs w:val="28"/>
        </w:rPr>
        <w:t>.</w:t>
      </w:r>
    </w:p>
    <w:p w14:paraId="7F619723" w14:textId="77777777" w:rsidR="003B5C88" w:rsidRDefault="00A30199">
      <w:pPr>
        <w:numPr>
          <w:ilvl w:val="0"/>
          <w:numId w:val="41"/>
        </w:numPr>
        <w:pBdr>
          <w:top w:val="nil"/>
          <w:left w:val="nil"/>
          <w:bottom w:val="nil"/>
          <w:right w:val="nil"/>
          <w:between w:val="nil"/>
        </w:pBd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b/>
          <w:color w:val="1D1D1E"/>
          <w:sz w:val="28"/>
          <w:szCs w:val="28"/>
        </w:rPr>
        <w:t xml:space="preserve">void </w:t>
      </w:r>
      <w:proofErr w:type="spellStart"/>
      <w:proofErr w:type="gramStart"/>
      <w:r>
        <w:rPr>
          <w:rFonts w:ascii="Times New Roman" w:eastAsia="Times New Roman" w:hAnsi="Times New Roman" w:cs="Times New Roman"/>
          <w:b/>
          <w:color w:val="1D1D1E"/>
          <w:sz w:val="28"/>
          <w:szCs w:val="28"/>
        </w:rPr>
        <w:t>setContentType</w:t>
      </w:r>
      <w:proofErr w:type="spellEnd"/>
      <w:r>
        <w:rPr>
          <w:rFonts w:ascii="Times New Roman" w:eastAsia="Times New Roman" w:hAnsi="Times New Roman" w:cs="Times New Roman"/>
          <w:b/>
          <w:color w:val="1D1D1E"/>
          <w:sz w:val="28"/>
          <w:szCs w:val="28"/>
        </w:rPr>
        <w:t>(</w:t>
      </w:r>
      <w:proofErr w:type="gramEnd"/>
      <w:r>
        <w:rPr>
          <w:rFonts w:ascii="Times New Roman" w:eastAsia="Times New Roman" w:hAnsi="Times New Roman" w:cs="Times New Roman"/>
          <w:b/>
          <w:color w:val="1D1D1E"/>
          <w:sz w:val="28"/>
          <w:szCs w:val="28"/>
        </w:rPr>
        <w:t xml:space="preserve">String </w:t>
      </w:r>
      <w:r>
        <w:rPr>
          <w:rFonts w:ascii="Times New Roman" w:eastAsia="Times New Roman" w:hAnsi="Times New Roman" w:cs="Times New Roman"/>
          <w:b/>
          <w:i/>
          <w:color w:val="1D1D1E"/>
          <w:sz w:val="28"/>
          <w:szCs w:val="28"/>
        </w:rPr>
        <w:t>type</w:t>
      </w:r>
      <w:r>
        <w:rPr>
          <w:rFonts w:ascii="Times New Roman" w:eastAsia="Times New Roman" w:hAnsi="Times New Roman" w:cs="Times New Roman"/>
          <w:b/>
          <w:color w:val="1D1D1E"/>
          <w:sz w:val="28"/>
          <w:szCs w:val="28"/>
        </w:rPr>
        <w:t>)</w:t>
      </w:r>
      <w:r>
        <w:rPr>
          <w:rFonts w:ascii="Times New Roman" w:eastAsia="Times New Roman" w:hAnsi="Times New Roman" w:cs="Times New Roman"/>
          <w:color w:val="1D1D1E"/>
          <w:sz w:val="28"/>
          <w:szCs w:val="28"/>
        </w:rPr>
        <w:t xml:space="preserve"> Sets the content type for the response to </w:t>
      </w:r>
      <w:r>
        <w:rPr>
          <w:rFonts w:ascii="Times New Roman" w:eastAsia="Times New Roman" w:hAnsi="Times New Roman" w:cs="Times New Roman"/>
          <w:i/>
          <w:color w:val="1D1D1E"/>
          <w:sz w:val="28"/>
          <w:szCs w:val="28"/>
        </w:rPr>
        <w:t>type</w:t>
      </w:r>
      <w:r>
        <w:rPr>
          <w:rFonts w:ascii="Times New Roman" w:eastAsia="Times New Roman" w:hAnsi="Times New Roman" w:cs="Times New Roman"/>
          <w:color w:val="1D1D1E"/>
          <w:sz w:val="28"/>
          <w:szCs w:val="28"/>
        </w:rPr>
        <w:t>.</w:t>
      </w:r>
    </w:p>
    <w:p w14:paraId="5DF01D36" w14:textId="77777777" w:rsidR="003B5C88" w:rsidRDefault="003B5C88">
      <w:pPr>
        <w:pBdr>
          <w:top w:val="nil"/>
          <w:left w:val="nil"/>
          <w:bottom w:val="nil"/>
          <w:right w:val="nil"/>
          <w:between w:val="nil"/>
        </w:pBdr>
        <w:spacing w:after="0" w:line="240" w:lineRule="auto"/>
        <w:ind w:left="720"/>
        <w:jc w:val="both"/>
        <w:rPr>
          <w:rFonts w:ascii="Times New Roman" w:eastAsia="Times New Roman" w:hAnsi="Times New Roman" w:cs="Times New Roman"/>
          <w:b/>
          <w:color w:val="1D1D1E"/>
          <w:sz w:val="28"/>
          <w:szCs w:val="28"/>
        </w:rPr>
      </w:pPr>
    </w:p>
    <w:p w14:paraId="5F9D986D" w14:textId="77777777" w:rsidR="003B5C88" w:rsidRDefault="003B5C88">
      <w:pPr>
        <w:pBdr>
          <w:top w:val="nil"/>
          <w:left w:val="nil"/>
          <w:bottom w:val="nil"/>
          <w:right w:val="nil"/>
          <w:between w:val="nil"/>
        </w:pBdr>
        <w:spacing w:after="0" w:line="240" w:lineRule="auto"/>
        <w:ind w:left="720"/>
        <w:jc w:val="both"/>
        <w:rPr>
          <w:rFonts w:ascii="Times New Roman" w:eastAsia="Times New Roman" w:hAnsi="Times New Roman" w:cs="Times New Roman"/>
          <w:b/>
          <w:color w:val="1D1D1E"/>
          <w:sz w:val="28"/>
          <w:szCs w:val="28"/>
        </w:rPr>
      </w:pPr>
    </w:p>
    <w:p w14:paraId="3BED7872" w14:textId="77777777" w:rsidR="003B5C88" w:rsidRDefault="00A30199">
      <w:pPr>
        <w:spacing w:after="0" w:line="240" w:lineRule="auto"/>
        <w:rPr>
          <w:rFonts w:ascii="Times New Roman" w:eastAsia="Times New Roman" w:hAnsi="Times New Roman" w:cs="Times New Roman"/>
          <w:b/>
          <w:color w:val="1D1D1E"/>
          <w:sz w:val="28"/>
          <w:szCs w:val="28"/>
        </w:rPr>
      </w:pPr>
      <w:r>
        <w:rPr>
          <w:rFonts w:ascii="Times New Roman" w:eastAsia="Times New Roman" w:hAnsi="Times New Roman" w:cs="Times New Roman"/>
          <w:b/>
          <w:color w:val="1D1D1E"/>
          <w:sz w:val="28"/>
          <w:szCs w:val="28"/>
        </w:rPr>
        <w:t xml:space="preserve">The </w:t>
      </w:r>
      <w:proofErr w:type="spellStart"/>
      <w:r>
        <w:rPr>
          <w:rFonts w:ascii="Times New Roman" w:eastAsia="Times New Roman" w:hAnsi="Times New Roman" w:cs="Times New Roman"/>
          <w:b/>
          <w:color w:val="1D1D1E"/>
          <w:sz w:val="28"/>
          <w:szCs w:val="28"/>
        </w:rPr>
        <w:t>GenericServlet</w:t>
      </w:r>
      <w:proofErr w:type="spellEnd"/>
      <w:r>
        <w:rPr>
          <w:rFonts w:ascii="Times New Roman" w:eastAsia="Times New Roman" w:hAnsi="Times New Roman" w:cs="Times New Roman"/>
          <w:b/>
          <w:color w:val="1D1D1E"/>
          <w:sz w:val="28"/>
          <w:szCs w:val="28"/>
        </w:rPr>
        <w:t xml:space="preserve"> Class</w:t>
      </w:r>
    </w:p>
    <w:p w14:paraId="20328801" w14:textId="77777777" w:rsidR="003B5C88" w:rsidRDefault="003B5C88">
      <w:pPr>
        <w:spacing w:after="0" w:line="240" w:lineRule="auto"/>
        <w:rPr>
          <w:rFonts w:ascii="Times New Roman" w:eastAsia="Times New Roman" w:hAnsi="Times New Roman" w:cs="Times New Roman"/>
          <w:b/>
          <w:color w:val="1D1D1E"/>
          <w:sz w:val="28"/>
          <w:szCs w:val="28"/>
        </w:rPr>
      </w:pPr>
    </w:p>
    <w:p w14:paraId="4D9858FE" w14:textId="77777777" w:rsidR="003B5C88" w:rsidRDefault="00A30199">
      <w:pP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 xml:space="preserve">The </w:t>
      </w:r>
      <w:proofErr w:type="spellStart"/>
      <w:r>
        <w:rPr>
          <w:rFonts w:ascii="Times New Roman" w:eastAsia="Times New Roman" w:hAnsi="Times New Roman" w:cs="Times New Roman"/>
          <w:b/>
          <w:color w:val="1D1D1E"/>
          <w:sz w:val="28"/>
          <w:szCs w:val="28"/>
        </w:rPr>
        <w:t>GenericServlet</w:t>
      </w:r>
      <w:proofErr w:type="spell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color w:val="1D1D1E"/>
          <w:sz w:val="28"/>
          <w:szCs w:val="28"/>
        </w:rPr>
        <w:t>class provides implementations of the basic life cycle methods for</w:t>
      </w:r>
    </w:p>
    <w:p w14:paraId="689ADED0" w14:textId="77777777" w:rsidR="003B5C88" w:rsidRDefault="00A30199">
      <w:pP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 xml:space="preserve">a servlet and is typically subclassed by servlet developers. </w:t>
      </w:r>
      <w:proofErr w:type="spellStart"/>
      <w:r>
        <w:rPr>
          <w:rFonts w:ascii="Times New Roman" w:eastAsia="Times New Roman" w:hAnsi="Times New Roman" w:cs="Times New Roman"/>
          <w:b/>
          <w:color w:val="1D1D1E"/>
          <w:sz w:val="28"/>
          <w:szCs w:val="28"/>
        </w:rPr>
        <w:t>GenericServlet</w:t>
      </w:r>
      <w:proofErr w:type="spell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color w:val="1D1D1E"/>
          <w:sz w:val="28"/>
          <w:szCs w:val="28"/>
        </w:rPr>
        <w:t>implements</w:t>
      </w:r>
    </w:p>
    <w:p w14:paraId="1862C9E6" w14:textId="77777777" w:rsidR="003B5C88" w:rsidRDefault="00A30199">
      <w:pP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 xml:space="preserve">the </w:t>
      </w:r>
      <w:r>
        <w:rPr>
          <w:rFonts w:ascii="Times New Roman" w:eastAsia="Times New Roman" w:hAnsi="Times New Roman" w:cs="Times New Roman"/>
          <w:b/>
          <w:color w:val="1D1D1E"/>
          <w:sz w:val="28"/>
          <w:szCs w:val="28"/>
        </w:rPr>
        <w:t xml:space="preserve">Servlet </w:t>
      </w:r>
      <w:r>
        <w:rPr>
          <w:rFonts w:ascii="Times New Roman" w:eastAsia="Times New Roman" w:hAnsi="Times New Roman" w:cs="Times New Roman"/>
          <w:color w:val="1D1D1E"/>
          <w:sz w:val="28"/>
          <w:szCs w:val="28"/>
        </w:rPr>
        <w:t xml:space="preserve">and </w:t>
      </w:r>
      <w:proofErr w:type="spellStart"/>
      <w:r>
        <w:rPr>
          <w:rFonts w:ascii="Times New Roman" w:eastAsia="Times New Roman" w:hAnsi="Times New Roman" w:cs="Times New Roman"/>
          <w:b/>
          <w:color w:val="1D1D1E"/>
          <w:sz w:val="28"/>
          <w:szCs w:val="28"/>
        </w:rPr>
        <w:t>ServletConfig</w:t>
      </w:r>
      <w:proofErr w:type="spell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color w:val="1D1D1E"/>
          <w:sz w:val="28"/>
          <w:szCs w:val="28"/>
        </w:rPr>
        <w:t>interfaces. In addition, a method to append a string to</w:t>
      </w:r>
    </w:p>
    <w:p w14:paraId="20E84B75" w14:textId="77777777" w:rsidR="003B5C88" w:rsidRDefault="00A30199">
      <w:pP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the server log file is available. The signatures of this method are shown here:</w:t>
      </w:r>
    </w:p>
    <w:p w14:paraId="0AA38540" w14:textId="77777777" w:rsidR="003B5C88" w:rsidRDefault="003B5C88">
      <w:pPr>
        <w:spacing w:after="0" w:line="240" w:lineRule="auto"/>
        <w:rPr>
          <w:rFonts w:ascii="Times New Roman" w:eastAsia="Times New Roman" w:hAnsi="Times New Roman" w:cs="Times New Roman"/>
          <w:color w:val="1D1D1E"/>
          <w:sz w:val="28"/>
          <w:szCs w:val="28"/>
        </w:rPr>
      </w:pPr>
    </w:p>
    <w:p w14:paraId="3E3B8F23" w14:textId="77777777" w:rsidR="003B5C88" w:rsidRDefault="00A30199">
      <w:pP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 xml:space="preserve">void </w:t>
      </w:r>
      <w:proofErr w:type="gramStart"/>
      <w:r>
        <w:rPr>
          <w:rFonts w:ascii="Times New Roman" w:eastAsia="Times New Roman" w:hAnsi="Times New Roman" w:cs="Times New Roman"/>
          <w:color w:val="1D1D1E"/>
          <w:sz w:val="28"/>
          <w:szCs w:val="28"/>
        </w:rPr>
        <w:t>log(</w:t>
      </w:r>
      <w:proofErr w:type="gramEnd"/>
      <w:r>
        <w:rPr>
          <w:rFonts w:ascii="Times New Roman" w:eastAsia="Times New Roman" w:hAnsi="Times New Roman" w:cs="Times New Roman"/>
          <w:color w:val="1D1D1E"/>
          <w:sz w:val="28"/>
          <w:szCs w:val="28"/>
        </w:rPr>
        <w:t xml:space="preserve">String </w:t>
      </w:r>
      <w:r>
        <w:rPr>
          <w:rFonts w:ascii="Times New Roman" w:eastAsia="Times New Roman" w:hAnsi="Times New Roman" w:cs="Times New Roman"/>
          <w:i/>
          <w:color w:val="1D1D1E"/>
          <w:sz w:val="28"/>
          <w:szCs w:val="28"/>
        </w:rPr>
        <w:t>s</w:t>
      </w:r>
      <w:r>
        <w:rPr>
          <w:rFonts w:ascii="Times New Roman" w:eastAsia="Times New Roman" w:hAnsi="Times New Roman" w:cs="Times New Roman"/>
          <w:color w:val="1D1D1E"/>
          <w:sz w:val="28"/>
          <w:szCs w:val="28"/>
        </w:rPr>
        <w:t>)</w:t>
      </w:r>
    </w:p>
    <w:p w14:paraId="0DEF15F9" w14:textId="77777777" w:rsidR="003B5C88" w:rsidRDefault="00A30199">
      <w:pP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 xml:space="preserve">void </w:t>
      </w:r>
      <w:proofErr w:type="gramStart"/>
      <w:r>
        <w:rPr>
          <w:rFonts w:ascii="Times New Roman" w:eastAsia="Times New Roman" w:hAnsi="Times New Roman" w:cs="Times New Roman"/>
          <w:color w:val="1D1D1E"/>
          <w:sz w:val="28"/>
          <w:szCs w:val="28"/>
        </w:rPr>
        <w:t>log(</w:t>
      </w:r>
      <w:proofErr w:type="gramEnd"/>
      <w:r>
        <w:rPr>
          <w:rFonts w:ascii="Times New Roman" w:eastAsia="Times New Roman" w:hAnsi="Times New Roman" w:cs="Times New Roman"/>
          <w:color w:val="1D1D1E"/>
          <w:sz w:val="28"/>
          <w:szCs w:val="28"/>
        </w:rPr>
        <w:t xml:space="preserve">String </w:t>
      </w:r>
      <w:r>
        <w:rPr>
          <w:rFonts w:ascii="Times New Roman" w:eastAsia="Times New Roman" w:hAnsi="Times New Roman" w:cs="Times New Roman"/>
          <w:i/>
          <w:color w:val="1D1D1E"/>
          <w:sz w:val="28"/>
          <w:szCs w:val="28"/>
        </w:rPr>
        <w:t>s</w:t>
      </w:r>
      <w:r>
        <w:rPr>
          <w:rFonts w:ascii="Times New Roman" w:eastAsia="Times New Roman" w:hAnsi="Times New Roman" w:cs="Times New Roman"/>
          <w:color w:val="1D1D1E"/>
          <w:sz w:val="28"/>
          <w:szCs w:val="28"/>
        </w:rPr>
        <w:t xml:space="preserve">, Throwable </w:t>
      </w:r>
      <w:r>
        <w:rPr>
          <w:rFonts w:ascii="Times New Roman" w:eastAsia="Times New Roman" w:hAnsi="Times New Roman" w:cs="Times New Roman"/>
          <w:i/>
          <w:color w:val="1D1D1E"/>
          <w:sz w:val="28"/>
          <w:szCs w:val="28"/>
        </w:rPr>
        <w:t>e</w:t>
      </w:r>
      <w:r>
        <w:rPr>
          <w:rFonts w:ascii="Times New Roman" w:eastAsia="Times New Roman" w:hAnsi="Times New Roman" w:cs="Times New Roman"/>
          <w:color w:val="1D1D1E"/>
          <w:sz w:val="28"/>
          <w:szCs w:val="28"/>
        </w:rPr>
        <w:t>)</w:t>
      </w:r>
    </w:p>
    <w:p w14:paraId="282AA649" w14:textId="77777777" w:rsidR="003B5C88" w:rsidRDefault="003B5C88">
      <w:pPr>
        <w:spacing w:after="0" w:line="240" w:lineRule="auto"/>
        <w:rPr>
          <w:rFonts w:ascii="Times New Roman" w:eastAsia="Times New Roman" w:hAnsi="Times New Roman" w:cs="Times New Roman"/>
          <w:color w:val="1D1D1E"/>
          <w:sz w:val="28"/>
          <w:szCs w:val="28"/>
        </w:rPr>
      </w:pPr>
    </w:p>
    <w:p w14:paraId="0739F42C" w14:textId="77777777" w:rsidR="003B5C88" w:rsidRDefault="00A30199">
      <w:pP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 xml:space="preserve">Here, </w:t>
      </w:r>
      <w:r>
        <w:rPr>
          <w:rFonts w:ascii="Times New Roman" w:eastAsia="Times New Roman" w:hAnsi="Times New Roman" w:cs="Times New Roman"/>
          <w:i/>
          <w:color w:val="1D1D1E"/>
          <w:sz w:val="28"/>
          <w:szCs w:val="28"/>
        </w:rPr>
        <w:t xml:space="preserve">s </w:t>
      </w:r>
      <w:r>
        <w:rPr>
          <w:rFonts w:ascii="Times New Roman" w:eastAsia="Times New Roman" w:hAnsi="Times New Roman" w:cs="Times New Roman"/>
          <w:color w:val="1D1D1E"/>
          <w:sz w:val="28"/>
          <w:szCs w:val="28"/>
        </w:rPr>
        <w:t xml:space="preserve">is the string to be appended to the log, and </w:t>
      </w:r>
      <w:r>
        <w:rPr>
          <w:rFonts w:ascii="Times New Roman" w:eastAsia="Times New Roman" w:hAnsi="Times New Roman" w:cs="Times New Roman"/>
          <w:i/>
          <w:color w:val="1D1D1E"/>
          <w:sz w:val="28"/>
          <w:szCs w:val="28"/>
        </w:rPr>
        <w:t xml:space="preserve">e </w:t>
      </w:r>
      <w:r>
        <w:rPr>
          <w:rFonts w:ascii="Times New Roman" w:eastAsia="Times New Roman" w:hAnsi="Times New Roman" w:cs="Times New Roman"/>
          <w:color w:val="1D1D1E"/>
          <w:sz w:val="28"/>
          <w:szCs w:val="28"/>
        </w:rPr>
        <w:t>is an exception that occurred.</w:t>
      </w:r>
    </w:p>
    <w:p w14:paraId="5558F18F" w14:textId="77777777" w:rsidR="003B5C88" w:rsidRDefault="003B5C88">
      <w:pPr>
        <w:spacing w:after="0" w:line="240" w:lineRule="auto"/>
        <w:rPr>
          <w:rFonts w:ascii="Times New Roman" w:eastAsia="Times New Roman" w:hAnsi="Times New Roman" w:cs="Times New Roman"/>
          <w:color w:val="1D1D1E"/>
          <w:sz w:val="28"/>
          <w:szCs w:val="28"/>
        </w:rPr>
      </w:pPr>
    </w:p>
    <w:p w14:paraId="5037CFEB" w14:textId="77777777" w:rsidR="003B5C88" w:rsidRDefault="00A30199">
      <w:pPr>
        <w:spacing w:after="0" w:line="240" w:lineRule="auto"/>
        <w:rPr>
          <w:rFonts w:ascii="Times New Roman" w:eastAsia="Times New Roman" w:hAnsi="Times New Roman" w:cs="Times New Roman"/>
          <w:b/>
          <w:color w:val="1D1D1E"/>
          <w:sz w:val="28"/>
          <w:szCs w:val="28"/>
        </w:rPr>
      </w:pPr>
      <w:r>
        <w:rPr>
          <w:rFonts w:ascii="Times New Roman" w:eastAsia="Times New Roman" w:hAnsi="Times New Roman" w:cs="Times New Roman"/>
          <w:b/>
          <w:color w:val="1D1D1E"/>
          <w:sz w:val="28"/>
          <w:szCs w:val="28"/>
        </w:rPr>
        <w:t xml:space="preserve">The </w:t>
      </w:r>
      <w:proofErr w:type="spellStart"/>
      <w:r>
        <w:rPr>
          <w:rFonts w:ascii="Times New Roman" w:eastAsia="Times New Roman" w:hAnsi="Times New Roman" w:cs="Times New Roman"/>
          <w:b/>
          <w:color w:val="1D1D1E"/>
          <w:sz w:val="28"/>
          <w:szCs w:val="28"/>
        </w:rPr>
        <w:t>ServletInputStream</w:t>
      </w:r>
      <w:proofErr w:type="spellEnd"/>
      <w:r>
        <w:rPr>
          <w:rFonts w:ascii="Times New Roman" w:eastAsia="Times New Roman" w:hAnsi="Times New Roman" w:cs="Times New Roman"/>
          <w:b/>
          <w:color w:val="1D1D1E"/>
          <w:sz w:val="28"/>
          <w:szCs w:val="28"/>
        </w:rPr>
        <w:t xml:space="preserve"> Class</w:t>
      </w:r>
    </w:p>
    <w:p w14:paraId="08304377" w14:textId="77777777" w:rsidR="003B5C88" w:rsidRDefault="003B5C88">
      <w:pPr>
        <w:spacing w:after="0" w:line="240" w:lineRule="auto"/>
        <w:rPr>
          <w:rFonts w:ascii="Times New Roman" w:eastAsia="Times New Roman" w:hAnsi="Times New Roman" w:cs="Times New Roman"/>
          <w:b/>
          <w:color w:val="1D1D1E"/>
          <w:sz w:val="28"/>
          <w:szCs w:val="28"/>
        </w:rPr>
      </w:pPr>
    </w:p>
    <w:p w14:paraId="3E98DE95" w14:textId="77777777" w:rsidR="003B5C88" w:rsidRDefault="00A30199">
      <w:pP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 xml:space="preserve">The </w:t>
      </w:r>
      <w:proofErr w:type="spellStart"/>
      <w:r>
        <w:rPr>
          <w:rFonts w:ascii="Times New Roman" w:eastAsia="Times New Roman" w:hAnsi="Times New Roman" w:cs="Times New Roman"/>
          <w:b/>
          <w:color w:val="1D1D1E"/>
          <w:sz w:val="28"/>
          <w:szCs w:val="28"/>
        </w:rPr>
        <w:t>ServletInputStream</w:t>
      </w:r>
      <w:proofErr w:type="spell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color w:val="1D1D1E"/>
          <w:sz w:val="28"/>
          <w:szCs w:val="28"/>
        </w:rPr>
        <w:t xml:space="preserve">class extends </w:t>
      </w:r>
      <w:proofErr w:type="spellStart"/>
      <w:r>
        <w:rPr>
          <w:rFonts w:ascii="Times New Roman" w:eastAsia="Times New Roman" w:hAnsi="Times New Roman" w:cs="Times New Roman"/>
          <w:b/>
          <w:color w:val="1D1D1E"/>
          <w:sz w:val="28"/>
          <w:szCs w:val="28"/>
        </w:rPr>
        <w:t>InputStream</w:t>
      </w:r>
      <w:proofErr w:type="spellEnd"/>
      <w:r>
        <w:rPr>
          <w:rFonts w:ascii="Times New Roman" w:eastAsia="Times New Roman" w:hAnsi="Times New Roman" w:cs="Times New Roman"/>
          <w:color w:val="1D1D1E"/>
          <w:sz w:val="28"/>
          <w:szCs w:val="28"/>
        </w:rPr>
        <w:t>. It is implemented by the server</w:t>
      </w:r>
    </w:p>
    <w:p w14:paraId="099FD65F" w14:textId="77777777" w:rsidR="003B5C88" w:rsidRDefault="00A30199">
      <w:pP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and provides an input stream that a servlet developer can use to read the data from a</w:t>
      </w:r>
    </w:p>
    <w:p w14:paraId="53EF9EA0" w14:textId="77777777" w:rsidR="003B5C88" w:rsidRDefault="00A30199">
      <w:pP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client request. It defines the default constructor. In addition, a method is provided to</w:t>
      </w:r>
    </w:p>
    <w:p w14:paraId="2AA54F18" w14:textId="77777777" w:rsidR="003B5C88" w:rsidRDefault="00A30199">
      <w:pP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read bytes from the stream. Its signature is shown here:</w:t>
      </w:r>
    </w:p>
    <w:p w14:paraId="22D825EF" w14:textId="77777777" w:rsidR="003B5C88" w:rsidRDefault="003B5C88">
      <w:pPr>
        <w:spacing w:after="0" w:line="240" w:lineRule="auto"/>
        <w:rPr>
          <w:rFonts w:ascii="Times New Roman" w:eastAsia="Times New Roman" w:hAnsi="Times New Roman" w:cs="Times New Roman"/>
          <w:color w:val="1D1D1E"/>
          <w:sz w:val="28"/>
          <w:szCs w:val="28"/>
        </w:rPr>
      </w:pPr>
    </w:p>
    <w:p w14:paraId="59340FF9" w14:textId="77777777" w:rsidR="003B5C88" w:rsidRDefault="00A30199">
      <w:pP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 xml:space="preserve">int </w:t>
      </w:r>
      <w:proofErr w:type="spellStart"/>
      <w:proofErr w:type="gramStart"/>
      <w:r>
        <w:rPr>
          <w:rFonts w:ascii="Times New Roman" w:eastAsia="Times New Roman" w:hAnsi="Times New Roman" w:cs="Times New Roman"/>
          <w:color w:val="1D1D1E"/>
          <w:sz w:val="28"/>
          <w:szCs w:val="28"/>
        </w:rPr>
        <w:t>readLine</w:t>
      </w:r>
      <w:proofErr w:type="spellEnd"/>
      <w:r>
        <w:rPr>
          <w:rFonts w:ascii="Times New Roman" w:eastAsia="Times New Roman" w:hAnsi="Times New Roman" w:cs="Times New Roman"/>
          <w:color w:val="1D1D1E"/>
          <w:sz w:val="28"/>
          <w:szCs w:val="28"/>
        </w:rPr>
        <w:t>(</w:t>
      </w:r>
      <w:proofErr w:type="gramEnd"/>
      <w:r>
        <w:rPr>
          <w:rFonts w:ascii="Times New Roman" w:eastAsia="Times New Roman" w:hAnsi="Times New Roman" w:cs="Times New Roman"/>
          <w:color w:val="1D1D1E"/>
          <w:sz w:val="28"/>
          <w:szCs w:val="28"/>
        </w:rPr>
        <w:t xml:space="preserve">byte[ ] </w:t>
      </w:r>
      <w:r>
        <w:rPr>
          <w:rFonts w:ascii="Times New Roman" w:eastAsia="Times New Roman" w:hAnsi="Times New Roman" w:cs="Times New Roman"/>
          <w:i/>
          <w:color w:val="1D1D1E"/>
          <w:sz w:val="28"/>
          <w:szCs w:val="28"/>
        </w:rPr>
        <w:t>buffer</w:t>
      </w:r>
      <w:r>
        <w:rPr>
          <w:rFonts w:ascii="Times New Roman" w:eastAsia="Times New Roman" w:hAnsi="Times New Roman" w:cs="Times New Roman"/>
          <w:color w:val="1D1D1E"/>
          <w:sz w:val="28"/>
          <w:szCs w:val="28"/>
        </w:rPr>
        <w:t xml:space="preserve">, int </w:t>
      </w:r>
      <w:r>
        <w:rPr>
          <w:rFonts w:ascii="Times New Roman" w:eastAsia="Times New Roman" w:hAnsi="Times New Roman" w:cs="Times New Roman"/>
          <w:i/>
          <w:color w:val="1D1D1E"/>
          <w:sz w:val="28"/>
          <w:szCs w:val="28"/>
        </w:rPr>
        <w:t>offset</w:t>
      </w:r>
      <w:r>
        <w:rPr>
          <w:rFonts w:ascii="Times New Roman" w:eastAsia="Times New Roman" w:hAnsi="Times New Roman" w:cs="Times New Roman"/>
          <w:color w:val="1D1D1E"/>
          <w:sz w:val="28"/>
          <w:szCs w:val="28"/>
        </w:rPr>
        <w:t xml:space="preserve">, int </w:t>
      </w:r>
      <w:r>
        <w:rPr>
          <w:rFonts w:ascii="Times New Roman" w:eastAsia="Times New Roman" w:hAnsi="Times New Roman" w:cs="Times New Roman"/>
          <w:i/>
          <w:color w:val="1D1D1E"/>
          <w:sz w:val="28"/>
          <w:szCs w:val="28"/>
        </w:rPr>
        <w:t>size</w:t>
      </w:r>
      <w:r>
        <w:rPr>
          <w:rFonts w:ascii="Times New Roman" w:eastAsia="Times New Roman" w:hAnsi="Times New Roman" w:cs="Times New Roman"/>
          <w:color w:val="1D1D1E"/>
          <w:sz w:val="28"/>
          <w:szCs w:val="28"/>
        </w:rPr>
        <w:t xml:space="preserve">) throws </w:t>
      </w:r>
      <w:proofErr w:type="spellStart"/>
      <w:r>
        <w:rPr>
          <w:rFonts w:ascii="Times New Roman" w:eastAsia="Times New Roman" w:hAnsi="Times New Roman" w:cs="Times New Roman"/>
          <w:color w:val="1D1D1E"/>
          <w:sz w:val="28"/>
          <w:szCs w:val="28"/>
        </w:rPr>
        <w:t>IOException</w:t>
      </w:r>
      <w:proofErr w:type="spellEnd"/>
    </w:p>
    <w:p w14:paraId="3D55AE9B" w14:textId="77777777" w:rsidR="003B5C88" w:rsidRDefault="003B5C88">
      <w:pPr>
        <w:spacing w:after="0" w:line="240" w:lineRule="auto"/>
        <w:rPr>
          <w:rFonts w:ascii="Times New Roman" w:eastAsia="Times New Roman" w:hAnsi="Times New Roman" w:cs="Times New Roman"/>
          <w:color w:val="1D1D1E"/>
          <w:sz w:val="28"/>
          <w:szCs w:val="28"/>
        </w:rPr>
      </w:pPr>
    </w:p>
    <w:p w14:paraId="1B184069" w14:textId="77777777" w:rsidR="003B5C88" w:rsidRDefault="00A30199">
      <w:pP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 xml:space="preserve">Here, </w:t>
      </w:r>
      <w:r>
        <w:rPr>
          <w:rFonts w:ascii="Times New Roman" w:eastAsia="Times New Roman" w:hAnsi="Times New Roman" w:cs="Times New Roman"/>
          <w:i/>
          <w:color w:val="1D1D1E"/>
          <w:sz w:val="28"/>
          <w:szCs w:val="28"/>
        </w:rPr>
        <w:t xml:space="preserve">buffer </w:t>
      </w:r>
      <w:r>
        <w:rPr>
          <w:rFonts w:ascii="Times New Roman" w:eastAsia="Times New Roman" w:hAnsi="Times New Roman" w:cs="Times New Roman"/>
          <w:color w:val="1D1D1E"/>
          <w:sz w:val="28"/>
          <w:szCs w:val="28"/>
        </w:rPr>
        <w:t xml:space="preserve">is the array into which </w:t>
      </w:r>
      <w:r>
        <w:rPr>
          <w:rFonts w:ascii="Times New Roman" w:eastAsia="Times New Roman" w:hAnsi="Times New Roman" w:cs="Times New Roman"/>
          <w:i/>
          <w:color w:val="1D1D1E"/>
          <w:sz w:val="28"/>
          <w:szCs w:val="28"/>
        </w:rPr>
        <w:t xml:space="preserve">size </w:t>
      </w:r>
      <w:r>
        <w:rPr>
          <w:rFonts w:ascii="Times New Roman" w:eastAsia="Times New Roman" w:hAnsi="Times New Roman" w:cs="Times New Roman"/>
          <w:color w:val="1D1D1E"/>
          <w:sz w:val="28"/>
          <w:szCs w:val="28"/>
        </w:rPr>
        <w:t xml:space="preserve">bytes are placed starting at </w:t>
      </w:r>
      <w:r>
        <w:rPr>
          <w:rFonts w:ascii="Times New Roman" w:eastAsia="Times New Roman" w:hAnsi="Times New Roman" w:cs="Times New Roman"/>
          <w:i/>
          <w:color w:val="1D1D1E"/>
          <w:sz w:val="28"/>
          <w:szCs w:val="28"/>
        </w:rPr>
        <w:t>offset</w:t>
      </w:r>
      <w:r>
        <w:rPr>
          <w:rFonts w:ascii="Times New Roman" w:eastAsia="Times New Roman" w:hAnsi="Times New Roman" w:cs="Times New Roman"/>
          <w:color w:val="1D1D1E"/>
          <w:sz w:val="28"/>
          <w:szCs w:val="28"/>
        </w:rPr>
        <w:t>. The method</w:t>
      </w:r>
    </w:p>
    <w:p w14:paraId="0C6BB64B" w14:textId="77777777" w:rsidR="003B5C88" w:rsidRDefault="00A30199">
      <w:pP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returns the actual number of bytes read or –1 if an end-of-stream condition is encountered.</w:t>
      </w:r>
    </w:p>
    <w:p w14:paraId="1B3D0CED" w14:textId="77777777" w:rsidR="003B5C88" w:rsidRDefault="003B5C88">
      <w:pPr>
        <w:spacing w:after="0" w:line="240" w:lineRule="auto"/>
        <w:rPr>
          <w:rFonts w:ascii="Times New Roman" w:eastAsia="Times New Roman" w:hAnsi="Times New Roman" w:cs="Times New Roman"/>
          <w:b/>
          <w:color w:val="1D1D1E"/>
          <w:sz w:val="28"/>
          <w:szCs w:val="28"/>
        </w:rPr>
      </w:pPr>
    </w:p>
    <w:p w14:paraId="1025A3FC" w14:textId="77777777" w:rsidR="003B5C88" w:rsidRDefault="00A30199">
      <w:pPr>
        <w:spacing w:after="0" w:line="240" w:lineRule="auto"/>
        <w:rPr>
          <w:rFonts w:ascii="Times New Roman" w:eastAsia="Times New Roman" w:hAnsi="Times New Roman" w:cs="Times New Roman"/>
          <w:b/>
          <w:color w:val="1D1D1E"/>
          <w:sz w:val="28"/>
          <w:szCs w:val="28"/>
        </w:rPr>
      </w:pPr>
      <w:r>
        <w:rPr>
          <w:rFonts w:ascii="Times New Roman" w:eastAsia="Times New Roman" w:hAnsi="Times New Roman" w:cs="Times New Roman"/>
          <w:b/>
          <w:color w:val="1D1D1E"/>
          <w:sz w:val="28"/>
          <w:szCs w:val="28"/>
        </w:rPr>
        <w:t xml:space="preserve">The </w:t>
      </w:r>
      <w:proofErr w:type="spellStart"/>
      <w:r>
        <w:rPr>
          <w:rFonts w:ascii="Times New Roman" w:eastAsia="Times New Roman" w:hAnsi="Times New Roman" w:cs="Times New Roman"/>
          <w:b/>
          <w:color w:val="1D1D1E"/>
          <w:sz w:val="28"/>
          <w:szCs w:val="28"/>
        </w:rPr>
        <w:t>ServletOutputStream</w:t>
      </w:r>
      <w:proofErr w:type="spellEnd"/>
      <w:r>
        <w:rPr>
          <w:rFonts w:ascii="Times New Roman" w:eastAsia="Times New Roman" w:hAnsi="Times New Roman" w:cs="Times New Roman"/>
          <w:b/>
          <w:color w:val="1D1D1E"/>
          <w:sz w:val="28"/>
          <w:szCs w:val="28"/>
        </w:rPr>
        <w:t xml:space="preserve"> Class</w:t>
      </w:r>
    </w:p>
    <w:p w14:paraId="0F10C3C1" w14:textId="77777777" w:rsidR="003B5C88" w:rsidRDefault="003B5C88">
      <w:pPr>
        <w:spacing w:after="0" w:line="240" w:lineRule="auto"/>
        <w:rPr>
          <w:rFonts w:ascii="Times New Roman" w:eastAsia="Times New Roman" w:hAnsi="Times New Roman" w:cs="Times New Roman"/>
          <w:b/>
          <w:color w:val="1D1D1E"/>
          <w:sz w:val="28"/>
          <w:szCs w:val="28"/>
        </w:rPr>
      </w:pPr>
    </w:p>
    <w:p w14:paraId="1132885A" w14:textId="77777777" w:rsidR="003B5C88" w:rsidRDefault="00A30199">
      <w:pP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 xml:space="preserve">The </w:t>
      </w:r>
      <w:proofErr w:type="spellStart"/>
      <w:r>
        <w:rPr>
          <w:rFonts w:ascii="Times New Roman" w:eastAsia="Times New Roman" w:hAnsi="Times New Roman" w:cs="Times New Roman"/>
          <w:b/>
          <w:color w:val="1D1D1E"/>
          <w:sz w:val="28"/>
          <w:szCs w:val="28"/>
        </w:rPr>
        <w:t>ServletOutputStream</w:t>
      </w:r>
      <w:proofErr w:type="spell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color w:val="1D1D1E"/>
          <w:sz w:val="28"/>
          <w:szCs w:val="28"/>
        </w:rPr>
        <w:t xml:space="preserve">class extends </w:t>
      </w:r>
      <w:proofErr w:type="spellStart"/>
      <w:r>
        <w:rPr>
          <w:rFonts w:ascii="Times New Roman" w:eastAsia="Times New Roman" w:hAnsi="Times New Roman" w:cs="Times New Roman"/>
          <w:b/>
          <w:color w:val="1D1D1E"/>
          <w:sz w:val="28"/>
          <w:szCs w:val="28"/>
        </w:rPr>
        <w:t>OutputStream</w:t>
      </w:r>
      <w:proofErr w:type="spellEnd"/>
      <w:r>
        <w:rPr>
          <w:rFonts w:ascii="Times New Roman" w:eastAsia="Times New Roman" w:hAnsi="Times New Roman" w:cs="Times New Roman"/>
          <w:color w:val="1D1D1E"/>
          <w:sz w:val="28"/>
          <w:szCs w:val="28"/>
        </w:rPr>
        <w:t>. It is implemented by the</w:t>
      </w:r>
    </w:p>
    <w:p w14:paraId="5AA591E0" w14:textId="77777777" w:rsidR="003B5C88" w:rsidRDefault="00A30199">
      <w:pP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server and provides an output stream that a servlet developer can use to write data</w:t>
      </w:r>
    </w:p>
    <w:p w14:paraId="1CDA2C86" w14:textId="77777777" w:rsidR="003B5C88" w:rsidRDefault="00A30199">
      <w:pP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 xml:space="preserve">to a client response. A default constructor is defined. It also defines the </w:t>
      </w:r>
      <w:proofErr w:type="gramStart"/>
      <w:r>
        <w:rPr>
          <w:rFonts w:ascii="Times New Roman" w:eastAsia="Times New Roman" w:hAnsi="Times New Roman" w:cs="Times New Roman"/>
          <w:b/>
          <w:color w:val="1D1D1E"/>
          <w:sz w:val="28"/>
          <w:szCs w:val="28"/>
        </w:rPr>
        <w:t>print( )</w:t>
      </w:r>
      <w:proofErr w:type="gram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color w:val="1D1D1E"/>
          <w:sz w:val="28"/>
          <w:szCs w:val="28"/>
        </w:rPr>
        <w:t>and</w:t>
      </w:r>
    </w:p>
    <w:p w14:paraId="78EAC49A" w14:textId="77777777" w:rsidR="003B5C88" w:rsidRDefault="00A30199">
      <w:pPr>
        <w:spacing w:after="0" w:line="240" w:lineRule="auto"/>
        <w:rPr>
          <w:rFonts w:ascii="Times New Roman" w:eastAsia="Times New Roman" w:hAnsi="Times New Roman" w:cs="Times New Roman"/>
          <w:color w:val="1D1D1E"/>
          <w:sz w:val="28"/>
          <w:szCs w:val="28"/>
        </w:rPr>
      </w:pPr>
      <w:proofErr w:type="spellStart"/>
      <w:proofErr w:type="gramStart"/>
      <w:r>
        <w:rPr>
          <w:rFonts w:ascii="Times New Roman" w:eastAsia="Times New Roman" w:hAnsi="Times New Roman" w:cs="Times New Roman"/>
          <w:b/>
          <w:color w:val="1D1D1E"/>
          <w:sz w:val="28"/>
          <w:szCs w:val="28"/>
        </w:rPr>
        <w:t>println</w:t>
      </w:r>
      <w:proofErr w:type="spellEnd"/>
      <w:r>
        <w:rPr>
          <w:rFonts w:ascii="Times New Roman" w:eastAsia="Times New Roman" w:hAnsi="Times New Roman" w:cs="Times New Roman"/>
          <w:b/>
          <w:color w:val="1D1D1E"/>
          <w:sz w:val="28"/>
          <w:szCs w:val="28"/>
        </w:rPr>
        <w:t>( )</w:t>
      </w:r>
      <w:proofErr w:type="gram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color w:val="1D1D1E"/>
          <w:sz w:val="28"/>
          <w:szCs w:val="28"/>
        </w:rPr>
        <w:t>methods, which output data to the stream.</w:t>
      </w:r>
    </w:p>
    <w:p w14:paraId="6185436D" w14:textId="77777777" w:rsidR="003B5C88" w:rsidRDefault="003B5C88">
      <w:pPr>
        <w:spacing w:after="0" w:line="240" w:lineRule="auto"/>
        <w:rPr>
          <w:rFonts w:ascii="Times New Roman" w:eastAsia="Times New Roman" w:hAnsi="Times New Roman" w:cs="Times New Roman"/>
          <w:color w:val="1D1D1E"/>
          <w:sz w:val="28"/>
          <w:szCs w:val="28"/>
        </w:rPr>
      </w:pPr>
    </w:p>
    <w:p w14:paraId="507893A0" w14:textId="77777777" w:rsidR="003B5C88" w:rsidRDefault="00A30199">
      <w:pPr>
        <w:spacing w:after="0" w:line="240" w:lineRule="auto"/>
        <w:rPr>
          <w:rFonts w:ascii="Times New Roman" w:eastAsia="Times New Roman" w:hAnsi="Times New Roman" w:cs="Times New Roman"/>
          <w:b/>
          <w:color w:val="1D1D1E"/>
          <w:sz w:val="28"/>
          <w:szCs w:val="28"/>
        </w:rPr>
      </w:pPr>
      <w:r>
        <w:rPr>
          <w:rFonts w:ascii="Times New Roman" w:eastAsia="Times New Roman" w:hAnsi="Times New Roman" w:cs="Times New Roman"/>
          <w:b/>
          <w:color w:val="1D1D1E"/>
          <w:sz w:val="28"/>
          <w:szCs w:val="28"/>
        </w:rPr>
        <w:t>The Servlet Exception Classes</w:t>
      </w:r>
    </w:p>
    <w:p w14:paraId="3CC43199" w14:textId="77777777" w:rsidR="003B5C88" w:rsidRDefault="003B5C88">
      <w:pPr>
        <w:spacing w:after="0" w:line="240" w:lineRule="auto"/>
        <w:rPr>
          <w:rFonts w:ascii="Times New Roman" w:eastAsia="Times New Roman" w:hAnsi="Times New Roman" w:cs="Times New Roman"/>
          <w:b/>
          <w:color w:val="1D1D1E"/>
          <w:sz w:val="28"/>
          <w:szCs w:val="28"/>
        </w:rPr>
      </w:pPr>
    </w:p>
    <w:p w14:paraId="4DAF9791" w14:textId="77777777" w:rsidR="003B5C88" w:rsidRDefault="00A30199">
      <w:pPr>
        <w:spacing w:after="0" w:line="240" w:lineRule="auto"/>
        <w:rPr>
          <w:rFonts w:ascii="Times New Roman" w:eastAsia="Times New Roman" w:hAnsi="Times New Roman" w:cs="Times New Roman"/>
          <w:color w:val="1D1D1E"/>
          <w:sz w:val="28"/>
          <w:szCs w:val="28"/>
        </w:rPr>
      </w:pPr>
      <w:proofErr w:type="spellStart"/>
      <w:proofErr w:type="gramStart"/>
      <w:r>
        <w:rPr>
          <w:rFonts w:ascii="Times New Roman" w:eastAsia="Times New Roman" w:hAnsi="Times New Roman" w:cs="Times New Roman"/>
          <w:b/>
          <w:color w:val="1D1D1E"/>
          <w:sz w:val="28"/>
          <w:szCs w:val="28"/>
        </w:rPr>
        <w:t>javax.servlet</w:t>
      </w:r>
      <w:proofErr w:type="spellEnd"/>
      <w:proofErr w:type="gramEnd"/>
      <w:r>
        <w:rPr>
          <w:rFonts w:ascii="Times New Roman" w:eastAsia="Times New Roman" w:hAnsi="Times New Roman" w:cs="Times New Roman"/>
          <w:b/>
          <w:color w:val="1D1D1E"/>
          <w:sz w:val="28"/>
          <w:szCs w:val="28"/>
        </w:rPr>
        <w:t xml:space="preserve"> </w:t>
      </w:r>
      <w:r>
        <w:rPr>
          <w:rFonts w:ascii="Times New Roman" w:eastAsia="Times New Roman" w:hAnsi="Times New Roman" w:cs="Times New Roman"/>
          <w:color w:val="1D1D1E"/>
          <w:sz w:val="28"/>
          <w:szCs w:val="28"/>
        </w:rPr>
        <w:t xml:space="preserve">defines two exceptions. The first is </w:t>
      </w:r>
      <w:proofErr w:type="spellStart"/>
      <w:r>
        <w:rPr>
          <w:rFonts w:ascii="Times New Roman" w:eastAsia="Times New Roman" w:hAnsi="Times New Roman" w:cs="Times New Roman"/>
          <w:b/>
          <w:color w:val="1D1D1E"/>
          <w:sz w:val="28"/>
          <w:szCs w:val="28"/>
        </w:rPr>
        <w:t>ServletException</w:t>
      </w:r>
      <w:proofErr w:type="spellEnd"/>
      <w:r>
        <w:rPr>
          <w:rFonts w:ascii="Times New Roman" w:eastAsia="Times New Roman" w:hAnsi="Times New Roman" w:cs="Times New Roman"/>
          <w:color w:val="1D1D1E"/>
          <w:sz w:val="28"/>
          <w:szCs w:val="28"/>
        </w:rPr>
        <w:t>, which indicates that</w:t>
      </w:r>
    </w:p>
    <w:p w14:paraId="64567F79" w14:textId="77777777" w:rsidR="003B5C88" w:rsidRDefault="00A30199">
      <w:pPr>
        <w:spacing w:after="0" w:line="240" w:lineRule="auto"/>
        <w:rPr>
          <w:rFonts w:ascii="Times New Roman" w:eastAsia="Times New Roman" w:hAnsi="Times New Roman" w:cs="Times New Roman"/>
          <w:color w:val="1D1D1E"/>
          <w:sz w:val="28"/>
          <w:szCs w:val="28"/>
        </w:rPr>
      </w:pPr>
      <w:r>
        <w:rPr>
          <w:rFonts w:ascii="Times New Roman" w:eastAsia="Times New Roman" w:hAnsi="Times New Roman" w:cs="Times New Roman"/>
          <w:color w:val="1D1D1E"/>
          <w:sz w:val="28"/>
          <w:szCs w:val="28"/>
        </w:rPr>
        <w:t xml:space="preserve">a servlet problem has occurred. The second is </w:t>
      </w:r>
      <w:proofErr w:type="spellStart"/>
      <w:r>
        <w:rPr>
          <w:rFonts w:ascii="Times New Roman" w:eastAsia="Times New Roman" w:hAnsi="Times New Roman" w:cs="Times New Roman"/>
          <w:b/>
          <w:color w:val="1D1D1E"/>
          <w:sz w:val="28"/>
          <w:szCs w:val="28"/>
        </w:rPr>
        <w:t>UnavailableException</w:t>
      </w:r>
      <w:proofErr w:type="spellEnd"/>
      <w:r>
        <w:rPr>
          <w:rFonts w:ascii="Times New Roman" w:eastAsia="Times New Roman" w:hAnsi="Times New Roman" w:cs="Times New Roman"/>
          <w:color w:val="1D1D1E"/>
          <w:sz w:val="28"/>
          <w:szCs w:val="28"/>
        </w:rPr>
        <w:t>, which extends</w:t>
      </w:r>
    </w:p>
    <w:p w14:paraId="65653114" w14:textId="77777777" w:rsidR="003B5C88" w:rsidRDefault="00A30199">
      <w:pPr>
        <w:spacing w:after="0" w:line="240" w:lineRule="auto"/>
        <w:jc w:val="both"/>
        <w:rPr>
          <w:rFonts w:ascii="Times New Roman" w:eastAsia="Times New Roman" w:hAnsi="Times New Roman" w:cs="Times New Roman"/>
          <w:color w:val="1D1D1E"/>
          <w:sz w:val="28"/>
          <w:szCs w:val="28"/>
        </w:rPr>
      </w:pPr>
      <w:proofErr w:type="spellStart"/>
      <w:r>
        <w:rPr>
          <w:rFonts w:ascii="Times New Roman" w:eastAsia="Times New Roman" w:hAnsi="Times New Roman" w:cs="Times New Roman"/>
          <w:b/>
          <w:color w:val="1D1D1E"/>
          <w:sz w:val="28"/>
          <w:szCs w:val="28"/>
        </w:rPr>
        <w:t>ServletException</w:t>
      </w:r>
      <w:proofErr w:type="spellEnd"/>
      <w:r>
        <w:rPr>
          <w:rFonts w:ascii="Times New Roman" w:eastAsia="Times New Roman" w:hAnsi="Times New Roman" w:cs="Times New Roman"/>
          <w:color w:val="1D1D1E"/>
          <w:sz w:val="28"/>
          <w:szCs w:val="28"/>
        </w:rPr>
        <w:t>. It indicates that a servlet is unavailable.</w:t>
      </w:r>
    </w:p>
    <w:p w14:paraId="7618AA39" w14:textId="77777777" w:rsidR="003B5C88" w:rsidRDefault="003B5C88">
      <w:pPr>
        <w:spacing w:after="0" w:line="240" w:lineRule="auto"/>
        <w:jc w:val="both"/>
        <w:rPr>
          <w:rFonts w:ascii="Times New Roman" w:eastAsia="Times New Roman" w:hAnsi="Times New Roman" w:cs="Times New Roman"/>
          <w:color w:val="1D1D1E"/>
          <w:sz w:val="28"/>
          <w:szCs w:val="28"/>
        </w:rPr>
      </w:pPr>
    </w:p>
    <w:p w14:paraId="2B47445E" w14:textId="77777777" w:rsidR="003B5C88" w:rsidRDefault="00A30199">
      <w:pPr>
        <w:spacing w:after="0" w:line="240" w:lineRule="auto"/>
        <w:jc w:val="both"/>
        <w:rPr>
          <w:rFonts w:ascii="Times New Roman" w:eastAsia="Times New Roman" w:hAnsi="Times New Roman" w:cs="Times New Roman"/>
          <w:b/>
          <w:color w:val="1D1D1E"/>
          <w:sz w:val="28"/>
          <w:szCs w:val="28"/>
        </w:rPr>
      </w:pPr>
      <w:r>
        <w:rPr>
          <w:rFonts w:ascii="Times New Roman" w:eastAsia="Times New Roman" w:hAnsi="Times New Roman" w:cs="Times New Roman"/>
          <w:b/>
          <w:color w:val="1D1D1E"/>
          <w:sz w:val="28"/>
          <w:szCs w:val="28"/>
        </w:rPr>
        <w:t>Working with parameters of Servlet</w:t>
      </w:r>
    </w:p>
    <w:p w14:paraId="6816A722" w14:textId="77777777" w:rsidR="003B5C88" w:rsidRDefault="003B5C88">
      <w:pPr>
        <w:spacing w:after="0" w:line="240" w:lineRule="auto"/>
        <w:jc w:val="both"/>
        <w:rPr>
          <w:rFonts w:ascii="Times New Roman" w:eastAsia="Times New Roman" w:hAnsi="Times New Roman" w:cs="Times New Roman"/>
          <w:b/>
          <w:color w:val="1D1D1E"/>
          <w:sz w:val="28"/>
          <w:szCs w:val="28"/>
        </w:rPr>
      </w:pPr>
    </w:p>
    <w:p w14:paraId="4816AD26" w14:textId="77777777" w:rsidR="003B5C88" w:rsidRDefault="00A30199">
      <w:pPr>
        <w:spacing w:after="0" w:line="240" w:lineRule="auto"/>
        <w:jc w:val="both"/>
        <w:rPr>
          <w:rFonts w:ascii="Georgia" w:eastAsia="Georgia" w:hAnsi="Georgia" w:cs="Georgia"/>
          <w:color w:val="333333"/>
          <w:sz w:val="28"/>
          <w:szCs w:val="28"/>
          <w:highlight w:val="white"/>
        </w:rPr>
      </w:pPr>
      <w:r>
        <w:rPr>
          <w:rFonts w:ascii="Georgia" w:eastAsia="Georgia" w:hAnsi="Georgia" w:cs="Georgia"/>
          <w:color w:val="333333"/>
          <w:sz w:val="28"/>
          <w:szCs w:val="28"/>
          <w:highlight w:val="white"/>
        </w:rPr>
        <w:lastRenderedPageBreak/>
        <w:t>Parameters may come into our application </w:t>
      </w:r>
      <w:r>
        <w:rPr>
          <w:rFonts w:ascii="Georgia" w:eastAsia="Georgia" w:hAnsi="Georgia" w:cs="Georgia"/>
          <w:b/>
          <w:color w:val="333333"/>
          <w:sz w:val="28"/>
          <w:szCs w:val="28"/>
          <w:highlight w:val="white"/>
        </w:rPr>
        <w:t>from the client request, or may be configured through deployment descriptor (web.xml) </w:t>
      </w:r>
      <w:r>
        <w:rPr>
          <w:rFonts w:ascii="Georgia" w:eastAsia="Georgia" w:hAnsi="Georgia" w:cs="Georgia"/>
          <w:color w:val="333333"/>
          <w:sz w:val="28"/>
          <w:szCs w:val="28"/>
          <w:highlight w:val="white"/>
        </w:rPr>
        <w:t>elements or their corresponding annotations. When you submit a form, form values are sent as request parameters to a web application.</w:t>
      </w:r>
    </w:p>
    <w:p w14:paraId="28FD76EE" w14:textId="77777777" w:rsidR="003B5C88" w:rsidRDefault="00A30199">
      <w:pPr>
        <w:spacing w:after="0" w:line="240" w:lineRule="auto"/>
        <w:jc w:val="both"/>
        <w:rPr>
          <w:rFonts w:ascii="Georgia" w:eastAsia="Georgia" w:hAnsi="Georgia" w:cs="Georgia"/>
          <w:color w:val="333333"/>
          <w:sz w:val="28"/>
          <w:szCs w:val="28"/>
          <w:highlight w:val="white"/>
        </w:rPr>
      </w:pPr>
      <w:r>
        <w:rPr>
          <w:rFonts w:ascii="Georgia" w:eastAsia="Georgia" w:hAnsi="Georgia" w:cs="Georgia"/>
          <w:color w:val="333333"/>
          <w:sz w:val="28"/>
          <w:szCs w:val="28"/>
          <w:highlight w:val="white"/>
        </w:rPr>
        <w:t xml:space="preserve">Servlet </w:t>
      </w:r>
      <w:proofErr w:type="spellStart"/>
      <w:r>
        <w:rPr>
          <w:rFonts w:ascii="Georgia" w:eastAsia="Georgia" w:hAnsi="Georgia" w:cs="Georgia"/>
          <w:color w:val="333333"/>
          <w:sz w:val="28"/>
          <w:szCs w:val="28"/>
          <w:highlight w:val="white"/>
        </w:rPr>
        <w:t>init</w:t>
      </w:r>
      <w:proofErr w:type="spellEnd"/>
      <w:r>
        <w:rPr>
          <w:rFonts w:ascii="Georgia" w:eastAsia="Georgia" w:hAnsi="Georgia" w:cs="Georgia"/>
          <w:color w:val="333333"/>
          <w:sz w:val="28"/>
          <w:szCs w:val="28"/>
          <w:highlight w:val="white"/>
        </w:rPr>
        <w:t xml:space="preserve"> parameters and context </w:t>
      </w:r>
      <w:proofErr w:type="spellStart"/>
      <w:r>
        <w:rPr>
          <w:rFonts w:ascii="Georgia" w:eastAsia="Georgia" w:hAnsi="Georgia" w:cs="Georgia"/>
          <w:color w:val="333333"/>
          <w:sz w:val="28"/>
          <w:szCs w:val="28"/>
          <w:highlight w:val="white"/>
        </w:rPr>
        <w:t>init</w:t>
      </w:r>
      <w:proofErr w:type="spellEnd"/>
      <w:r>
        <w:rPr>
          <w:rFonts w:ascii="Georgia" w:eastAsia="Georgia" w:hAnsi="Georgia" w:cs="Georgia"/>
          <w:color w:val="333333"/>
          <w:sz w:val="28"/>
          <w:szCs w:val="28"/>
          <w:highlight w:val="white"/>
        </w:rPr>
        <w:t xml:space="preserve"> parameters are set through the deployment descriptor (web.xml). All parameters are </w:t>
      </w:r>
      <w:r>
        <w:rPr>
          <w:rFonts w:ascii="Georgia" w:eastAsia="Georgia" w:hAnsi="Georgia" w:cs="Georgia"/>
          <w:b/>
          <w:color w:val="333333"/>
          <w:sz w:val="28"/>
          <w:szCs w:val="28"/>
          <w:highlight w:val="white"/>
        </w:rPr>
        <w:t>read-only </w:t>
      </w:r>
      <w:r>
        <w:rPr>
          <w:rFonts w:ascii="Georgia" w:eastAsia="Georgia" w:hAnsi="Georgia" w:cs="Georgia"/>
          <w:color w:val="333333"/>
          <w:sz w:val="28"/>
          <w:szCs w:val="28"/>
          <w:highlight w:val="white"/>
        </w:rPr>
        <w:t>from the application code. We have methods in the Servlet API to retrieve various parameters. </w:t>
      </w:r>
    </w:p>
    <w:p w14:paraId="1EC8400F" w14:textId="77777777" w:rsidR="003B5C88" w:rsidRDefault="00A30199">
      <w:pPr>
        <w:spacing w:after="0" w:line="240" w:lineRule="auto"/>
        <w:jc w:val="both"/>
        <w:rPr>
          <w:rFonts w:ascii="Georgia" w:eastAsia="Georgia" w:hAnsi="Georgia" w:cs="Georgia"/>
          <w:color w:val="333333"/>
          <w:sz w:val="28"/>
          <w:szCs w:val="28"/>
          <w:highlight w:val="white"/>
        </w:rPr>
      </w:pPr>
      <w:r>
        <w:rPr>
          <w:rFonts w:ascii="Georgia" w:eastAsia="Georgia" w:hAnsi="Georgia" w:cs="Georgia"/>
          <w:color w:val="333333"/>
          <w:sz w:val="28"/>
          <w:szCs w:val="28"/>
          <w:highlight w:val="white"/>
        </w:rPr>
        <w:t>Parameters are String objects.</w:t>
      </w:r>
    </w:p>
    <w:p w14:paraId="034E50C0" w14:textId="77777777" w:rsidR="003B5C88" w:rsidRDefault="00A30199">
      <w:pPr>
        <w:pBdr>
          <w:top w:val="nil"/>
          <w:left w:val="nil"/>
          <w:bottom w:val="nil"/>
          <w:right w:val="nil"/>
          <w:between w:val="nil"/>
        </w:pBdr>
        <w:shd w:val="clear" w:color="auto" w:fill="FFFFFF"/>
        <w:spacing w:before="240" w:after="240" w:line="240" w:lineRule="auto"/>
        <w:jc w:val="both"/>
        <w:rPr>
          <w:rFonts w:ascii="Georgia" w:eastAsia="Georgia" w:hAnsi="Georgia" w:cs="Georgia"/>
          <w:color w:val="333333"/>
          <w:sz w:val="28"/>
          <w:szCs w:val="28"/>
        </w:rPr>
      </w:pPr>
      <w:r>
        <w:rPr>
          <w:rFonts w:ascii="Georgia" w:eastAsia="Georgia" w:hAnsi="Georgia" w:cs="Georgia"/>
          <w:color w:val="333333"/>
          <w:sz w:val="28"/>
          <w:szCs w:val="28"/>
        </w:rPr>
        <w:t>The API methods to retrieve the</w:t>
      </w:r>
      <w:r>
        <w:rPr>
          <w:rFonts w:ascii="Georgia" w:eastAsia="Georgia" w:hAnsi="Georgia" w:cs="Georgia"/>
          <w:b/>
          <w:color w:val="333333"/>
          <w:sz w:val="28"/>
          <w:szCs w:val="28"/>
        </w:rPr>
        <w:t> request parameters </w:t>
      </w:r>
      <w:r>
        <w:rPr>
          <w:rFonts w:ascii="Georgia" w:eastAsia="Georgia" w:hAnsi="Georgia" w:cs="Georgia"/>
          <w:color w:val="333333"/>
          <w:sz w:val="28"/>
          <w:szCs w:val="28"/>
        </w:rPr>
        <w:t>are:</w:t>
      </w:r>
    </w:p>
    <w:p w14:paraId="6E7C8C4C" w14:textId="77777777" w:rsidR="003B5C88" w:rsidRDefault="00A30199">
      <w:pPr>
        <w:numPr>
          <w:ilvl w:val="0"/>
          <w:numId w:val="43"/>
        </w:numPr>
        <w:pBdr>
          <w:top w:val="nil"/>
          <w:left w:val="nil"/>
          <w:bottom w:val="nil"/>
          <w:right w:val="nil"/>
          <w:between w:val="nil"/>
        </w:pBdr>
        <w:shd w:val="clear" w:color="auto" w:fill="FFFFFF"/>
        <w:spacing w:after="240" w:line="240" w:lineRule="auto"/>
        <w:jc w:val="both"/>
        <w:rPr>
          <w:color w:val="333333"/>
        </w:rPr>
      </w:pPr>
      <w:proofErr w:type="spellStart"/>
      <w:r>
        <w:rPr>
          <w:rFonts w:ascii="Georgia" w:eastAsia="Georgia" w:hAnsi="Georgia" w:cs="Georgia"/>
          <w:color w:val="333333"/>
          <w:sz w:val="28"/>
          <w:szCs w:val="28"/>
        </w:rPr>
        <w:t>ServletRequest.</w:t>
      </w:r>
      <w:r>
        <w:rPr>
          <w:rFonts w:ascii="Georgia" w:eastAsia="Georgia" w:hAnsi="Georgia" w:cs="Georgia"/>
          <w:b/>
          <w:color w:val="333333"/>
          <w:sz w:val="28"/>
          <w:szCs w:val="28"/>
        </w:rPr>
        <w:t>getParameterValues</w:t>
      </w:r>
      <w:proofErr w:type="spellEnd"/>
      <w:r>
        <w:rPr>
          <w:rFonts w:ascii="Georgia" w:eastAsia="Georgia" w:hAnsi="Georgia" w:cs="Georgia"/>
          <w:color w:val="333333"/>
          <w:sz w:val="28"/>
          <w:szCs w:val="28"/>
        </w:rPr>
        <w:t xml:space="preserve">(String </w:t>
      </w:r>
      <w:proofErr w:type="spellStart"/>
      <w:r>
        <w:rPr>
          <w:rFonts w:ascii="Georgia" w:eastAsia="Georgia" w:hAnsi="Georgia" w:cs="Georgia"/>
          <w:color w:val="333333"/>
          <w:sz w:val="28"/>
          <w:szCs w:val="28"/>
        </w:rPr>
        <w:t>parmName</w:t>
      </w:r>
      <w:proofErr w:type="spellEnd"/>
      <w:r>
        <w:rPr>
          <w:rFonts w:ascii="Georgia" w:eastAsia="Georgia" w:hAnsi="Georgia" w:cs="Georgia"/>
          <w:color w:val="333333"/>
          <w:sz w:val="28"/>
          <w:szCs w:val="28"/>
        </w:rPr>
        <w:t>)</w:t>
      </w:r>
    </w:p>
    <w:p w14:paraId="3B1F2271" w14:textId="77777777" w:rsidR="003B5C88" w:rsidRDefault="00A30199">
      <w:pPr>
        <w:numPr>
          <w:ilvl w:val="1"/>
          <w:numId w:val="43"/>
        </w:numPr>
        <w:pBdr>
          <w:top w:val="nil"/>
          <w:left w:val="nil"/>
          <w:bottom w:val="nil"/>
          <w:right w:val="nil"/>
          <w:between w:val="nil"/>
        </w:pBdr>
        <w:shd w:val="clear" w:color="auto" w:fill="FFFFFF"/>
        <w:spacing w:after="240" w:line="240" w:lineRule="auto"/>
        <w:jc w:val="both"/>
        <w:rPr>
          <w:color w:val="333333"/>
        </w:rPr>
      </w:pPr>
      <w:r>
        <w:rPr>
          <w:rFonts w:ascii="Georgia" w:eastAsia="Georgia" w:hAnsi="Georgia" w:cs="Georgia"/>
          <w:color w:val="333333"/>
          <w:sz w:val="28"/>
          <w:szCs w:val="28"/>
        </w:rPr>
        <w:t>returns a String array with all values present, or null if no value exists for the parameter name.</w:t>
      </w:r>
    </w:p>
    <w:p w14:paraId="347929EF" w14:textId="77777777" w:rsidR="003B5C88" w:rsidRDefault="00A30199">
      <w:pPr>
        <w:numPr>
          <w:ilvl w:val="0"/>
          <w:numId w:val="43"/>
        </w:numPr>
        <w:pBdr>
          <w:top w:val="nil"/>
          <w:left w:val="nil"/>
          <w:bottom w:val="nil"/>
          <w:right w:val="nil"/>
          <w:between w:val="nil"/>
        </w:pBdr>
        <w:shd w:val="clear" w:color="auto" w:fill="FFFFFF"/>
        <w:spacing w:after="240" w:line="240" w:lineRule="auto"/>
        <w:jc w:val="both"/>
        <w:rPr>
          <w:color w:val="333333"/>
        </w:rPr>
      </w:pPr>
      <w:proofErr w:type="spellStart"/>
      <w:r>
        <w:rPr>
          <w:rFonts w:ascii="Georgia" w:eastAsia="Georgia" w:hAnsi="Georgia" w:cs="Georgia"/>
          <w:color w:val="333333"/>
          <w:sz w:val="28"/>
          <w:szCs w:val="28"/>
        </w:rPr>
        <w:t>ServletRequest.</w:t>
      </w:r>
      <w:r>
        <w:rPr>
          <w:rFonts w:ascii="Georgia" w:eastAsia="Georgia" w:hAnsi="Georgia" w:cs="Georgia"/>
          <w:b/>
          <w:color w:val="333333"/>
          <w:sz w:val="28"/>
          <w:szCs w:val="28"/>
        </w:rPr>
        <w:t>getParameter</w:t>
      </w:r>
      <w:proofErr w:type="spellEnd"/>
      <w:r>
        <w:rPr>
          <w:rFonts w:ascii="Georgia" w:eastAsia="Georgia" w:hAnsi="Georgia" w:cs="Georgia"/>
          <w:color w:val="333333"/>
          <w:sz w:val="28"/>
          <w:szCs w:val="28"/>
        </w:rPr>
        <w:t xml:space="preserve">(String </w:t>
      </w:r>
      <w:proofErr w:type="spellStart"/>
      <w:r>
        <w:rPr>
          <w:rFonts w:ascii="Georgia" w:eastAsia="Georgia" w:hAnsi="Georgia" w:cs="Georgia"/>
          <w:color w:val="333333"/>
          <w:sz w:val="28"/>
          <w:szCs w:val="28"/>
        </w:rPr>
        <w:t>parmName</w:t>
      </w:r>
      <w:proofErr w:type="spellEnd"/>
      <w:r>
        <w:rPr>
          <w:rFonts w:ascii="Georgia" w:eastAsia="Georgia" w:hAnsi="Georgia" w:cs="Georgia"/>
          <w:color w:val="333333"/>
          <w:sz w:val="28"/>
          <w:szCs w:val="28"/>
        </w:rPr>
        <w:t>)</w:t>
      </w:r>
    </w:p>
    <w:p w14:paraId="274A8A58" w14:textId="77777777" w:rsidR="003B5C88" w:rsidRDefault="00A30199">
      <w:pPr>
        <w:numPr>
          <w:ilvl w:val="1"/>
          <w:numId w:val="43"/>
        </w:numPr>
        <w:pBdr>
          <w:top w:val="nil"/>
          <w:left w:val="nil"/>
          <w:bottom w:val="nil"/>
          <w:right w:val="nil"/>
          <w:between w:val="nil"/>
        </w:pBdr>
        <w:shd w:val="clear" w:color="auto" w:fill="FFFFFF"/>
        <w:spacing w:after="240" w:line="240" w:lineRule="auto"/>
        <w:jc w:val="both"/>
        <w:rPr>
          <w:color w:val="333333"/>
        </w:rPr>
      </w:pPr>
      <w:r>
        <w:rPr>
          <w:rFonts w:ascii="Georgia" w:eastAsia="Georgia" w:hAnsi="Georgia" w:cs="Georgia"/>
          <w:color w:val="333333"/>
          <w:sz w:val="28"/>
          <w:szCs w:val="28"/>
        </w:rPr>
        <w:t>returns the first value for the given parameter.</w:t>
      </w:r>
    </w:p>
    <w:p w14:paraId="71AA279C" w14:textId="77777777" w:rsidR="003B5C88" w:rsidRDefault="00A30199">
      <w:pPr>
        <w:numPr>
          <w:ilvl w:val="0"/>
          <w:numId w:val="43"/>
        </w:numPr>
        <w:pBdr>
          <w:top w:val="nil"/>
          <w:left w:val="nil"/>
          <w:bottom w:val="nil"/>
          <w:right w:val="nil"/>
          <w:between w:val="nil"/>
        </w:pBdr>
        <w:shd w:val="clear" w:color="auto" w:fill="FFFFFF"/>
        <w:spacing w:after="240" w:line="240" w:lineRule="auto"/>
        <w:jc w:val="both"/>
        <w:rPr>
          <w:color w:val="333333"/>
        </w:rPr>
      </w:pPr>
      <w:proofErr w:type="spellStart"/>
      <w:r>
        <w:rPr>
          <w:rFonts w:ascii="Georgia" w:eastAsia="Georgia" w:hAnsi="Georgia" w:cs="Georgia"/>
          <w:color w:val="333333"/>
          <w:sz w:val="28"/>
          <w:szCs w:val="28"/>
        </w:rPr>
        <w:t>ServletRequest.</w:t>
      </w:r>
      <w:r>
        <w:rPr>
          <w:rFonts w:ascii="Georgia" w:eastAsia="Georgia" w:hAnsi="Georgia" w:cs="Georgia"/>
          <w:b/>
          <w:color w:val="333333"/>
          <w:sz w:val="28"/>
          <w:szCs w:val="28"/>
        </w:rPr>
        <w:t>getParameterNames</w:t>
      </w:r>
      <w:proofErr w:type="spellEnd"/>
      <w:r>
        <w:rPr>
          <w:rFonts w:ascii="Georgia" w:eastAsia="Georgia" w:hAnsi="Georgia" w:cs="Georgia"/>
          <w:color w:val="333333"/>
          <w:sz w:val="28"/>
          <w:szCs w:val="28"/>
        </w:rPr>
        <w:t>()</w:t>
      </w:r>
    </w:p>
    <w:p w14:paraId="27BE7D1D" w14:textId="77777777" w:rsidR="003B5C88" w:rsidRDefault="00A30199">
      <w:pPr>
        <w:numPr>
          <w:ilvl w:val="1"/>
          <w:numId w:val="43"/>
        </w:numPr>
        <w:pBdr>
          <w:top w:val="nil"/>
          <w:left w:val="nil"/>
          <w:bottom w:val="nil"/>
          <w:right w:val="nil"/>
          <w:between w:val="nil"/>
        </w:pBdr>
        <w:shd w:val="clear" w:color="auto" w:fill="FFFFFF"/>
        <w:spacing w:after="240" w:line="240" w:lineRule="auto"/>
        <w:jc w:val="both"/>
        <w:rPr>
          <w:color w:val="333333"/>
        </w:rPr>
      </w:pPr>
      <w:r>
        <w:rPr>
          <w:rFonts w:ascii="Georgia" w:eastAsia="Georgia" w:hAnsi="Georgia" w:cs="Georgia"/>
          <w:color w:val="333333"/>
          <w:sz w:val="28"/>
          <w:szCs w:val="28"/>
        </w:rPr>
        <w:t>returns an Enumeration of String objects representing the names of all the parameters in the request. If there are no parameters Enumeration will be empty.</w:t>
      </w:r>
    </w:p>
    <w:p w14:paraId="51D29BAC" w14:textId="77777777" w:rsidR="003B5C88" w:rsidRDefault="00A30199">
      <w:pPr>
        <w:pBdr>
          <w:top w:val="nil"/>
          <w:left w:val="nil"/>
          <w:bottom w:val="nil"/>
          <w:right w:val="nil"/>
          <w:between w:val="nil"/>
        </w:pBdr>
        <w:shd w:val="clear" w:color="auto" w:fill="FFFFFF"/>
        <w:spacing w:before="240" w:after="240" w:line="240" w:lineRule="auto"/>
        <w:jc w:val="both"/>
        <w:rPr>
          <w:rFonts w:ascii="Georgia" w:eastAsia="Georgia" w:hAnsi="Georgia" w:cs="Georgia"/>
          <w:color w:val="333333"/>
          <w:sz w:val="28"/>
          <w:szCs w:val="28"/>
        </w:rPr>
      </w:pPr>
      <w:r>
        <w:rPr>
          <w:rFonts w:ascii="Georgia" w:eastAsia="Georgia" w:hAnsi="Georgia" w:cs="Georgia"/>
          <w:color w:val="333333"/>
          <w:sz w:val="28"/>
          <w:szCs w:val="28"/>
        </w:rPr>
        <w:t>The API methods to retrieve the</w:t>
      </w:r>
      <w:r>
        <w:rPr>
          <w:rFonts w:ascii="Georgia" w:eastAsia="Georgia" w:hAnsi="Georgia" w:cs="Georgia"/>
          <w:b/>
          <w:color w:val="333333"/>
          <w:sz w:val="28"/>
          <w:szCs w:val="28"/>
        </w:rPr>
        <w:t> </w:t>
      </w:r>
      <w:proofErr w:type="spellStart"/>
      <w:r>
        <w:rPr>
          <w:rFonts w:ascii="Georgia" w:eastAsia="Georgia" w:hAnsi="Georgia" w:cs="Georgia"/>
          <w:b/>
          <w:color w:val="333333"/>
          <w:sz w:val="28"/>
          <w:szCs w:val="28"/>
        </w:rPr>
        <w:t>ServletContext</w:t>
      </w:r>
      <w:proofErr w:type="spellEnd"/>
      <w:r>
        <w:rPr>
          <w:rFonts w:ascii="Georgia" w:eastAsia="Georgia" w:hAnsi="Georgia" w:cs="Georgia"/>
          <w:b/>
          <w:color w:val="333333"/>
          <w:sz w:val="28"/>
          <w:szCs w:val="28"/>
        </w:rPr>
        <w:t xml:space="preserve"> initialization parameters </w:t>
      </w:r>
      <w:r>
        <w:rPr>
          <w:rFonts w:ascii="Georgia" w:eastAsia="Georgia" w:hAnsi="Georgia" w:cs="Georgia"/>
          <w:color w:val="333333"/>
          <w:sz w:val="28"/>
          <w:szCs w:val="28"/>
        </w:rPr>
        <w:t xml:space="preserve">from a </w:t>
      </w:r>
      <w:proofErr w:type="spellStart"/>
      <w:r>
        <w:rPr>
          <w:rFonts w:ascii="Georgia" w:eastAsia="Georgia" w:hAnsi="Georgia" w:cs="Georgia"/>
          <w:color w:val="333333"/>
          <w:sz w:val="28"/>
          <w:szCs w:val="28"/>
        </w:rPr>
        <w:t>ServletContext</w:t>
      </w:r>
      <w:proofErr w:type="spellEnd"/>
      <w:r>
        <w:rPr>
          <w:rFonts w:ascii="Georgia" w:eastAsia="Georgia" w:hAnsi="Georgia" w:cs="Georgia"/>
          <w:color w:val="333333"/>
          <w:sz w:val="28"/>
          <w:szCs w:val="28"/>
        </w:rPr>
        <w:t xml:space="preserve"> object are:</w:t>
      </w:r>
    </w:p>
    <w:p w14:paraId="17AB0308" w14:textId="77777777" w:rsidR="003B5C88" w:rsidRDefault="00A30199">
      <w:pPr>
        <w:numPr>
          <w:ilvl w:val="0"/>
          <w:numId w:val="61"/>
        </w:numPr>
        <w:pBdr>
          <w:top w:val="nil"/>
          <w:left w:val="nil"/>
          <w:bottom w:val="nil"/>
          <w:right w:val="nil"/>
          <w:between w:val="nil"/>
        </w:pBdr>
        <w:shd w:val="clear" w:color="auto" w:fill="FFFFFF"/>
        <w:spacing w:after="240" w:line="240" w:lineRule="auto"/>
        <w:jc w:val="both"/>
        <w:rPr>
          <w:color w:val="333333"/>
        </w:rPr>
      </w:pPr>
      <w:proofErr w:type="spellStart"/>
      <w:r>
        <w:rPr>
          <w:rFonts w:ascii="Georgia" w:eastAsia="Georgia" w:hAnsi="Georgia" w:cs="Georgia"/>
          <w:color w:val="333333"/>
          <w:sz w:val="28"/>
          <w:szCs w:val="28"/>
        </w:rPr>
        <w:t>ServletContext.</w:t>
      </w:r>
      <w:r>
        <w:rPr>
          <w:rFonts w:ascii="Georgia" w:eastAsia="Georgia" w:hAnsi="Georgia" w:cs="Georgia"/>
          <w:b/>
          <w:color w:val="333333"/>
          <w:sz w:val="28"/>
          <w:szCs w:val="28"/>
        </w:rPr>
        <w:t>getInitParameterNames</w:t>
      </w:r>
      <w:proofErr w:type="spellEnd"/>
      <w:r>
        <w:rPr>
          <w:rFonts w:ascii="Georgia" w:eastAsia="Georgia" w:hAnsi="Georgia" w:cs="Georgia"/>
          <w:color w:val="333333"/>
          <w:sz w:val="28"/>
          <w:szCs w:val="28"/>
        </w:rPr>
        <w:t>()</w:t>
      </w:r>
    </w:p>
    <w:p w14:paraId="16A012D0" w14:textId="77777777" w:rsidR="003B5C88" w:rsidRDefault="00A30199">
      <w:pPr>
        <w:numPr>
          <w:ilvl w:val="1"/>
          <w:numId w:val="61"/>
        </w:numPr>
        <w:pBdr>
          <w:top w:val="nil"/>
          <w:left w:val="nil"/>
          <w:bottom w:val="nil"/>
          <w:right w:val="nil"/>
          <w:between w:val="nil"/>
        </w:pBdr>
        <w:shd w:val="clear" w:color="auto" w:fill="FFFFFF"/>
        <w:spacing w:after="240" w:line="240" w:lineRule="auto"/>
        <w:jc w:val="both"/>
        <w:rPr>
          <w:color w:val="333333"/>
        </w:rPr>
      </w:pPr>
      <w:r>
        <w:rPr>
          <w:rFonts w:ascii="Georgia" w:eastAsia="Georgia" w:hAnsi="Georgia" w:cs="Georgia"/>
          <w:color w:val="333333"/>
          <w:sz w:val="28"/>
          <w:szCs w:val="28"/>
        </w:rPr>
        <w:t>will always return an enumeration of names.</w:t>
      </w:r>
    </w:p>
    <w:p w14:paraId="15FE854A" w14:textId="77777777" w:rsidR="003B5C88" w:rsidRDefault="00A30199">
      <w:pPr>
        <w:numPr>
          <w:ilvl w:val="0"/>
          <w:numId w:val="61"/>
        </w:numPr>
        <w:pBdr>
          <w:top w:val="nil"/>
          <w:left w:val="nil"/>
          <w:bottom w:val="nil"/>
          <w:right w:val="nil"/>
          <w:between w:val="nil"/>
        </w:pBdr>
        <w:shd w:val="clear" w:color="auto" w:fill="FFFFFF"/>
        <w:spacing w:after="240" w:line="240" w:lineRule="auto"/>
        <w:jc w:val="both"/>
        <w:rPr>
          <w:color w:val="333333"/>
        </w:rPr>
      </w:pPr>
      <w:proofErr w:type="spellStart"/>
      <w:r>
        <w:rPr>
          <w:rFonts w:ascii="Georgia" w:eastAsia="Georgia" w:hAnsi="Georgia" w:cs="Georgia"/>
          <w:color w:val="333333"/>
          <w:sz w:val="28"/>
          <w:szCs w:val="28"/>
        </w:rPr>
        <w:t>ServletContext.</w:t>
      </w:r>
      <w:r>
        <w:rPr>
          <w:rFonts w:ascii="Georgia" w:eastAsia="Georgia" w:hAnsi="Georgia" w:cs="Georgia"/>
          <w:b/>
          <w:color w:val="333333"/>
          <w:sz w:val="28"/>
          <w:szCs w:val="28"/>
        </w:rPr>
        <w:t>getInitParameter</w:t>
      </w:r>
      <w:proofErr w:type="spellEnd"/>
      <w:r>
        <w:rPr>
          <w:rFonts w:ascii="Georgia" w:eastAsia="Georgia" w:hAnsi="Georgia" w:cs="Georgia"/>
          <w:color w:val="333333"/>
          <w:sz w:val="28"/>
          <w:szCs w:val="28"/>
        </w:rPr>
        <w:t xml:space="preserve">(String </w:t>
      </w:r>
      <w:proofErr w:type="spellStart"/>
      <w:r>
        <w:rPr>
          <w:rFonts w:ascii="Georgia" w:eastAsia="Georgia" w:hAnsi="Georgia" w:cs="Georgia"/>
          <w:color w:val="333333"/>
          <w:sz w:val="28"/>
          <w:szCs w:val="28"/>
        </w:rPr>
        <w:t>paramName</w:t>
      </w:r>
      <w:proofErr w:type="spellEnd"/>
      <w:r>
        <w:rPr>
          <w:rFonts w:ascii="Georgia" w:eastAsia="Georgia" w:hAnsi="Georgia" w:cs="Georgia"/>
          <w:color w:val="333333"/>
          <w:sz w:val="28"/>
          <w:szCs w:val="28"/>
        </w:rPr>
        <w:t>)</w:t>
      </w:r>
    </w:p>
    <w:p w14:paraId="604C258C" w14:textId="77777777" w:rsidR="003B5C88" w:rsidRDefault="00A30199">
      <w:pPr>
        <w:numPr>
          <w:ilvl w:val="1"/>
          <w:numId w:val="61"/>
        </w:numPr>
        <w:pBdr>
          <w:top w:val="nil"/>
          <w:left w:val="nil"/>
          <w:bottom w:val="nil"/>
          <w:right w:val="nil"/>
          <w:between w:val="nil"/>
        </w:pBdr>
        <w:shd w:val="clear" w:color="auto" w:fill="FFFFFF"/>
        <w:spacing w:after="240" w:line="240" w:lineRule="auto"/>
        <w:jc w:val="both"/>
        <w:rPr>
          <w:color w:val="333333"/>
        </w:rPr>
      </w:pPr>
      <w:r>
        <w:rPr>
          <w:rFonts w:ascii="Georgia" w:eastAsia="Georgia" w:hAnsi="Georgia" w:cs="Georgia"/>
          <w:color w:val="333333"/>
          <w:sz w:val="28"/>
          <w:szCs w:val="28"/>
        </w:rPr>
        <w:t>will return a String or null.</w:t>
      </w:r>
    </w:p>
    <w:p w14:paraId="64495881" w14:textId="77777777" w:rsidR="003B5C88" w:rsidRDefault="00A30199">
      <w:pPr>
        <w:pBdr>
          <w:top w:val="nil"/>
          <w:left w:val="nil"/>
          <w:bottom w:val="nil"/>
          <w:right w:val="nil"/>
          <w:between w:val="nil"/>
        </w:pBdr>
        <w:shd w:val="clear" w:color="auto" w:fill="FFFFFF"/>
        <w:spacing w:before="240" w:after="240" w:line="240" w:lineRule="auto"/>
        <w:jc w:val="both"/>
        <w:rPr>
          <w:rFonts w:ascii="Georgia" w:eastAsia="Georgia" w:hAnsi="Georgia" w:cs="Georgia"/>
          <w:color w:val="333333"/>
          <w:sz w:val="28"/>
          <w:szCs w:val="28"/>
        </w:rPr>
      </w:pPr>
      <w:r>
        <w:rPr>
          <w:rFonts w:ascii="Georgia" w:eastAsia="Georgia" w:hAnsi="Georgia" w:cs="Georgia"/>
          <w:color w:val="333333"/>
          <w:sz w:val="28"/>
          <w:szCs w:val="28"/>
        </w:rPr>
        <w:t> </w:t>
      </w:r>
    </w:p>
    <w:p w14:paraId="6CD5353C" w14:textId="77777777" w:rsidR="003B5C88" w:rsidRDefault="00A30199">
      <w:pPr>
        <w:pBdr>
          <w:top w:val="nil"/>
          <w:left w:val="nil"/>
          <w:bottom w:val="nil"/>
          <w:right w:val="nil"/>
          <w:between w:val="nil"/>
        </w:pBdr>
        <w:shd w:val="clear" w:color="auto" w:fill="FFFFFF"/>
        <w:spacing w:before="240" w:after="240" w:line="240" w:lineRule="auto"/>
        <w:jc w:val="both"/>
        <w:rPr>
          <w:rFonts w:ascii="Georgia" w:eastAsia="Georgia" w:hAnsi="Georgia" w:cs="Georgia"/>
          <w:color w:val="333333"/>
          <w:sz w:val="28"/>
          <w:szCs w:val="28"/>
        </w:rPr>
      </w:pPr>
      <w:r>
        <w:rPr>
          <w:rFonts w:ascii="Georgia" w:eastAsia="Georgia" w:hAnsi="Georgia" w:cs="Georgia"/>
          <w:color w:val="333333"/>
          <w:sz w:val="28"/>
          <w:szCs w:val="28"/>
        </w:rPr>
        <w:t>The API methods to retrieve the </w:t>
      </w:r>
      <w:proofErr w:type="spellStart"/>
      <w:r>
        <w:rPr>
          <w:rFonts w:ascii="Georgia" w:eastAsia="Georgia" w:hAnsi="Georgia" w:cs="Georgia"/>
          <w:b/>
          <w:color w:val="333333"/>
          <w:sz w:val="28"/>
          <w:szCs w:val="28"/>
        </w:rPr>
        <w:t>ServletConfig</w:t>
      </w:r>
      <w:proofErr w:type="spellEnd"/>
      <w:r>
        <w:rPr>
          <w:rFonts w:ascii="Georgia" w:eastAsia="Georgia" w:hAnsi="Georgia" w:cs="Georgia"/>
          <w:b/>
          <w:color w:val="333333"/>
          <w:sz w:val="28"/>
          <w:szCs w:val="28"/>
        </w:rPr>
        <w:t xml:space="preserve"> initialization </w:t>
      </w:r>
      <w:proofErr w:type="spellStart"/>
      <w:r>
        <w:rPr>
          <w:rFonts w:ascii="Georgia" w:eastAsia="Georgia" w:hAnsi="Georgia" w:cs="Georgia"/>
          <w:b/>
          <w:color w:val="333333"/>
          <w:sz w:val="28"/>
          <w:szCs w:val="28"/>
        </w:rPr>
        <w:t>parameters</w:t>
      </w:r>
      <w:r>
        <w:rPr>
          <w:rFonts w:ascii="Georgia" w:eastAsia="Georgia" w:hAnsi="Georgia" w:cs="Georgia"/>
          <w:color w:val="333333"/>
          <w:sz w:val="28"/>
          <w:szCs w:val="28"/>
        </w:rPr>
        <w:t>from</w:t>
      </w:r>
      <w:proofErr w:type="spellEnd"/>
      <w:r>
        <w:rPr>
          <w:rFonts w:ascii="Georgia" w:eastAsia="Georgia" w:hAnsi="Georgia" w:cs="Georgia"/>
          <w:color w:val="333333"/>
          <w:sz w:val="28"/>
          <w:szCs w:val="28"/>
        </w:rPr>
        <w:t xml:space="preserve"> a </w:t>
      </w:r>
      <w:proofErr w:type="spellStart"/>
      <w:r>
        <w:rPr>
          <w:rFonts w:ascii="Georgia" w:eastAsia="Georgia" w:hAnsi="Georgia" w:cs="Georgia"/>
          <w:color w:val="333333"/>
          <w:sz w:val="28"/>
          <w:szCs w:val="28"/>
        </w:rPr>
        <w:t>ServletConfig</w:t>
      </w:r>
      <w:proofErr w:type="spellEnd"/>
      <w:r>
        <w:rPr>
          <w:rFonts w:ascii="Georgia" w:eastAsia="Georgia" w:hAnsi="Georgia" w:cs="Georgia"/>
          <w:color w:val="333333"/>
          <w:sz w:val="28"/>
          <w:szCs w:val="28"/>
        </w:rPr>
        <w:t xml:space="preserve"> object are:</w:t>
      </w:r>
    </w:p>
    <w:p w14:paraId="4A683FF9" w14:textId="77777777" w:rsidR="003B5C88" w:rsidRDefault="00A30199">
      <w:pPr>
        <w:numPr>
          <w:ilvl w:val="0"/>
          <w:numId w:val="63"/>
        </w:numPr>
        <w:pBdr>
          <w:top w:val="nil"/>
          <w:left w:val="nil"/>
          <w:bottom w:val="nil"/>
          <w:right w:val="nil"/>
          <w:between w:val="nil"/>
        </w:pBdr>
        <w:shd w:val="clear" w:color="auto" w:fill="FFFFFF"/>
        <w:spacing w:after="240" w:line="240" w:lineRule="auto"/>
        <w:jc w:val="both"/>
        <w:rPr>
          <w:color w:val="333333"/>
        </w:rPr>
      </w:pPr>
      <w:proofErr w:type="spellStart"/>
      <w:r>
        <w:rPr>
          <w:rFonts w:ascii="Georgia" w:eastAsia="Georgia" w:hAnsi="Georgia" w:cs="Georgia"/>
          <w:color w:val="333333"/>
          <w:sz w:val="28"/>
          <w:szCs w:val="28"/>
        </w:rPr>
        <w:t>ServletConfig.</w:t>
      </w:r>
      <w:r>
        <w:rPr>
          <w:rFonts w:ascii="Georgia" w:eastAsia="Georgia" w:hAnsi="Georgia" w:cs="Georgia"/>
          <w:b/>
          <w:color w:val="333333"/>
          <w:sz w:val="28"/>
          <w:szCs w:val="28"/>
        </w:rPr>
        <w:t>getInitParameterNames</w:t>
      </w:r>
      <w:proofErr w:type="spellEnd"/>
      <w:r>
        <w:rPr>
          <w:rFonts w:ascii="Georgia" w:eastAsia="Georgia" w:hAnsi="Georgia" w:cs="Georgia"/>
          <w:color w:val="333333"/>
          <w:sz w:val="28"/>
          <w:szCs w:val="28"/>
        </w:rPr>
        <w:t>()</w:t>
      </w:r>
    </w:p>
    <w:p w14:paraId="1C6B12FE" w14:textId="77777777" w:rsidR="003B5C88" w:rsidRDefault="00A30199">
      <w:pPr>
        <w:numPr>
          <w:ilvl w:val="1"/>
          <w:numId w:val="63"/>
        </w:numPr>
        <w:pBdr>
          <w:top w:val="nil"/>
          <w:left w:val="nil"/>
          <w:bottom w:val="nil"/>
          <w:right w:val="nil"/>
          <w:between w:val="nil"/>
        </w:pBdr>
        <w:shd w:val="clear" w:color="auto" w:fill="FFFFFF"/>
        <w:spacing w:after="240" w:line="240" w:lineRule="auto"/>
        <w:jc w:val="both"/>
        <w:rPr>
          <w:color w:val="333333"/>
        </w:rPr>
      </w:pPr>
      <w:r>
        <w:rPr>
          <w:rFonts w:ascii="Georgia" w:eastAsia="Georgia" w:hAnsi="Georgia" w:cs="Georgia"/>
          <w:color w:val="333333"/>
          <w:sz w:val="28"/>
          <w:szCs w:val="28"/>
        </w:rPr>
        <w:t>returns an enumeration of all the parameter names available to the servlet.</w:t>
      </w:r>
    </w:p>
    <w:p w14:paraId="52C46474" w14:textId="77777777" w:rsidR="003B5C88" w:rsidRDefault="00A30199">
      <w:pPr>
        <w:numPr>
          <w:ilvl w:val="0"/>
          <w:numId w:val="63"/>
        </w:numPr>
        <w:pBdr>
          <w:top w:val="nil"/>
          <w:left w:val="nil"/>
          <w:bottom w:val="nil"/>
          <w:right w:val="nil"/>
          <w:between w:val="nil"/>
        </w:pBdr>
        <w:shd w:val="clear" w:color="auto" w:fill="FFFFFF"/>
        <w:spacing w:after="240" w:line="240" w:lineRule="auto"/>
        <w:jc w:val="both"/>
        <w:rPr>
          <w:color w:val="333333"/>
        </w:rPr>
      </w:pPr>
      <w:proofErr w:type="spellStart"/>
      <w:r>
        <w:rPr>
          <w:rFonts w:ascii="Georgia" w:eastAsia="Georgia" w:hAnsi="Georgia" w:cs="Georgia"/>
          <w:color w:val="333333"/>
          <w:sz w:val="28"/>
          <w:szCs w:val="28"/>
        </w:rPr>
        <w:t>ServletConfig.</w:t>
      </w:r>
      <w:r>
        <w:rPr>
          <w:rFonts w:ascii="Georgia" w:eastAsia="Georgia" w:hAnsi="Georgia" w:cs="Georgia"/>
          <w:b/>
          <w:color w:val="333333"/>
          <w:sz w:val="28"/>
          <w:szCs w:val="28"/>
        </w:rPr>
        <w:t>getInitParameter</w:t>
      </w:r>
      <w:proofErr w:type="spellEnd"/>
      <w:r>
        <w:rPr>
          <w:rFonts w:ascii="Georgia" w:eastAsia="Georgia" w:hAnsi="Georgia" w:cs="Georgia"/>
          <w:color w:val="333333"/>
          <w:sz w:val="28"/>
          <w:szCs w:val="28"/>
        </w:rPr>
        <w:t xml:space="preserve">(String </w:t>
      </w:r>
      <w:proofErr w:type="spellStart"/>
      <w:r>
        <w:rPr>
          <w:rFonts w:ascii="Georgia" w:eastAsia="Georgia" w:hAnsi="Georgia" w:cs="Georgia"/>
          <w:color w:val="333333"/>
          <w:sz w:val="28"/>
          <w:szCs w:val="28"/>
        </w:rPr>
        <w:t>paramName</w:t>
      </w:r>
      <w:proofErr w:type="spellEnd"/>
      <w:r>
        <w:rPr>
          <w:rFonts w:ascii="Georgia" w:eastAsia="Georgia" w:hAnsi="Georgia" w:cs="Georgia"/>
          <w:color w:val="333333"/>
          <w:sz w:val="28"/>
          <w:szCs w:val="28"/>
        </w:rPr>
        <w:t>)</w:t>
      </w:r>
    </w:p>
    <w:p w14:paraId="534E893C" w14:textId="77777777" w:rsidR="003B5C88" w:rsidRDefault="00A30199">
      <w:pPr>
        <w:numPr>
          <w:ilvl w:val="1"/>
          <w:numId w:val="63"/>
        </w:numPr>
        <w:pBdr>
          <w:top w:val="nil"/>
          <w:left w:val="nil"/>
          <w:bottom w:val="nil"/>
          <w:right w:val="nil"/>
          <w:between w:val="nil"/>
        </w:pBdr>
        <w:shd w:val="clear" w:color="auto" w:fill="FFFFFF"/>
        <w:spacing w:after="240" w:line="240" w:lineRule="auto"/>
        <w:jc w:val="both"/>
        <w:rPr>
          <w:color w:val="333333"/>
        </w:rPr>
      </w:pPr>
      <w:r>
        <w:rPr>
          <w:rFonts w:ascii="Georgia" w:eastAsia="Georgia" w:hAnsi="Georgia" w:cs="Georgia"/>
          <w:color w:val="333333"/>
          <w:sz w:val="28"/>
          <w:szCs w:val="28"/>
        </w:rPr>
        <w:lastRenderedPageBreak/>
        <w:t>return a parameter value.</w:t>
      </w:r>
    </w:p>
    <w:p w14:paraId="06F3AD80" w14:textId="77777777" w:rsidR="003B5C88" w:rsidRDefault="00A30199">
      <w:pPr>
        <w:pBdr>
          <w:top w:val="nil"/>
          <w:left w:val="nil"/>
          <w:bottom w:val="nil"/>
          <w:right w:val="nil"/>
          <w:between w:val="nil"/>
        </w:pBdr>
        <w:shd w:val="clear" w:color="auto" w:fill="FFFFFF"/>
        <w:spacing w:before="240" w:after="240" w:line="240" w:lineRule="auto"/>
        <w:jc w:val="both"/>
        <w:rPr>
          <w:rFonts w:ascii="Georgia" w:eastAsia="Georgia" w:hAnsi="Georgia" w:cs="Georgia"/>
          <w:color w:val="333333"/>
          <w:sz w:val="28"/>
          <w:szCs w:val="28"/>
        </w:rPr>
      </w:pPr>
      <w:r>
        <w:rPr>
          <w:rFonts w:ascii="Georgia" w:eastAsia="Georgia" w:hAnsi="Georgia" w:cs="Georgia"/>
          <w:color w:val="333333"/>
          <w:sz w:val="28"/>
          <w:szCs w:val="28"/>
        </w:rPr>
        <w:t xml:space="preserve">Both the methods are implemented in the </w:t>
      </w:r>
      <w:proofErr w:type="spellStart"/>
      <w:r>
        <w:rPr>
          <w:rFonts w:ascii="Georgia" w:eastAsia="Georgia" w:hAnsi="Georgia" w:cs="Georgia"/>
          <w:color w:val="333333"/>
          <w:sz w:val="28"/>
          <w:szCs w:val="28"/>
        </w:rPr>
        <w:t>GenericServlet</w:t>
      </w:r>
      <w:proofErr w:type="spellEnd"/>
      <w:r>
        <w:rPr>
          <w:rFonts w:ascii="Georgia" w:eastAsia="Georgia" w:hAnsi="Georgia" w:cs="Georgia"/>
          <w:color w:val="333333"/>
          <w:sz w:val="28"/>
          <w:szCs w:val="28"/>
        </w:rPr>
        <w:t xml:space="preserve"> abstract class.</w:t>
      </w:r>
    </w:p>
    <w:p w14:paraId="4D53ADCA" w14:textId="77777777" w:rsidR="003B5C88" w:rsidRDefault="00A30199">
      <w:pPr>
        <w:spacing w:after="0" w:line="240" w:lineRule="auto"/>
        <w:jc w:val="both"/>
        <w:rPr>
          <w:rFonts w:ascii="Times New Roman" w:eastAsia="Times New Roman" w:hAnsi="Times New Roman" w:cs="Times New Roman"/>
          <w:b/>
          <w:color w:val="1D1D1E"/>
          <w:sz w:val="28"/>
          <w:szCs w:val="28"/>
        </w:rPr>
      </w:pPr>
      <w:r>
        <w:rPr>
          <w:rFonts w:ascii="Times New Roman" w:eastAsia="Times New Roman" w:hAnsi="Times New Roman" w:cs="Times New Roman"/>
          <w:b/>
          <w:color w:val="1D1D1E"/>
          <w:sz w:val="28"/>
          <w:szCs w:val="28"/>
        </w:rPr>
        <w:t>Example of reading request parameters of servlet</w:t>
      </w:r>
    </w:p>
    <w:p w14:paraId="1E3EF142" w14:textId="77777777" w:rsidR="003B5C88" w:rsidRDefault="00A30199">
      <w:pPr>
        <w:rPr>
          <w:b/>
          <w:sz w:val="28"/>
          <w:szCs w:val="28"/>
        </w:rPr>
      </w:pPr>
      <w:r>
        <w:rPr>
          <w:b/>
          <w:sz w:val="28"/>
          <w:szCs w:val="28"/>
        </w:rPr>
        <w:t>ChekPassword.java</w:t>
      </w:r>
    </w:p>
    <w:p w14:paraId="6FBA2067" w14:textId="77777777" w:rsidR="003B5C88" w:rsidRDefault="00A30199">
      <w:pPr>
        <w:spacing w:after="0"/>
        <w:rPr>
          <w:sz w:val="28"/>
          <w:szCs w:val="28"/>
        </w:rPr>
      </w:pPr>
      <w:r>
        <w:rPr>
          <w:sz w:val="28"/>
          <w:szCs w:val="28"/>
        </w:rPr>
        <w:t xml:space="preserve">import </w:t>
      </w:r>
      <w:proofErr w:type="gramStart"/>
      <w:r>
        <w:rPr>
          <w:sz w:val="28"/>
          <w:szCs w:val="28"/>
        </w:rPr>
        <w:t>java.io.*</w:t>
      </w:r>
      <w:proofErr w:type="gramEnd"/>
      <w:r>
        <w:rPr>
          <w:sz w:val="28"/>
          <w:szCs w:val="28"/>
        </w:rPr>
        <w:t>;</w:t>
      </w:r>
    </w:p>
    <w:p w14:paraId="527A0ECC" w14:textId="77777777" w:rsidR="003B5C88" w:rsidRDefault="00A30199">
      <w:pPr>
        <w:spacing w:after="0"/>
        <w:rPr>
          <w:sz w:val="28"/>
          <w:szCs w:val="28"/>
        </w:rPr>
      </w:pPr>
      <w:r>
        <w:rPr>
          <w:sz w:val="28"/>
          <w:szCs w:val="28"/>
        </w:rPr>
        <w:t xml:space="preserve">import </w:t>
      </w:r>
      <w:proofErr w:type="spellStart"/>
      <w:proofErr w:type="gramStart"/>
      <w:r>
        <w:rPr>
          <w:sz w:val="28"/>
          <w:szCs w:val="28"/>
        </w:rPr>
        <w:t>javax.servlet</w:t>
      </w:r>
      <w:proofErr w:type="spellEnd"/>
      <w:proofErr w:type="gramEnd"/>
      <w:r>
        <w:rPr>
          <w:sz w:val="28"/>
          <w:szCs w:val="28"/>
        </w:rPr>
        <w:t>.*;</w:t>
      </w:r>
    </w:p>
    <w:p w14:paraId="2F9679DC" w14:textId="77777777" w:rsidR="003B5C88" w:rsidRDefault="00A30199">
      <w:pPr>
        <w:spacing w:after="0"/>
        <w:rPr>
          <w:sz w:val="28"/>
          <w:szCs w:val="28"/>
        </w:rPr>
      </w:pPr>
      <w:r>
        <w:rPr>
          <w:sz w:val="28"/>
          <w:szCs w:val="28"/>
        </w:rPr>
        <w:t xml:space="preserve">public class </w:t>
      </w:r>
      <w:proofErr w:type="spellStart"/>
      <w:r>
        <w:rPr>
          <w:sz w:val="28"/>
          <w:szCs w:val="28"/>
        </w:rPr>
        <w:t>CheckPassword</w:t>
      </w:r>
      <w:proofErr w:type="spellEnd"/>
      <w:r>
        <w:rPr>
          <w:sz w:val="28"/>
          <w:szCs w:val="28"/>
        </w:rPr>
        <w:t xml:space="preserve"> extends </w:t>
      </w:r>
      <w:proofErr w:type="spellStart"/>
      <w:r>
        <w:rPr>
          <w:sz w:val="28"/>
          <w:szCs w:val="28"/>
        </w:rPr>
        <w:t>GenericServlet</w:t>
      </w:r>
      <w:proofErr w:type="spellEnd"/>
    </w:p>
    <w:p w14:paraId="3ACDA6EB" w14:textId="77777777" w:rsidR="003B5C88" w:rsidRDefault="00A30199">
      <w:pPr>
        <w:spacing w:after="0"/>
        <w:rPr>
          <w:sz w:val="28"/>
          <w:szCs w:val="28"/>
        </w:rPr>
      </w:pPr>
      <w:r>
        <w:rPr>
          <w:sz w:val="28"/>
          <w:szCs w:val="28"/>
        </w:rPr>
        <w:t>{</w:t>
      </w:r>
    </w:p>
    <w:p w14:paraId="7E894F79" w14:textId="77777777" w:rsidR="003B5C88" w:rsidRDefault="00A30199">
      <w:pPr>
        <w:spacing w:after="0"/>
        <w:rPr>
          <w:sz w:val="28"/>
          <w:szCs w:val="28"/>
        </w:rPr>
      </w:pPr>
      <w:r>
        <w:rPr>
          <w:sz w:val="28"/>
          <w:szCs w:val="28"/>
        </w:rPr>
        <w:t xml:space="preserve">public void </w:t>
      </w:r>
      <w:proofErr w:type="gramStart"/>
      <w:r>
        <w:rPr>
          <w:sz w:val="28"/>
          <w:szCs w:val="28"/>
        </w:rPr>
        <w:t>service(</w:t>
      </w:r>
      <w:proofErr w:type="spellStart"/>
      <w:proofErr w:type="gramEnd"/>
      <w:r>
        <w:rPr>
          <w:sz w:val="28"/>
          <w:szCs w:val="28"/>
        </w:rPr>
        <w:t>ServletRequest</w:t>
      </w:r>
      <w:proofErr w:type="spellEnd"/>
      <w:r>
        <w:rPr>
          <w:sz w:val="28"/>
          <w:szCs w:val="28"/>
        </w:rPr>
        <w:t xml:space="preserve"> </w:t>
      </w:r>
      <w:proofErr w:type="spellStart"/>
      <w:r>
        <w:rPr>
          <w:sz w:val="28"/>
          <w:szCs w:val="28"/>
        </w:rPr>
        <w:t>req,ServletResponse</w:t>
      </w:r>
      <w:proofErr w:type="spellEnd"/>
      <w:r>
        <w:rPr>
          <w:sz w:val="28"/>
          <w:szCs w:val="28"/>
        </w:rPr>
        <w:t xml:space="preserve"> res)throws </w:t>
      </w:r>
      <w:proofErr w:type="spellStart"/>
      <w:r>
        <w:rPr>
          <w:sz w:val="28"/>
          <w:szCs w:val="28"/>
        </w:rPr>
        <w:t>IOException,ServletException</w:t>
      </w:r>
      <w:proofErr w:type="spellEnd"/>
    </w:p>
    <w:p w14:paraId="74BAC772" w14:textId="77777777" w:rsidR="003B5C88" w:rsidRDefault="00A30199">
      <w:pPr>
        <w:spacing w:after="0"/>
        <w:rPr>
          <w:sz w:val="28"/>
          <w:szCs w:val="28"/>
        </w:rPr>
      </w:pPr>
      <w:r>
        <w:rPr>
          <w:sz w:val="28"/>
          <w:szCs w:val="28"/>
        </w:rPr>
        <w:t>{</w:t>
      </w:r>
    </w:p>
    <w:p w14:paraId="3C824F3C" w14:textId="77777777" w:rsidR="003B5C88" w:rsidRDefault="00A30199">
      <w:pPr>
        <w:spacing w:after="0"/>
        <w:rPr>
          <w:sz w:val="28"/>
          <w:szCs w:val="28"/>
        </w:rPr>
      </w:pPr>
      <w:proofErr w:type="spellStart"/>
      <w:proofErr w:type="gramStart"/>
      <w:r>
        <w:rPr>
          <w:sz w:val="28"/>
          <w:szCs w:val="28"/>
        </w:rPr>
        <w:t>res.setContentType</w:t>
      </w:r>
      <w:proofErr w:type="spellEnd"/>
      <w:proofErr w:type="gramEnd"/>
      <w:r>
        <w:rPr>
          <w:sz w:val="28"/>
          <w:szCs w:val="28"/>
        </w:rPr>
        <w:t>("text/html");</w:t>
      </w:r>
    </w:p>
    <w:p w14:paraId="6E267D25" w14:textId="77777777" w:rsidR="003B5C88" w:rsidRDefault="00A30199">
      <w:pPr>
        <w:spacing w:after="0"/>
        <w:rPr>
          <w:sz w:val="28"/>
          <w:szCs w:val="28"/>
        </w:rPr>
      </w:pPr>
      <w:proofErr w:type="spellStart"/>
      <w:r>
        <w:rPr>
          <w:sz w:val="28"/>
          <w:szCs w:val="28"/>
        </w:rPr>
        <w:t>PrintWriter</w:t>
      </w:r>
      <w:proofErr w:type="spellEnd"/>
      <w:r>
        <w:rPr>
          <w:sz w:val="28"/>
          <w:szCs w:val="28"/>
        </w:rPr>
        <w:t xml:space="preserve"> w=</w:t>
      </w:r>
      <w:proofErr w:type="spellStart"/>
      <w:proofErr w:type="gramStart"/>
      <w:r>
        <w:rPr>
          <w:sz w:val="28"/>
          <w:szCs w:val="28"/>
        </w:rPr>
        <w:t>res.getWriter</w:t>
      </w:r>
      <w:proofErr w:type="spellEnd"/>
      <w:proofErr w:type="gramEnd"/>
      <w:r>
        <w:rPr>
          <w:sz w:val="28"/>
          <w:szCs w:val="28"/>
        </w:rPr>
        <w:t>();</w:t>
      </w:r>
    </w:p>
    <w:p w14:paraId="559BF82A" w14:textId="77777777" w:rsidR="003B5C88" w:rsidRDefault="00A30199">
      <w:pPr>
        <w:spacing w:after="0"/>
        <w:rPr>
          <w:sz w:val="28"/>
          <w:szCs w:val="28"/>
        </w:rPr>
      </w:pPr>
      <w:r>
        <w:rPr>
          <w:sz w:val="28"/>
          <w:szCs w:val="28"/>
        </w:rPr>
        <w:t>String u=</w:t>
      </w:r>
      <w:proofErr w:type="spellStart"/>
      <w:proofErr w:type="gramStart"/>
      <w:r>
        <w:rPr>
          <w:sz w:val="28"/>
          <w:szCs w:val="28"/>
        </w:rPr>
        <w:t>req.getParameter</w:t>
      </w:r>
      <w:proofErr w:type="spellEnd"/>
      <w:proofErr w:type="gramEnd"/>
      <w:r>
        <w:rPr>
          <w:sz w:val="28"/>
          <w:szCs w:val="28"/>
        </w:rPr>
        <w:t>("username");</w:t>
      </w:r>
    </w:p>
    <w:p w14:paraId="5B8C49AF" w14:textId="77777777" w:rsidR="003B5C88" w:rsidRDefault="00A30199">
      <w:pPr>
        <w:spacing w:after="0"/>
        <w:rPr>
          <w:sz w:val="28"/>
          <w:szCs w:val="28"/>
        </w:rPr>
      </w:pPr>
      <w:r>
        <w:rPr>
          <w:sz w:val="28"/>
          <w:szCs w:val="28"/>
        </w:rPr>
        <w:t>String p=</w:t>
      </w:r>
      <w:proofErr w:type="spellStart"/>
      <w:proofErr w:type="gramStart"/>
      <w:r>
        <w:rPr>
          <w:sz w:val="28"/>
          <w:szCs w:val="28"/>
        </w:rPr>
        <w:t>req.getParameter</w:t>
      </w:r>
      <w:proofErr w:type="spellEnd"/>
      <w:proofErr w:type="gramEnd"/>
      <w:r>
        <w:rPr>
          <w:sz w:val="28"/>
          <w:szCs w:val="28"/>
        </w:rPr>
        <w:t>("pass");</w:t>
      </w:r>
    </w:p>
    <w:p w14:paraId="2FF3A407" w14:textId="77777777" w:rsidR="003B5C88" w:rsidRDefault="00A30199">
      <w:pPr>
        <w:spacing w:after="0"/>
        <w:rPr>
          <w:sz w:val="28"/>
          <w:szCs w:val="28"/>
        </w:rPr>
      </w:pPr>
      <w:r>
        <w:rPr>
          <w:sz w:val="28"/>
          <w:szCs w:val="28"/>
        </w:rPr>
        <w:t>if(</w:t>
      </w:r>
      <w:proofErr w:type="spellStart"/>
      <w:proofErr w:type="gramStart"/>
      <w:r>
        <w:rPr>
          <w:sz w:val="28"/>
          <w:szCs w:val="28"/>
        </w:rPr>
        <w:t>p.length</w:t>
      </w:r>
      <w:proofErr w:type="spellEnd"/>
      <w:proofErr w:type="gramEnd"/>
      <w:r>
        <w:rPr>
          <w:sz w:val="28"/>
          <w:szCs w:val="28"/>
        </w:rPr>
        <w:t>()&gt;6)</w:t>
      </w:r>
    </w:p>
    <w:p w14:paraId="30E87823" w14:textId="77777777" w:rsidR="003B5C88" w:rsidRDefault="00A30199">
      <w:pPr>
        <w:spacing w:after="0"/>
        <w:rPr>
          <w:sz w:val="28"/>
          <w:szCs w:val="28"/>
        </w:rPr>
      </w:pPr>
      <w:r>
        <w:rPr>
          <w:sz w:val="28"/>
          <w:szCs w:val="28"/>
        </w:rPr>
        <w:t>{</w:t>
      </w:r>
    </w:p>
    <w:p w14:paraId="61559727" w14:textId="77777777" w:rsidR="003B5C88" w:rsidRDefault="00A30199">
      <w:pPr>
        <w:spacing w:after="0"/>
        <w:rPr>
          <w:sz w:val="28"/>
          <w:szCs w:val="28"/>
        </w:rPr>
      </w:pPr>
      <w:proofErr w:type="spellStart"/>
      <w:proofErr w:type="gramStart"/>
      <w:r>
        <w:rPr>
          <w:sz w:val="28"/>
          <w:szCs w:val="28"/>
        </w:rPr>
        <w:t>w.println</w:t>
      </w:r>
      <w:proofErr w:type="spellEnd"/>
      <w:proofErr w:type="gramEnd"/>
      <w:r>
        <w:rPr>
          <w:sz w:val="28"/>
          <w:szCs w:val="28"/>
        </w:rPr>
        <w:t>("password should not be more than 6 char");</w:t>
      </w:r>
    </w:p>
    <w:p w14:paraId="2B94951A" w14:textId="77777777" w:rsidR="003B5C88" w:rsidRDefault="00A30199">
      <w:pPr>
        <w:spacing w:after="0"/>
        <w:rPr>
          <w:sz w:val="28"/>
          <w:szCs w:val="28"/>
        </w:rPr>
      </w:pPr>
      <w:r>
        <w:rPr>
          <w:sz w:val="28"/>
          <w:szCs w:val="28"/>
        </w:rPr>
        <w:t>}</w:t>
      </w:r>
    </w:p>
    <w:p w14:paraId="7E28C96E" w14:textId="77777777" w:rsidR="003B5C88" w:rsidRDefault="00A30199">
      <w:pPr>
        <w:spacing w:after="0"/>
        <w:rPr>
          <w:sz w:val="28"/>
          <w:szCs w:val="28"/>
        </w:rPr>
      </w:pPr>
      <w:r>
        <w:rPr>
          <w:sz w:val="28"/>
          <w:szCs w:val="28"/>
        </w:rPr>
        <w:t>else</w:t>
      </w:r>
    </w:p>
    <w:p w14:paraId="7DC469A2" w14:textId="77777777" w:rsidR="003B5C88" w:rsidRDefault="00A30199">
      <w:pPr>
        <w:spacing w:after="0"/>
        <w:rPr>
          <w:sz w:val="28"/>
          <w:szCs w:val="28"/>
        </w:rPr>
      </w:pPr>
      <w:proofErr w:type="spellStart"/>
      <w:proofErr w:type="gramStart"/>
      <w:r>
        <w:rPr>
          <w:sz w:val="28"/>
          <w:szCs w:val="28"/>
        </w:rPr>
        <w:t>w.println</w:t>
      </w:r>
      <w:proofErr w:type="spellEnd"/>
      <w:proofErr w:type="gramEnd"/>
      <w:r>
        <w:rPr>
          <w:sz w:val="28"/>
          <w:szCs w:val="28"/>
        </w:rPr>
        <w:t>("password ok");</w:t>
      </w:r>
    </w:p>
    <w:p w14:paraId="7315629C" w14:textId="77777777" w:rsidR="003B5C88" w:rsidRDefault="00A30199">
      <w:pPr>
        <w:spacing w:after="0"/>
        <w:rPr>
          <w:sz w:val="28"/>
          <w:szCs w:val="28"/>
        </w:rPr>
      </w:pPr>
      <w:proofErr w:type="spellStart"/>
      <w:proofErr w:type="gramStart"/>
      <w:r>
        <w:rPr>
          <w:sz w:val="28"/>
          <w:szCs w:val="28"/>
        </w:rPr>
        <w:t>w.close</w:t>
      </w:r>
      <w:proofErr w:type="spellEnd"/>
      <w:proofErr w:type="gramEnd"/>
      <w:r>
        <w:rPr>
          <w:sz w:val="28"/>
          <w:szCs w:val="28"/>
        </w:rPr>
        <w:t>();</w:t>
      </w:r>
    </w:p>
    <w:p w14:paraId="1674F721" w14:textId="77777777" w:rsidR="003B5C88" w:rsidRDefault="00A30199">
      <w:pPr>
        <w:spacing w:after="0"/>
        <w:rPr>
          <w:sz w:val="28"/>
          <w:szCs w:val="28"/>
        </w:rPr>
      </w:pPr>
      <w:r>
        <w:rPr>
          <w:sz w:val="28"/>
          <w:szCs w:val="28"/>
        </w:rPr>
        <w:t>}</w:t>
      </w:r>
    </w:p>
    <w:p w14:paraId="20397B97" w14:textId="77777777" w:rsidR="003B5C88" w:rsidRDefault="00A30199">
      <w:pPr>
        <w:spacing w:after="0"/>
        <w:rPr>
          <w:sz w:val="28"/>
          <w:szCs w:val="28"/>
        </w:rPr>
      </w:pPr>
      <w:r>
        <w:rPr>
          <w:sz w:val="28"/>
          <w:szCs w:val="28"/>
        </w:rPr>
        <w:t>}</w:t>
      </w:r>
    </w:p>
    <w:p w14:paraId="58471816" w14:textId="77777777" w:rsidR="003B5C88" w:rsidRDefault="00A30199">
      <w:pPr>
        <w:spacing w:after="0"/>
        <w:rPr>
          <w:b/>
          <w:sz w:val="28"/>
          <w:szCs w:val="28"/>
        </w:rPr>
      </w:pPr>
      <w:r>
        <w:rPr>
          <w:b/>
          <w:sz w:val="28"/>
          <w:szCs w:val="28"/>
        </w:rPr>
        <w:t>web.xml</w:t>
      </w:r>
    </w:p>
    <w:p w14:paraId="3A73E1BA" w14:textId="77777777" w:rsidR="003B5C88" w:rsidRDefault="00A30199">
      <w:pPr>
        <w:spacing w:after="0"/>
        <w:rPr>
          <w:sz w:val="28"/>
          <w:szCs w:val="28"/>
        </w:rPr>
      </w:pPr>
      <w:r>
        <w:rPr>
          <w:sz w:val="28"/>
          <w:szCs w:val="28"/>
        </w:rPr>
        <w:t>&lt;web-app&gt;</w:t>
      </w:r>
    </w:p>
    <w:p w14:paraId="0AA77F54" w14:textId="77777777" w:rsidR="003B5C88" w:rsidRDefault="00A30199">
      <w:pPr>
        <w:spacing w:after="0"/>
        <w:rPr>
          <w:sz w:val="28"/>
          <w:szCs w:val="28"/>
        </w:rPr>
      </w:pPr>
      <w:r>
        <w:rPr>
          <w:sz w:val="28"/>
          <w:szCs w:val="28"/>
        </w:rPr>
        <w:t>&lt;servlet&gt;</w:t>
      </w:r>
    </w:p>
    <w:p w14:paraId="56CC7C6D" w14:textId="77777777" w:rsidR="003B5C88" w:rsidRDefault="00A30199">
      <w:pPr>
        <w:spacing w:after="0"/>
        <w:rPr>
          <w:sz w:val="28"/>
          <w:szCs w:val="28"/>
        </w:rPr>
      </w:pPr>
      <w:r>
        <w:rPr>
          <w:sz w:val="28"/>
          <w:szCs w:val="28"/>
        </w:rPr>
        <w:t>&lt;servlet-name&gt;pass&lt;/servlet-name&gt;</w:t>
      </w:r>
    </w:p>
    <w:p w14:paraId="7DCE434D" w14:textId="77777777" w:rsidR="003B5C88" w:rsidRDefault="00A30199">
      <w:pPr>
        <w:spacing w:after="0"/>
        <w:rPr>
          <w:sz w:val="28"/>
          <w:szCs w:val="28"/>
        </w:rPr>
      </w:pPr>
      <w:r>
        <w:rPr>
          <w:sz w:val="28"/>
          <w:szCs w:val="28"/>
        </w:rPr>
        <w:t>&lt;servlet-class&gt;</w:t>
      </w:r>
      <w:proofErr w:type="spellStart"/>
      <w:r>
        <w:rPr>
          <w:sz w:val="28"/>
          <w:szCs w:val="28"/>
        </w:rPr>
        <w:t>CheckPassword</w:t>
      </w:r>
      <w:proofErr w:type="spellEnd"/>
      <w:r>
        <w:rPr>
          <w:sz w:val="28"/>
          <w:szCs w:val="28"/>
        </w:rPr>
        <w:t>&lt;/servlet-class&gt;</w:t>
      </w:r>
    </w:p>
    <w:p w14:paraId="6CF8DBC7" w14:textId="77777777" w:rsidR="003B5C88" w:rsidRDefault="00A30199">
      <w:pPr>
        <w:spacing w:after="0"/>
        <w:rPr>
          <w:sz w:val="28"/>
          <w:szCs w:val="28"/>
        </w:rPr>
      </w:pPr>
      <w:r>
        <w:rPr>
          <w:sz w:val="28"/>
          <w:szCs w:val="28"/>
        </w:rPr>
        <w:t>&lt;/servlet&gt;</w:t>
      </w:r>
    </w:p>
    <w:p w14:paraId="22145668" w14:textId="77777777" w:rsidR="003B5C88" w:rsidRDefault="00A30199">
      <w:pPr>
        <w:spacing w:after="0"/>
        <w:rPr>
          <w:sz w:val="28"/>
          <w:szCs w:val="28"/>
        </w:rPr>
      </w:pPr>
      <w:r>
        <w:rPr>
          <w:sz w:val="28"/>
          <w:szCs w:val="28"/>
        </w:rPr>
        <w:t>&lt;servlet-mapping&gt;</w:t>
      </w:r>
    </w:p>
    <w:p w14:paraId="0143AA07" w14:textId="77777777" w:rsidR="003B5C88" w:rsidRDefault="00A30199">
      <w:pPr>
        <w:spacing w:after="0"/>
        <w:rPr>
          <w:sz w:val="28"/>
          <w:szCs w:val="28"/>
        </w:rPr>
      </w:pPr>
      <w:r>
        <w:rPr>
          <w:sz w:val="28"/>
          <w:szCs w:val="28"/>
        </w:rPr>
        <w:t>&lt;servlet-name&gt;pass&lt;/servlet-name&gt;</w:t>
      </w:r>
    </w:p>
    <w:p w14:paraId="1BDE84A5" w14:textId="77777777" w:rsidR="003B5C88" w:rsidRDefault="00A30199">
      <w:pPr>
        <w:spacing w:after="0"/>
        <w:rPr>
          <w:sz w:val="28"/>
          <w:szCs w:val="28"/>
        </w:rPr>
      </w:pPr>
      <w:r>
        <w:rPr>
          <w:sz w:val="28"/>
          <w:szCs w:val="28"/>
        </w:rPr>
        <w:t>&lt;</w:t>
      </w:r>
      <w:proofErr w:type="spellStart"/>
      <w:r>
        <w:rPr>
          <w:sz w:val="28"/>
          <w:szCs w:val="28"/>
        </w:rPr>
        <w:t>url</w:t>
      </w:r>
      <w:proofErr w:type="spellEnd"/>
      <w:r>
        <w:rPr>
          <w:sz w:val="28"/>
          <w:szCs w:val="28"/>
        </w:rPr>
        <w:t>-pattern&gt;/</w:t>
      </w:r>
      <w:proofErr w:type="spellStart"/>
      <w:r>
        <w:rPr>
          <w:sz w:val="28"/>
          <w:szCs w:val="28"/>
        </w:rPr>
        <w:t>checkpass</w:t>
      </w:r>
      <w:proofErr w:type="spellEnd"/>
      <w:r>
        <w:rPr>
          <w:sz w:val="28"/>
          <w:szCs w:val="28"/>
        </w:rPr>
        <w:t>&lt;/</w:t>
      </w:r>
      <w:proofErr w:type="spellStart"/>
      <w:r>
        <w:rPr>
          <w:sz w:val="28"/>
          <w:szCs w:val="28"/>
        </w:rPr>
        <w:t>url</w:t>
      </w:r>
      <w:proofErr w:type="spellEnd"/>
      <w:r>
        <w:rPr>
          <w:sz w:val="28"/>
          <w:szCs w:val="28"/>
        </w:rPr>
        <w:t>-pattern&gt;</w:t>
      </w:r>
    </w:p>
    <w:p w14:paraId="429366F7" w14:textId="77777777" w:rsidR="003B5C88" w:rsidRDefault="00A30199">
      <w:pPr>
        <w:spacing w:after="0"/>
        <w:rPr>
          <w:sz w:val="28"/>
          <w:szCs w:val="28"/>
        </w:rPr>
      </w:pPr>
      <w:r>
        <w:rPr>
          <w:sz w:val="28"/>
          <w:szCs w:val="28"/>
        </w:rPr>
        <w:t>&lt;/servlet-mapping&gt;</w:t>
      </w:r>
    </w:p>
    <w:p w14:paraId="2BE1D97A" w14:textId="77777777" w:rsidR="003B5C88" w:rsidRDefault="00A30199">
      <w:pPr>
        <w:spacing w:after="0"/>
        <w:rPr>
          <w:sz w:val="28"/>
          <w:szCs w:val="28"/>
        </w:rPr>
      </w:pPr>
      <w:r>
        <w:rPr>
          <w:sz w:val="28"/>
          <w:szCs w:val="28"/>
        </w:rPr>
        <w:lastRenderedPageBreak/>
        <w:t>&lt;/web-app&gt;</w:t>
      </w:r>
    </w:p>
    <w:p w14:paraId="1260E0E9" w14:textId="77777777" w:rsidR="003B5C88" w:rsidRDefault="00A30199">
      <w:pPr>
        <w:spacing w:after="0"/>
        <w:rPr>
          <w:b/>
          <w:sz w:val="28"/>
          <w:szCs w:val="28"/>
        </w:rPr>
      </w:pPr>
      <w:r>
        <w:rPr>
          <w:sz w:val="28"/>
          <w:szCs w:val="28"/>
        </w:rPr>
        <w:t xml:space="preserve"> </w:t>
      </w:r>
      <w:r>
        <w:rPr>
          <w:b/>
          <w:sz w:val="28"/>
          <w:szCs w:val="28"/>
        </w:rPr>
        <w:t>Password.html</w:t>
      </w:r>
    </w:p>
    <w:p w14:paraId="29A0F7FA" w14:textId="77777777" w:rsidR="003B5C88" w:rsidRDefault="00A30199">
      <w:pPr>
        <w:spacing w:after="0"/>
        <w:rPr>
          <w:sz w:val="28"/>
          <w:szCs w:val="28"/>
        </w:rPr>
      </w:pPr>
      <w:r>
        <w:rPr>
          <w:sz w:val="28"/>
          <w:szCs w:val="28"/>
        </w:rPr>
        <w:t>&lt;html&gt;</w:t>
      </w:r>
    </w:p>
    <w:p w14:paraId="1F56078A" w14:textId="77777777" w:rsidR="003B5C88" w:rsidRDefault="00A30199">
      <w:pPr>
        <w:spacing w:after="0"/>
        <w:rPr>
          <w:sz w:val="28"/>
          <w:szCs w:val="28"/>
        </w:rPr>
      </w:pPr>
      <w:r>
        <w:rPr>
          <w:sz w:val="28"/>
          <w:szCs w:val="28"/>
        </w:rPr>
        <w:t>&lt;form name="pass" method="post" action="/</w:t>
      </w:r>
      <w:proofErr w:type="spellStart"/>
      <w:r>
        <w:rPr>
          <w:sz w:val="28"/>
          <w:szCs w:val="28"/>
        </w:rPr>
        <w:t>servletpgm</w:t>
      </w:r>
      <w:proofErr w:type="spellEnd"/>
      <w:r>
        <w:rPr>
          <w:sz w:val="28"/>
          <w:szCs w:val="28"/>
        </w:rPr>
        <w:t>/</w:t>
      </w:r>
      <w:proofErr w:type="spellStart"/>
      <w:r>
        <w:rPr>
          <w:sz w:val="28"/>
          <w:szCs w:val="28"/>
        </w:rPr>
        <w:t>checkpass</w:t>
      </w:r>
      <w:proofErr w:type="spellEnd"/>
      <w:r>
        <w:rPr>
          <w:sz w:val="28"/>
          <w:szCs w:val="28"/>
        </w:rPr>
        <w:t>"&gt;</w:t>
      </w:r>
    </w:p>
    <w:p w14:paraId="426C0B2E" w14:textId="77777777" w:rsidR="003B5C88" w:rsidRDefault="00A30199">
      <w:pPr>
        <w:spacing w:after="0"/>
        <w:rPr>
          <w:sz w:val="28"/>
          <w:szCs w:val="28"/>
        </w:rPr>
      </w:pPr>
      <w:r>
        <w:rPr>
          <w:sz w:val="28"/>
          <w:szCs w:val="28"/>
        </w:rPr>
        <w:t>&lt;input type=textbox name="username" value=" "&gt;</w:t>
      </w:r>
    </w:p>
    <w:p w14:paraId="45F5B994" w14:textId="77777777" w:rsidR="003B5C88" w:rsidRDefault="00A30199">
      <w:pPr>
        <w:spacing w:after="0"/>
        <w:rPr>
          <w:sz w:val="28"/>
          <w:szCs w:val="28"/>
        </w:rPr>
      </w:pPr>
      <w:r>
        <w:rPr>
          <w:sz w:val="28"/>
          <w:szCs w:val="28"/>
        </w:rPr>
        <w:t>&lt;input type=password name="pass" value=" "&gt;</w:t>
      </w:r>
    </w:p>
    <w:p w14:paraId="7EDD42BF" w14:textId="77777777" w:rsidR="003B5C88" w:rsidRDefault="00A30199">
      <w:pPr>
        <w:spacing w:after="0"/>
        <w:rPr>
          <w:sz w:val="28"/>
          <w:szCs w:val="28"/>
        </w:rPr>
      </w:pPr>
      <w:r>
        <w:rPr>
          <w:sz w:val="28"/>
          <w:szCs w:val="28"/>
        </w:rPr>
        <w:t>&lt;input type=submit</w:t>
      </w:r>
      <w:r>
        <w:rPr>
          <w:sz w:val="28"/>
          <w:szCs w:val="28"/>
        </w:rPr>
        <w:tab/>
        <w:t>value="ok"&gt;</w:t>
      </w:r>
    </w:p>
    <w:p w14:paraId="09568D61" w14:textId="77777777" w:rsidR="003B5C88" w:rsidRDefault="00A30199">
      <w:pPr>
        <w:spacing w:after="0"/>
        <w:rPr>
          <w:sz w:val="28"/>
          <w:szCs w:val="28"/>
        </w:rPr>
      </w:pPr>
      <w:r>
        <w:rPr>
          <w:sz w:val="28"/>
          <w:szCs w:val="28"/>
        </w:rPr>
        <w:t>&lt;/html&gt;</w:t>
      </w:r>
    </w:p>
    <w:p w14:paraId="587A7C9B" w14:textId="77777777" w:rsidR="003B5C88" w:rsidRDefault="003B5C88">
      <w:pPr>
        <w:spacing w:after="0"/>
        <w:rPr>
          <w:sz w:val="28"/>
          <w:szCs w:val="28"/>
        </w:rPr>
      </w:pPr>
    </w:p>
    <w:p w14:paraId="6E0B3340" w14:textId="77777777" w:rsidR="003B5C88" w:rsidRDefault="003B5C88">
      <w:pPr>
        <w:spacing w:after="0" w:line="240" w:lineRule="auto"/>
        <w:jc w:val="both"/>
        <w:rPr>
          <w:rFonts w:ascii="Times New Roman" w:eastAsia="Times New Roman" w:hAnsi="Times New Roman" w:cs="Times New Roman"/>
          <w:b/>
          <w:color w:val="1D1D1E"/>
          <w:sz w:val="28"/>
          <w:szCs w:val="28"/>
        </w:rPr>
      </w:pPr>
    </w:p>
    <w:p w14:paraId="3EBA2280" w14:textId="77777777" w:rsidR="003B5C88" w:rsidRDefault="003B5C88">
      <w:pPr>
        <w:spacing w:after="0" w:line="240" w:lineRule="auto"/>
        <w:jc w:val="both"/>
        <w:rPr>
          <w:rFonts w:ascii="Times New Roman" w:eastAsia="Times New Roman" w:hAnsi="Times New Roman" w:cs="Times New Roman"/>
          <w:b/>
          <w:color w:val="1D1D1E"/>
          <w:sz w:val="28"/>
          <w:szCs w:val="28"/>
        </w:rPr>
      </w:pPr>
    </w:p>
    <w:p w14:paraId="05CA52E8" w14:textId="77777777" w:rsidR="003B5C88" w:rsidRDefault="00A30199">
      <w:pPr>
        <w:spacing w:after="0" w:line="240" w:lineRule="auto"/>
        <w:jc w:val="both"/>
        <w:rPr>
          <w:rFonts w:ascii="Times New Roman" w:eastAsia="Times New Roman" w:hAnsi="Times New Roman" w:cs="Times New Roman"/>
          <w:b/>
          <w:color w:val="1D1D1E"/>
          <w:sz w:val="28"/>
          <w:szCs w:val="28"/>
        </w:rPr>
      </w:pPr>
      <w:r>
        <w:rPr>
          <w:rFonts w:ascii="Times New Roman" w:eastAsia="Times New Roman" w:hAnsi="Times New Roman" w:cs="Times New Roman"/>
          <w:b/>
          <w:color w:val="1D1D1E"/>
          <w:sz w:val="28"/>
          <w:szCs w:val="28"/>
        </w:rPr>
        <w:t>Example of handling initialization parameters of servlet</w:t>
      </w:r>
    </w:p>
    <w:p w14:paraId="3DDB4FEB" w14:textId="77777777" w:rsidR="003B5C88" w:rsidRDefault="003B5C88">
      <w:pPr>
        <w:spacing w:after="0" w:line="240" w:lineRule="auto"/>
        <w:jc w:val="both"/>
        <w:rPr>
          <w:rFonts w:ascii="Times New Roman" w:eastAsia="Times New Roman" w:hAnsi="Times New Roman" w:cs="Times New Roman"/>
          <w:b/>
          <w:color w:val="1D1D1E"/>
          <w:sz w:val="28"/>
          <w:szCs w:val="28"/>
        </w:rPr>
      </w:pPr>
    </w:p>
    <w:p w14:paraId="2195C8B5" w14:textId="77777777" w:rsidR="003B5C88" w:rsidRDefault="00A30199">
      <w:pPr>
        <w:spacing w:after="0" w:line="240" w:lineRule="auto"/>
        <w:jc w:val="both"/>
        <w:rPr>
          <w:rFonts w:ascii="Times New Roman" w:eastAsia="Times New Roman" w:hAnsi="Times New Roman" w:cs="Times New Roman"/>
          <w:b/>
          <w:color w:val="1D1D1E"/>
          <w:sz w:val="28"/>
          <w:szCs w:val="28"/>
        </w:rPr>
      </w:pPr>
      <w:r>
        <w:rPr>
          <w:rFonts w:ascii="Times New Roman" w:eastAsia="Times New Roman" w:hAnsi="Times New Roman" w:cs="Times New Roman"/>
          <w:b/>
          <w:color w:val="1D1D1E"/>
          <w:sz w:val="28"/>
          <w:szCs w:val="28"/>
        </w:rPr>
        <w:t>InitServlet.java</w:t>
      </w:r>
    </w:p>
    <w:p w14:paraId="0A419588" w14:textId="77777777" w:rsidR="003B5C88" w:rsidRDefault="003B5C88">
      <w:pPr>
        <w:spacing w:after="0" w:line="240" w:lineRule="auto"/>
        <w:jc w:val="both"/>
        <w:rPr>
          <w:rFonts w:ascii="Times New Roman" w:eastAsia="Times New Roman" w:hAnsi="Times New Roman" w:cs="Times New Roman"/>
          <w:b/>
          <w:color w:val="1D1D1E"/>
          <w:sz w:val="28"/>
          <w:szCs w:val="28"/>
        </w:rPr>
      </w:pPr>
    </w:p>
    <w:p w14:paraId="11124AB7" w14:textId="77777777" w:rsidR="003B5C88" w:rsidRDefault="00A30199">
      <w:pPr>
        <w:spacing w:after="0" w:line="240" w:lineRule="auto"/>
        <w:rPr>
          <w:rFonts w:ascii="Courier New" w:eastAsia="Courier New" w:hAnsi="Courier New" w:cs="Courier New"/>
          <w:sz w:val="28"/>
          <w:szCs w:val="28"/>
        </w:rPr>
      </w:pPr>
      <w:r>
        <w:rPr>
          <w:rFonts w:ascii="Courier New" w:eastAsia="Courier New" w:hAnsi="Courier New" w:cs="Courier New"/>
          <w:sz w:val="28"/>
          <w:szCs w:val="28"/>
        </w:rPr>
        <w:t xml:space="preserve">import </w:t>
      </w:r>
      <w:proofErr w:type="gramStart"/>
      <w:r>
        <w:rPr>
          <w:rFonts w:ascii="Courier New" w:eastAsia="Courier New" w:hAnsi="Courier New" w:cs="Courier New"/>
          <w:sz w:val="28"/>
          <w:szCs w:val="28"/>
        </w:rPr>
        <w:t>java.io.*</w:t>
      </w:r>
      <w:proofErr w:type="gramEnd"/>
      <w:r>
        <w:rPr>
          <w:rFonts w:ascii="Courier New" w:eastAsia="Courier New" w:hAnsi="Courier New" w:cs="Courier New"/>
          <w:sz w:val="28"/>
          <w:szCs w:val="28"/>
        </w:rPr>
        <w:t xml:space="preserve">; </w:t>
      </w:r>
    </w:p>
    <w:p w14:paraId="05C90CD3" w14:textId="77777777" w:rsidR="003B5C88" w:rsidRDefault="00A30199">
      <w:pPr>
        <w:spacing w:after="0" w:line="240" w:lineRule="auto"/>
        <w:rPr>
          <w:rFonts w:ascii="Courier New" w:eastAsia="Courier New" w:hAnsi="Courier New" w:cs="Courier New"/>
          <w:sz w:val="28"/>
          <w:szCs w:val="28"/>
        </w:rPr>
      </w:pPr>
      <w:r>
        <w:rPr>
          <w:rFonts w:ascii="Courier New" w:eastAsia="Courier New" w:hAnsi="Courier New" w:cs="Courier New"/>
          <w:sz w:val="28"/>
          <w:szCs w:val="28"/>
        </w:rPr>
        <w:t xml:space="preserve">import </w:t>
      </w:r>
      <w:proofErr w:type="spellStart"/>
      <w:proofErr w:type="gramStart"/>
      <w:r>
        <w:rPr>
          <w:rFonts w:ascii="Courier New" w:eastAsia="Courier New" w:hAnsi="Courier New" w:cs="Courier New"/>
          <w:sz w:val="28"/>
          <w:szCs w:val="28"/>
        </w:rPr>
        <w:t>javax.servlet</w:t>
      </w:r>
      <w:proofErr w:type="spellEnd"/>
      <w:proofErr w:type="gramEnd"/>
      <w:r>
        <w:rPr>
          <w:rFonts w:ascii="Courier New" w:eastAsia="Courier New" w:hAnsi="Courier New" w:cs="Courier New"/>
          <w:sz w:val="28"/>
          <w:szCs w:val="28"/>
        </w:rPr>
        <w:t xml:space="preserve">.*; </w:t>
      </w:r>
    </w:p>
    <w:p w14:paraId="0CFDB2ED" w14:textId="77777777" w:rsidR="003B5C88" w:rsidRDefault="00A30199">
      <w:pPr>
        <w:spacing w:after="0" w:line="240" w:lineRule="auto"/>
        <w:rPr>
          <w:rFonts w:ascii="Courier New" w:eastAsia="Courier New" w:hAnsi="Courier New" w:cs="Courier New"/>
          <w:sz w:val="28"/>
          <w:szCs w:val="28"/>
        </w:rPr>
      </w:pPr>
      <w:r>
        <w:rPr>
          <w:rFonts w:ascii="Courier New" w:eastAsia="Courier New" w:hAnsi="Courier New" w:cs="Courier New"/>
          <w:sz w:val="28"/>
          <w:szCs w:val="28"/>
        </w:rPr>
        <w:t xml:space="preserve">public class </w:t>
      </w:r>
      <w:proofErr w:type="spellStart"/>
      <w:r>
        <w:rPr>
          <w:rFonts w:ascii="Courier New" w:eastAsia="Courier New" w:hAnsi="Courier New" w:cs="Courier New"/>
          <w:sz w:val="28"/>
          <w:szCs w:val="28"/>
        </w:rPr>
        <w:t>InitServlet</w:t>
      </w:r>
      <w:proofErr w:type="spellEnd"/>
      <w:r>
        <w:rPr>
          <w:rFonts w:ascii="Courier New" w:eastAsia="Courier New" w:hAnsi="Courier New" w:cs="Courier New"/>
          <w:sz w:val="28"/>
          <w:szCs w:val="28"/>
        </w:rPr>
        <w:t xml:space="preserve"> extends </w:t>
      </w:r>
      <w:proofErr w:type="spellStart"/>
      <w:r>
        <w:rPr>
          <w:rFonts w:ascii="Courier New" w:eastAsia="Courier New" w:hAnsi="Courier New" w:cs="Courier New"/>
          <w:sz w:val="28"/>
          <w:szCs w:val="28"/>
        </w:rPr>
        <w:t>GenericServlet</w:t>
      </w:r>
      <w:proofErr w:type="spellEnd"/>
      <w:r>
        <w:rPr>
          <w:rFonts w:ascii="Courier New" w:eastAsia="Courier New" w:hAnsi="Courier New" w:cs="Courier New"/>
          <w:sz w:val="28"/>
          <w:szCs w:val="28"/>
        </w:rPr>
        <w:t xml:space="preserve"> {</w:t>
      </w:r>
    </w:p>
    <w:p w14:paraId="7BC5F161" w14:textId="77777777" w:rsidR="003B5C88" w:rsidRDefault="00A30199">
      <w:pPr>
        <w:spacing w:after="0" w:line="240" w:lineRule="auto"/>
        <w:rPr>
          <w:rFonts w:ascii="Courier New" w:eastAsia="Courier New" w:hAnsi="Courier New" w:cs="Courier New"/>
          <w:sz w:val="28"/>
          <w:szCs w:val="28"/>
        </w:rPr>
      </w:pPr>
      <w:r>
        <w:rPr>
          <w:rFonts w:ascii="Courier New" w:eastAsia="Courier New" w:hAnsi="Courier New" w:cs="Courier New"/>
          <w:sz w:val="28"/>
          <w:szCs w:val="28"/>
        </w:rPr>
        <w:t xml:space="preserve">public void </w:t>
      </w:r>
      <w:proofErr w:type="gramStart"/>
      <w:r>
        <w:rPr>
          <w:rFonts w:ascii="Courier New" w:eastAsia="Courier New" w:hAnsi="Courier New" w:cs="Courier New"/>
          <w:sz w:val="28"/>
          <w:szCs w:val="28"/>
        </w:rPr>
        <w:t>service(</w:t>
      </w:r>
      <w:proofErr w:type="spellStart"/>
      <w:proofErr w:type="gramEnd"/>
      <w:r>
        <w:rPr>
          <w:rFonts w:ascii="Courier New" w:eastAsia="Courier New" w:hAnsi="Courier New" w:cs="Courier New"/>
          <w:sz w:val="28"/>
          <w:szCs w:val="28"/>
        </w:rPr>
        <w:t>ServletRequest</w:t>
      </w:r>
      <w:proofErr w:type="spellEnd"/>
      <w:r>
        <w:rPr>
          <w:rFonts w:ascii="Courier New" w:eastAsia="Courier New" w:hAnsi="Courier New" w:cs="Courier New"/>
          <w:sz w:val="28"/>
          <w:szCs w:val="28"/>
        </w:rPr>
        <w:t xml:space="preserve"> request, </w:t>
      </w:r>
    </w:p>
    <w:p w14:paraId="73CA1AC9" w14:textId="77777777" w:rsidR="003B5C88" w:rsidRDefault="00A30199">
      <w:pPr>
        <w:spacing w:after="0" w:line="240" w:lineRule="auto"/>
        <w:rPr>
          <w:rFonts w:ascii="Courier New" w:eastAsia="Courier New" w:hAnsi="Courier New" w:cs="Courier New"/>
          <w:sz w:val="28"/>
          <w:szCs w:val="28"/>
        </w:rPr>
      </w:pPr>
      <w:proofErr w:type="spellStart"/>
      <w:r>
        <w:rPr>
          <w:rFonts w:ascii="Courier New" w:eastAsia="Courier New" w:hAnsi="Courier New" w:cs="Courier New"/>
          <w:sz w:val="28"/>
          <w:szCs w:val="28"/>
        </w:rPr>
        <w:t>ServletResponse</w:t>
      </w:r>
      <w:proofErr w:type="spellEnd"/>
      <w:r>
        <w:rPr>
          <w:rFonts w:ascii="Courier New" w:eastAsia="Courier New" w:hAnsi="Courier New" w:cs="Courier New"/>
          <w:sz w:val="28"/>
          <w:szCs w:val="28"/>
        </w:rPr>
        <w:t xml:space="preserve"> response) </w:t>
      </w:r>
    </w:p>
    <w:p w14:paraId="2B72774C" w14:textId="77777777" w:rsidR="003B5C88" w:rsidRDefault="00A30199">
      <w:pPr>
        <w:spacing w:after="0" w:line="240" w:lineRule="auto"/>
        <w:rPr>
          <w:rFonts w:ascii="Courier New" w:eastAsia="Courier New" w:hAnsi="Courier New" w:cs="Courier New"/>
          <w:sz w:val="28"/>
          <w:szCs w:val="28"/>
        </w:rPr>
      </w:pPr>
      <w:r>
        <w:rPr>
          <w:rFonts w:ascii="Courier New" w:eastAsia="Courier New" w:hAnsi="Courier New" w:cs="Courier New"/>
          <w:sz w:val="28"/>
          <w:szCs w:val="28"/>
        </w:rPr>
        <w:t xml:space="preserve">throws </w:t>
      </w:r>
      <w:proofErr w:type="spellStart"/>
      <w:r>
        <w:rPr>
          <w:rFonts w:ascii="Courier New" w:eastAsia="Courier New" w:hAnsi="Courier New" w:cs="Courier New"/>
          <w:sz w:val="28"/>
          <w:szCs w:val="28"/>
        </w:rPr>
        <w:t>ServletException</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IOException</w:t>
      </w:r>
      <w:proofErr w:type="spellEnd"/>
      <w:r>
        <w:rPr>
          <w:rFonts w:ascii="Courier New" w:eastAsia="Courier New" w:hAnsi="Courier New" w:cs="Courier New"/>
          <w:sz w:val="28"/>
          <w:szCs w:val="28"/>
        </w:rPr>
        <w:t xml:space="preserve"> { </w:t>
      </w:r>
    </w:p>
    <w:p w14:paraId="61577633" w14:textId="77777777" w:rsidR="003B5C88" w:rsidRDefault="00A30199">
      <w:pPr>
        <w:spacing w:after="0" w:line="240" w:lineRule="auto"/>
        <w:rPr>
          <w:rFonts w:ascii="Courier New" w:eastAsia="Courier New" w:hAnsi="Courier New" w:cs="Courier New"/>
          <w:sz w:val="28"/>
          <w:szCs w:val="28"/>
        </w:rPr>
      </w:pPr>
      <w:r>
        <w:rPr>
          <w:rFonts w:ascii="Courier New" w:eastAsia="Courier New" w:hAnsi="Courier New" w:cs="Courier New"/>
          <w:sz w:val="28"/>
          <w:szCs w:val="28"/>
        </w:rPr>
        <w:t xml:space="preserve">// Get </w:t>
      </w:r>
      <w:proofErr w:type="spellStart"/>
      <w:r>
        <w:rPr>
          <w:rFonts w:ascii="Courier New" w:eastAsia="Courier New" w:hAnsi="Courier New" w:cs="Courier New"/>
          <w:sz w:val="28"/>
          <w:szCs w:val="28"/>
        </w:rPr>
        <w:t>ServletConfig</w:t>
      </w:r>
      <w:proofErr w:type="spellEnd"/>
      <w:r>
        <w:rPr>
          <w:rFonts w:ascii="Courier New" w:eastAsia="Courier New" w:hAnsi="Courier New" w:cs="Courier New"/>
          <w:sz w:val="28"/>
          <w:szCs w:val="28"/>
        </w:rPr>
        <w:t xml:space="preserve"> object </w:t>
      </w:r>
    </w:p>
    <w:p w14:paraId="735E6953" w14:textId="77777777" w:rsidR="003B5C88" w:rsidRDefault="00A30199">
      <w:pPr>
        <w:spacing w:after="0" w:line="240" w:lineRule="auto"/>
        <w:rPr>
          <w:rFonts w:ascii="Courier New" w:eastAsia="Courier New" w:hAnsi="Courier New" w:cs="Courier New"/>
          <w:sz w:val="28"/>
          <w:szCs w:val="28"/>
        </w:rPr>
      </w:pPr>
      <w:proofErr w:type="spellStart"/>
      <w:r>
        <w:rPr>
          <w:rFonts w:ascii="Courier New" w:eastAsia="Courier New" w:hAnsi="Courier New" w:cs="Courier New"/>
          <w:sz w:val="28"/>
          <w:szCs w:val="28"/>
        </w:rPr>
        <w:t>ServletConfig</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sc</w:t>
      </w:r>
      <w:proofErr w:type="spellEnd"/>
      <w:r>
        <w:rPr>
          <w:rFonts w:ascii="Courier New" w:eastAsia="Courier New" w:hAnsi="Courier New" w:cs="Courier New"/>
          <w:sz w:val="28"/>
          <w:szCs w:val="28"/>
        </w:rPr>
        <w:t xml:space="preserve"> = </w:t>
      </w:r>
      <w:proofErr w:type="spellStart"/>
      <w:proofErr w:type="gramStart"/>
      <w:r>
        <w:rPr>
          <w:rFonts w:ascii="Courier New" w:eastAsia="Courier New" w:hAnsi="Courier New" w:cs="Courier New"/>
          <w:sz w:val="28"/>
          <w:szCs w:val="28"/>
        </w:rPr>
        <w:t>getServletConfig</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 xml:space="preserve">); </w:t>
      </w:r>
    </w:p>
    <w:p w14:paraId="07FB9D73" w14:textId="77777777" w:rsidR="003B5C88" w:rsidRDefault="00A30199">
      <w:pPr>
        <w:spacing w:after="0" w:line="240" w:lineRule="auto"/>
        <w:rPr>
          <w:rFonts w:ascii="Courier New" w:eastAsia="Courier New" w:hAnsi="Courier New" w:cs="Courier New"/>
          <w:sz w:val="28"/>
          <w:szCs w:val="28"/>
        </w:rPr>
      </w:pPr>
      <w:r>
        <w:rPr>
          <w:rFonts w:ascii="Courier New" w:eastAsia="Courier New" w:hAnsi="Courier New" w:cs="Courier New"/>
          <w:sz w:val="28"/>
          <w:szCs w:val="28"/>
        </w:rPr>
        <w:t xml:space="preserve">// Display two initialization arguments </w:t>
      </w:r>
    </w:p>
    <w:p w14:paraId="5AD407D6" w14:textId="77777777" w:rsidR="003B5C88" w:rsidRDefault="00A30199">
      <w:pPr>
        <w:spacing w:after="0" w:line="240" w:lineRule="auto"/>
        <w:rPr>
          <w:rFonts w:ascii="Courier New" w:eastAsia="Courier New" w:hAnsi="Courier New" w:cs="Courier New"/>
          <w:sz w:val="28"/>
          <w:szCs w:val="28"/>
        </w:rPr>
      </w:pPr>
      <w:proofErr w:type="spellStart"/>
      <w:proofErr w:type="gramStart"/>
      <w:r>
        <w:rPr>
          <w:rFonts w:ascii="Courier New" w:eastAsia="Courier New" w:hAnsi="Courier New" w:cs="Courier New"/>
          <w:sz w:val="28"/>
          <w:szCs w:val="28"/>
        </w:rPr>
        <w:t>response.setContentType</w:t>
      </w:r>
      <w:proofErr w:type="spellEnd"/>
      <w:proofErr w:type="gramEnd"/>
      <w:r>
        <w:rPr>
          <w:rFonts w:ascii="Courier New" w:eastAsia="Courier New" w:hAnsi="Courier New" w:cs="Courier New"/>
          <w:sz w:val="28"/>
          <w:szCs w:val="28"/>
        </w:rPr>
        <w:t xml:space="preserve">("text/html"); </w:t>
      </w:r>
    </w:p>
    <w:p w14:paraId="133D8C63" w14:textId="77777777" w:rsidR="003B5C88" w:rsidRDefault="00A30199">
      <w:pPr>
        <w:spacing w:after="0" w:line="240" w:lineRule="auto"/>
        <w:rPr>
          <w:rFonts w:ascii="Courier New" w:eastAsia="Courier New" w:hAnsi="Courier New" w:cs="Courier New"/>
          <w:sz w:val="28"/>
          <w:szCs w:val="28"/>
        </w:rPr>
      </w:pPr>
      <w:proofErr w:type="spellStart"/>
      <w:r>
        <w:rPr>
          <w:rFonts w:ascii="Courier New" w:eastAsia="Courier New" w:hAnsi="Courier New" w:cs="Courier New"/>
          <w:sz w:val="28"/>
          <w:szCs w:val="28"/>
        </w:rPr>
        <w:t>PrintWriter</w:t>
      </w:r>
      <w:proofErr w:type="spellEnd"/>
      <w:r>
        <w:rPr>
          <w:rFonts w:ascii="Courier New" w:eastAsia="Courier New" w:hAnsi="Courier New" w:cs="Courier New"/>
          <w:sz w:val="28"/>
          <w:szCs w:val="28"/>
        </w:rPr>
        <w:t xml:space="preserve"> pw = </w:t>
      </w:r>
      <w:proofErr w:type="spellStart"/>
      <w:proofErr w:type="gramStart"/>
      <w:r>
        <w:rPr>
          <w:rFonts w:ascii="Courier New" w:eastAsia="Courier New" w:hAnsi="Courier New" w:cs="Courier New"/>
          <w:sz w:val="28"/>
          <w:szCs w:val="28"/>
        </w:rPr>
        <w:t>response.getWriter</w:t>
      </w:r>
      <w:proofErr w:type="spellEnd"/>
      <w:proofErr w:type="gramEnd"/>
      <w:r>
        <w:rPr>
          <w:rFonts w:ascii="Courier New" w:eastAsia="Courier New" w:hAnsi="Courier New" w:cs="Courier New"/>
          <w:sz w:val="28"/>
          <w:szCs w:val="28"/>
        </w:rPr>
        <w:t xml:space="preserve">(); </w:t>
      </w:r>
    </w:p>
    <w:p w14:paraId="3B3F7E2B" w14:textId="77777777" w:rsidR="003B5C88" w:rsidRDefault="00A30199">
      <w:pPr>
        <w:spacing w:after="0" w:line="240" w:lineRule="auto"/>
        <w:rPr>
          <w:rFonts w:ascii="Courier New" w:eastAsia="Courier New" w:hAnsi="Courier New" w:cs="Courier New"/>
          <w:sz w:val="28"/>
          <w:szCs w:val="28"/>
        </w:rPr>
      </w:pPr>
      <w:proofErr w:type="spellStart"/>
      <w:proofErr w:type="gramStart"/>
      <w:r>
        <w:rPr>
          <w:rFonts w:ascii="Courier New" w:eastAsia="Courier New" w:hAnsi="Courier New" w:cs="Courier New"/>
          <w:sz w:val="28"/>
          <w:szCs w:val="28"/>
        </w:rPr>
        <w:t>pw.println</w:t>
      </w:r>
      <w:proofErr w:type="spellEnd"/>
      <w:proofErr w:type="gramEnd"/>
      <w:r>
        <w:rPr>
          <w:rFonts w:ascii="Courier New" w:eastAsia="Courier New" w:hAnsi="Courier New" w:cs="Courier New"/>
          <w:sz w:val="28"/>
          <w:szCs w:val="28"/>
        </w:rPr>
        <w:t xml:space="preserve">("&lt;B&gt;Country: " + </w:t>
      </w:r>
    </w:p>
    <w:p w14:paraId="0DD8070C" w14:textId="77777777" w:rsidR="003B5C88" w:rsidRDefault="00A30199">
      <w:pPr>
        <w:spacing w:after="0" w:line="240" w:lineRule="auto"/>
        <w:rPr>
          <w:rFonts w:ascii="Courier New" w:eastAsia="Courier New" w:hAnsi="Courier New" w:cs="Courier New"/>
          <w:sz w:val="28"/>
          <w:szCs w:val="28"/>
        </w:rPr>
      </w:pPr>
      <w:proofErr w:type="spellStart"/>
      <w:proofErr w:type="gramStart"/>
      <w:r>
        <w:rPr>
          <w:rFonts w:ascii="Courier New" w:eastAsia="Courier New" w:hAnsi="Courier New" w:cs="Courier New"/>
          <w:sz w:val="28"/>
          <w:szCs w:val="28"/>
        </w:rPr>
        <w:t>sc.getInitParameter</w:t>
      </w:r>
      <w:proofErr w:type="spellEnd"/>
      <w:proofErr w:type="gramEnd"/>
      <w:r>
        <w:rPr>
          <w:rFonts w:ascii="Courier New" w:eastAsia="Courier New" w:hAnsi="Courier New" w:cs="Courier New"/>
          <w:sz w:val="28"/>
          <w:szCs w:val="28"/>
        </w:rPr>
        <w:t xml:space="preserve">("country")); </w:t>
      </w:r>
    </w:p>
    <w:p w14:paraId="33931F84" w14:textId="77777777" w:rsidR="003B5C88" w:rsidRDefault="00A30199">
      <w:pPr>
        <w:spacing w:after="0" w:line="240" w:lineRule="auto"/>
        <w:rPr>
          <w:rFonts w:ascii="Courier New" w:eastAsia="Courier New" w:hAnsi="Courier New" w:cs="Courier New"/>
          <w:sz w:val="28"/>
          <w:szCs w:val="28"/>
        </w:rPr>
      </w:pPr>
      <w:proofErr w:type="spellStart"/>
      <w:proofErr w:type="gramStart"/>
      <w:r>
        <w:rPr>
          <w:rFonts w:ascii="Courier New" w:eastAsia="Courier New" w:hAnsi="Courier New" w:cs="Courier New"/>
          <w:sz w:val="28"/>
          <w:szCs w:val="28"/>
        </w:rPr>
        <w:t>pw.println</w:t>
      </w:r>
      <w:proofErr w:type="spellEnd"/>
      <w:proofErr w:type="gramEnd"/>
      <w:r>
        <w:rPr>
          <w:rFonts w:ascii="Courier New" w:eastAsia="Courier New" w:hAnsi="Courier New" w:cs="Courier New"/>
          <w:sz w:val="28"/>
          <w:szCs w:val="28"/>
        </w:rPr>
        <w:t>("&lt;</w:t>
      </w:r>
      <w:proofErr w:type="spellStart"/>
      <w:r>
        <w:rPr>
          <w:rFonts w:ascii="Courier New" w:eastAsia="Courier New" w:hAnsi="Courier New" w:cs="Courier New"/>
          <w:sz w:val="28"/>
          <w:szCs w:val="28"/>
        </w:rPr>
        <w:t>br</w:t>
      </w:r>
      <w:proofErr w:type="spellEnd"/>
      <w:r>
        <w:rPr>
          <w:rFonts w:ascii="Courier New" w:eastAsia="Courier New" w:hAnsi="Courier New" w:cs="Courier New"/>
          <w:sz w:val="28"/>
          <w:szCs w:val="28"/>
        </w:rPr>
        <w:t xml:space="preserve">&gt;City: " + </w:t>
      </w:r>
    </w:p>
    <w:p w14:paraId="2E2CE1B9" w14:textId="77777777" w:rsidR="003B5C88" w:rsidRDefault="00A30199">
      <w:pPr>
        <w:spacing w:after="0" w:line="240" w:lineRule="auto"/>
        <w:rPr>
          <w:rFonts w:ascii="Courier New" w:eastAsia="Courier New" w:hAnsi="Courier New" w:cs="Courier New"/>
          <w:sz w:val="28"/>
          <w:szCs w:val="28"/>
        </w:rPr>
      </w:pPr>
      <w:proofErr w:type="spellStart"/>
      <w:proofErr w:type="gramStart"/>
      <w:r>
        <w:rPr>
          <w:rFonts w:ascii="Courier New" w:eastAsia="Courier New" w:hAnsi="Courier New" w:cs="Courier New"/>
          <w:sz w:val="28"/>
          <w:szCs w:val="28"/>
        </w:rPr>
        <w:t>sc.getInitParameter</w:t>
      </w:r>
      <w:proofErr w:type="spellEnd"/>
      <w:proofErr w:type="gramEnd"/>
      <w:r>
        <w:rPr>
          <w:rFonts w:ascii="Courier New" w:eastAsia="Courier New" w:hAnsi="Courier New" w:cs="Courier New"/>
          <w:sz w:val="28"/>
          <w:szCs w:val="28"/>
        </w:rPr>
        <w:t xml:space="preserve">("city")); </w:t>
      </w:r>
    </w:p>
    <w:p w14:paraId="0ADC36B9" w14:textId="77777777" w:rsidR="003B5C88" w:rsidRDefault="00A30199">
      <w:pPr>
        <w:spacing w:after="0" w:line="240" w:lineRule="auto"/>
        <w:rPr>
          <w:rFonts w:ascii="Courier New" w:eastAsia="Courier New" w:hAnsi="Courier New" w:cs="Courier New"/>
          <w:sz w:val="28"/>
          <w:szCs w:val="28"/>
        </w:rPr>
      </w:pPr>
      <w:proofErr w:type="spellStart"/>
      <w:proofErr w:type="gramStart"/>
      <w:r>
        <w:rPr>
          <w:rFonts w:ascii="Courier New" w:eastAsia="Courier New" w:hAnsi="Courier New" w:cs="Courier New"/>
          <w:sz w:val="28"/>
          <w:szCs w:val="28"/>
        </w:rPr>
        <w:t>pw.close</w:t>
      </w:r>
      <w:proofErr w:type="spellEnd"/>
      <w:proofErr w:type="gramEnd"/>
      <w:r>
        <w:rPr>
          <w:rFonts w:ascii="Courier New" w:eastAsia="Courier New" w:hAnsi="Courier New" w:cs="Courier New"/>
          <w:sz w:val="28"/>
          <w:szCs w:val="28"/>
        </w:rPr>
        <w:t xml:space="preserve">(); </w:t>
      </w:r>
    </w:p>
    <w:p w14:paraId="3D2C19BE" w14:textId="77777777" w:rsidR="003B5C88" w:rsidRDefault="00A30199">
      <w:pPr>
        <w:spacing w:after="0" w:line="240" w:lineRule="auto"/>
        <w:rPr>
          <w:rFonts w:ascii="Courier New" w:eastAsia="Courier New" w:hAnsi="Courier New" w:cs="Courier New"/>
          <w:sz w:val="28"/>
          <w:szCs w:val="28"/>
        </w:rPr>
      </w:pPr>
      <w:bookmarkStart w:id="1" w:name="30j0zll" w:colFirst="0" w:colLast="0"/>
      <w:bookmarkEnd w:id="1"/>
      <w:r>
        <w:rPr>
          <w:rFonts w:ascii="Courier New" w:eastAsia="Courier New" w:hAnsi="Courier New" w:cs="Courier New"/>
          <w:sz w:val="28"/>
          <w:szCs w:val="28"/>
        </w:rPr>
        <w:t xml:space="preserve">} </w:t>
      </w:r>
    </w:p>
    <w:p w14:paraId="5FE47340" w14:textId="77777777" w:rsidR="003B5C88" w:rsidRDefault="00A30199">
      <w:pPr>
        <w:spacing w:after="0" w:line="240" w:lineRule="auto"/>
        <w:rPr>
          <w:rFonts w:ascii="Courier New" w:eastAsia="Courier New" w:hAnsi="Courier New" w:cs="Courier New"/>
          <w:sz w:val="28"/>
          <w:szCs w:val="28"/>
        </w:rPr>
      </w:pPr>
      <w:r>
        <w:rPr>
          <w:rFonts w:ascii="Courier New" w:eastAsia="Courier New" w:hAnsi="Courier New" w:cs="Courier New"/>
          <w:sz w:val="28"/>
          <w:szCs w:val="28"/>
        </w:rPr>
        <w:t>}</w:t>
      </w:r>
    </w:p>
    <w:p w14:paraId="5A26474C" w14:textId="77777777" w:rsidR="003B5C88" w:rsidRDefault="003B5C88">
      <w:pPr>
        <w:spacing w:after="0" w:line="240" w:lineRule="auto"/>
        <w:jc w:val="both"/>
        <w:rPr>
          <w:rFonts w:ascii="Times New Roman" w:eastAsia="Times New Roman" w:hAnsi="Times New Roman" w:cs="Times New Roman"/>
          <w:b/>
          <w:color w:val="1D1D1E"/>
          <w:sz w:val="28"/>
          <w:szCs w:val="28"/>
        </w:rPr>
      </w:pPr>
    </w:p>
    <w:p w14:paraId="098A21C7" w14:textId="77777777" w:rsidR="003B5C88" w:rsidRDefault="00A30199">
      <w:pPr>
        <w:spacing w:after="0" w:line="240" w:lineRule="auto"/>
        <w:jc w:val="both"/>
        <w:rPr>
          <w:rFonts w:ascii="Times New Roman" w:eastAsia="Times New Roman" w:hAnsi="Times New Roman" w:cs="Times New Roman"/>
          <w:b/>
          <w:color w:val="1D1D1E"/>
          <w:sz w:val="28"/>
          <w:szCs w:val="28"/>
        </w:rPr>
      </w:pPr>
      <w:r>
        <w:rPr>
          <w:rFonts w:ascii="Times New Roman" w:eastAsia="Times New Roman" w:hAnsi="Times New Roman" w:cs="Times New Roman"/>
          <w:b/>
          <w:color w:val="1D1D1E"/>
          <w:sz w:val="28"/>
          <w:szCs w:val="28"/>
        </w:rPr>
        <w:t>web.xml</w:t>
      </w:r>
    </w:p>
    <w:p w14:paraId="133E89BD" w14:textId="77777777" w:rsidR="003B5C88" w:rsidRDefault="003B5C88">
      <w:pPr>
        <w:spacing w:after="0" w:line="240" w:lineRule="auto"/>
        <w:jc w:val="both"/>
        <w:rPr>
          <w:rFonts w:ascii="Times New Roman" w:eastAsia="Times New Roman" w:hAnsi="Times New Roman" w:cs="Times New Roman"/>
          <w:b/>
          <w:color w:val="1D1D1E"/>
          <w:sz w:val="28"/>
          <w:szCs w:val="28"/>
        </w:rPr>
      </w:pPr>
    </w:p>
    <w:p w14:paraId="6136E536" w14:textId="77777777" w:rsidR="003B5C88" w:rsidRDefault="00A30199">
      <w:pPr>
        <w:spacing w:after="0"/>
        <w:rPr>
          <w:sz w:val="28"/>
          <w:szCs w:val="28"/>
        </w:rPr>
      </w:pPr>
      <w:r>
        <w:rPr>
          <w:sz w:val="28"/>
          <w:szCs w:val="28"/>
        </w:rPr>
        <w:t>&lt;web-app&gt;</w:t>
      </w:r>
    </w:p>
    <w:p w14:paraId="12042262" w14:textId="77777777" w:rsidR="003B5C88" w:rsidRDefault="00A30199">
      <w:pPr>
        <w:spacing w:after="0"/>
        <w:rPr>
          <w:sz w:val="28"/>
          <w:szCs w:val="28"/>
        </w:rPr>
      </w:pPr>
      <w:r>
        <w:rPr>
          <w:sz w:val="28"/>
          <w:szCs w:val="28"/>
        </w:rPr>
        <w:t>&lt;servlet&gt;</w:t>
      </w:r>
    </w:p>
    <w:p w14:paraId="43A7D44E" w14:textId="77777777" w:rsidR="003B5C88" w:rsidRDefault="00A30199">
      <w:pPr>
        <w:spacing w:after="0"/>
        <w:rPr>
          <w:sz w:val="28"/>
          <w:szCs w:val="28"/>
        </w:rPr>
      </w:pPr>
      <w:r>
        <w:rPr>
          <w:sz w:val="28"/>
          <w:szCs w:val="28"/>
        </w:rPr>
        <w:t>&lt;servlet-name&gt;demo&lt;/servlet-name&gt;</w:t>
      </w:r>
    </w:p>
    <w:p w14:paraId="188891D9" w14:textId="77777777" w:rsidR="003B5C88" w:rsidRDefault="00A30199">
      <w:pPr>
        <w:spacing w:after="0"/>
        <w:rPr>
          <w:sz w:val="28"/>
          <w:szCs w:val="28"/>
        </w:rPr>
      </w:pPr>
      <w:r>
        <w:rPr>
          <w:sz w:val="28"/>
          <w:szCs w:val="28"/>
        </w:rPr>
        <w:t>&lt;servlet-class&gt;</w:t>
      </w:r>
      <w:proofErr w:type="spellStart"/>
      <w:r>
        <w:rPr>
          <w:sz w:val="28"/>
          <w:szCs w:val="28"/>
        </w:rPr>
        <w:t>InitServlet</w:t>
      </w:r>
      <w:proofErr w:type="spellEnd"/>
      <w:r>
        <w:rPr>
          <w:sz w:val="28"/>
          <w:szCs w:val="28"/>
        </w:rPr>
        <w:t>&lt;/servlet-class&gt;</w:t>
      </w:r>
    </w:p>
    <w:p w14:paraId="4A4FFFAF" w14:textId="77777777" w:rsidR="003B5C88" w:rsidRDefault="00A30199">
      <w:pPr>
        <w:spacing w:after="0"/>
        <w:rPr>
          <w:sz w:val="28"/>
          <w:szCs w:val="28"/>
        </w:rPr>
      </w:pPr>
      <w:r>
        <w:rPr>
          <w:sz w:val="28"/>
          <w:szCs w:val="28"/>
        </w:rPr>
        <w:lastRenderedPageBreak/>
        <w:t>&lt;</w:t>
      </w:r>
      <w:proofErr w:type="spellStart"/>
      <w:r>
        <w:rPr>
          <w:sz w:val="28"/>
          <w:szCs w:val="28"/>
        </w:rPr>
        <w:t>init</w:t>
      </w:r>
      <w:proofErr w:type="spellEnd"/>
      <w:r>
        <w:rPr>
          <w:sz w:val="28"/>
          <w:szCs w:val="28"/>
        </w:rPr>
        <w:t>-param&gt;</w:t>
      </w:r>
    </w:p>
    <w:p w14:paraId="7A10ABD8" w14:textId="77777777" w:rsidR="003B5C88" w:rsidRDefault="00A30199">
      <w:pPr>
        <w:spacing w:after="0"/>
        <w:rPr>
          <w:sz w:val="28"/>
          <w:szCs w:val="28"/>
        </w:rPr>
      </w:pPr>
      <w:r>
        <w:rPr>
          <w:sz w:val="28"/>
          <w:szCs w:val="28"/>
        </w:rPr>
        <w:t>&lt;param-name&gt;country&lt;/param-name&gt;</w:t>
      </w:r>
    </w:p>
    <w:p w14:paraId="6C9D846A" w14:textId="77777777" w:rsidR="003B5C88" w:rsidRDefault="00A30199">
      <w:pPr>
        <w:spacing w:after="0"/>
        <w:rPr>
          <w:sz w:val="28"/>
          <w:szCs w:val="28"/>
        </w:rPr>
      </w:pPr>
      <w:r>
        <w:rPr>
          <w:sz w:val="28"/>
          <w:szCs w:val="28"/>
        </w:rPr>
        <w:t>&lt;param-value&gt;India&lt;/param-value&gt;</w:t>
      </w:r>
    </w:p>
    <w:p w14:paraId="71EDB597" w14:textId="77777777" w:rsidR="003B5C88" w:rsidRDefault="00A30199">
      <w:pPr>
        <w:spacing w:after="0"/>
        <w:rPr>
          <w:sz w:val="28"/>
          <w:szCs w:val="28"/>
        </w:rPr>
      </w:pPr>
      <w:r>
        <w:rPr>
          <w:sz w:val="28"/>
          <w:szCs w:val="28"/>
        </w:rPr>
        <w:t>&lt;/</w:t>
      </w:r>
      <w:proofErr w:type="spellStart"/>
      <w:r>
        <w:rPr>
          <w:sz w:val="28"/>
          <w:szCs w:val="28"/>
        </w:rPr>
        <w:t>init</w:t>
      </w:r>
      <w:proofErr w:type="spellEnd"/>
      <w:r>
        <w:rPr>
          <w:sz w:val="28"/>
          <w:szCs w:val="28"/>
        </w:rPr>
        <w:t>-param&gt;</w:t>
      </w:r>
    </w:p>
    <w:p w14:paraId="475C4F07" w14:textId="77777777" w:rsidR="003B5C88" w:rsidRDefault="00A30199">
      <w:pPr>
        <w:spacing w:after="0"/>
        <w:rPr>
          <w:sz w:val="28"/>
          <w:szCs w:val="28"/>
        </w:rPr>
      </w:pPr>
      <w:r>
        <w:rPr>
          <w:sz w:val="28"/>
          <w:szCs w:val="28"/>
        </w:rPr>
        <w:t>&lt;</w:t>
      </w:r>
      <w:proofErr w:type="spellStart"/>
      <w:r>
        <w:rPr>
          <w:sz w:val="28"/>
          <w:szCs w:val="28"/>
        </w:rPr>
        <w:t>init</w:t>
      </w:r>
      <w:proofErr w:type="spellEnd"/>
      <w:r>
        <w:rPr>
          <w:sz w:val="28"/>
          <w:szCs w:val="28"/>
        </w:rPr>
        <w:t>-param&gt;</w:t>
      </w:r>
    </w:p>
    <w:p w14:paraId="3B508C0C" w14:textId="77777777" w:rsidR="003B5C88" w:rsidRDefault="00A30199">
      <w:pPr>
        <w:spacing w:after="0"/>
        <w:rPr>
          <w:sz w:val="28"/>
          <w:szCs w:val="28"/>
        </w:rPr>
      </w:pPr>
      <w:r>
        <w:rPr>
          <w:sz w:val="28"/>
          <w:szCs w:val="28"/>
        </w:rPr>
        <w:t>&lt;param-name&gt;city&lt;/param-name&gt;</w:t>
      </w:r>
    </w:p>
    <w:p w14:paraId="1C196D4C" w14:textId="77777777" w:rsidR="003B5C88" w:rsidRDefault="00A30199">
      <w:pPr>
        <w:spacing w:after="0"/>
        <w:rPr>
          <w:sz w:val="28"/>
          <w:szCs w:val="28"/>
        </w:rPr>
      </w:pPr>
      <w:r>
        <w:rPr>
          <w:sz w:val="28"/>
          <w:szCs w:val="28"/>
        </w:rPr>
        <w:t>&lt;param-value&gt;Solapur&lt;/param-value&gt;</w:t>
      </w:r>
    </w:p>
    <w:p w14:paraId="1682B449" w14:textId="77777777" w:rsidR="003B5C88" w:rsidRDefault="00A30199">
      <w:pPr>
        <w:spacing w:after="0"/>
        <w:rPr>
          <w:sz w:val="28"/>
          <w:szCs w:val="28"/>
        </w:rPr>
      </w:pPr>
      <w:r>
        <w:rPr>
          <w:sz w:val="28"/>
          <w:szCs w:val="28"/>
        </w:rPr>
        <w:t>&lt;/</w:t>
      </w:r>
      <w:proofErr w:type="spellStart"/>
      <w:r>
        <w:rPr>
          <w:sz w:val="28"/>
          <w:szCs w:val="28"/>
        </w:rPr>
        <w:t>init</w:t>
      </w:r>
      <w:proofErr w:type="spellEnd"/>
      <w:r>
        <w:rPr>
          <w:sz w:val="28"/>
          <w:szCs w:val="28"/>
        </w:rPr>
        <w:t>-param&gt;</w:t>
      </w:r>
    </w:p>
    <w:p w14:paraId="2F4B066C" w14:textId="77777777" w:rsidR="003B5C88" w:rsidRDefault="003B5C88">
      <w:pPr>
        <w:spacing w:after="0"/>
        <w:rPr>
          <w:sz w:val="28"/>
          <w:szCs w:val="28"/>
        </w:rPr>
      </w:pPr>
    </w:p>
    <w:p w14:paraId="6C423606" w14:textId="77777777" w:rsidR="003B5C88" w:rsidRDefault="00A30199">
      <w:pPr>
        <w:spacing w:after="0"/>
        <w:rPr>
          <w:sz w:val="28"/>
          <w:szCs w:val="28"/>
        </w:rPr>
      </w:pPr>
      <w:r>
        <w:rPr>
          <w:sz w:val="28"/>
          <w:szCs w:val="28"/>
        </w:rPr>
        <w:t>&lt;/servlet&gt;</w:t>
      </w:r>
    </w:p>
    <w:p w14:paraId="431F6763" w14:textId="77777777" w:rsidR="003B5C88" w:rsidRDefault="00A30199">
      <w:pPr>
        <w:spacing w:after="0"/>
        <w:rPr>
          <w:sz w:val="28"/>
          <w:szCs w:val="28"/>
        </w:rPr>
      </w:pPr>
      <w:r>
        <w:rPr>
          <w:sz w:val="28"/>
          <w:szCs w:val="28"/>
        </w:rPr>
        <w:t>&lt;servlet-mapping&gt;</w:t>
      </w:r>
    </w:p>
    <w:p w14:paraId="26CE0753" w14:textId="77777777" w:rsidR="003B5C88" w:rsidRDefault="00A30199">
      <w:pPr>
        <w:spacing w:after="0"/>
        <w:rPr>
          <w:sz w:val="28"/>
          <w:szCs w:val="28"/>
        </w:rPr>
      </w:pPr>
      <w:r>
        <w:rPr>
          <w:sz w:val="28"/>
          <w:szCs w:val="28"/>
        </w:rPr>
        <w:t>&lt;servlet-name&gt;demo&lt;/servlet-name&gt;</w:t>
      </w:r>
    </w:p>
    <w:p w14:paraId="48FBC422" w14:textId="77777777" w:rsidR="003B5C88" w:rsidRDefault="00A30199">
      <w:pPr>
        <w:spacing w:after="0"/>
        <w:rPr>
          <w:sz w:val="28"/>
          <w:szCs w:val="28"/>
        </w:rPr>
      </w:pPr>
      <w:r>
        <w:rPr>
          <w:sz w:val="28"/>
          <w:szCs w:val="28"/>
        </w:rPr>
        <w:t>&lt;</w:t>
      </w:r>
      <w:proofErr w:type="spellStart"/>
      <w:r>
        <w:rPr>
          <w:sz w:val="28"/>
          <w:szCs w:val="28"/>
        </w:rPr>
        <w:t>url</w:t>
      </w:r>
      <w:proofErr w:type="spellEnd"/>
      <w:r>
        <w:rPr>
          <w:sz w:val="28"/>
          <w:szCs w:val="28"/>
        </w:rPr>
        <w:t>-pattern&gt;/</w:t>
      </w:r>
      <w:proofErr w:type="spellStart"/>
      <w:r>
        <w:rPr>
          <w:sz w:val="28"/>
          <w:szCs w:val="28"/>
        </w:rPr>
        <w:t>initser</w:t>
      </w:r>
      <w:proofErr w:type="spellEnd"/>
      <w:r>
        <w:rPr>
          <w:sz w:val="28"/>
          <w:szCs w:val="28"/>
        </w:rPr>
        <w:t>&lt;/</w:t>
      </w:r>
      <w:proofErr w:type="spellStart"/>
      <w:r>
        <w:rPr>
          <w:sz w:val="28"/>
          <w:szCs w:val="28"/>
        </w:rPr>
        <w:t>url</w:t>
      </w:r>
      <w:proofErr w:type="spellEnd"/>
      <w:r>
        <w:rPr>
          <w:sz w:val="28"/>
          <w:szCs w:val="28"/>
        </w:rPr>
        <w:t>-pattern&gt;</w:t>
      </w:r>
    </w:p>
    <w:p w14:paraId="7DA0230A" w14:textId="77777777" w:rsidR="003B5C88" w:rsidRDefault="00A30199">
      <w:pPr>
        <w:spacing w:after="0"/>
        <w:rPr>
          <w:sz w:val="28"/>
          <w:szCs w:val="28"/>
        </w:rPr>
      </w:pPr>
      <w:r>
        <w:rPr>
          <w:sz w:val="28"/>
          <w:szCs w:val="28"/>
        </w:rPr>
        <w:t>&lt;/servlet-mapping&gt;</w:t>
      </w:r>
    </w:p>
    <w:p w14:paraId="036D3CE9" w14:textId="77777777" w:rsidR="003B5C88" w:rsidRDefault="00A30199">
      <w:pPr>
        <w:spacing w:after="0"/>
        <w:rPr>
          <w:sz w:val="28"/>
          <w:szCs w:val="28"/>
        </w:rPr>
      </w:pPr>
      <w:r>
        <w:rPr>
          <w:sz w:val="28"/>
          <w:szCs w:val="28"/>
        </w:rPr>
        <w:t>&lt;/web-app&gt;</w:t>
      </w:r>
    </w:p>
    <w:p w14:paraId="10C656F1" w14:textId="77777777" w:rsidR="003B5C88" w:rsidRDefault="003B5C88">
      <w:pPr>
        <w:spacing w:after="0"/>
        <w:rPr>
          <w:rFonts w:ascii="Times New Roman" w:eastAsia="Times New Roman" w:hAnsi="Times New Roman" w:cs="Times New Roman"/>
          <w:b/>
          <w:sz w:val="28"/>
          <w:szCs w:val="28"/>
        </w:rPr>
      </w:pPr>
    </w:p>
    <w:p w14:paraId="24021A0B" w14:textId="77777777" w:rsidR="003B5C88" w:rsidRDefault="00A30199">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w:t>
      </w:r>
      <w:proofErr w:type="spellStart"/>
      <w:proofErr w:type="gramStart"/>
      <w:r>
        <w:rPr>
          <w:rFonts w:ascii="Times New Roman" w:eastAsia="Times New Roman" w:hAnsi="Times New Roman" w:cs="Times New Roman"/>
          <w:b/>
          <w:sz w:val="28"/>
          <w:szCs w:val="28"/>
        </w:rPr>
        <w:t>javax.servlet</w:t>
      </w:r>
      <w:proofErr w:type="gramEnd"/>
      <w:r>
        <w:rPr>
          <w:rFonts w:ascii="Times New Roman" w:eastAsia="Times New Roman" w:hAnsi="Times New Roman" w:cs="Times New Roman"/>
          <w:b/>
          <w:sz w:val="28"/>
          <w:szCs w:val="28"/>
        </w:rPr>
        <w:t>.http</w:t>
      </w:r>
      <w:proofErr w:type="spellEnd"/>
      <w:r>
        <w:rPr>
          <w:rFonts w:ascii="Times New Roman" w:eastAsia="Times New Roman" w:hAnsi="Times New Roman" w:cs="Times New Roman"/>
          <w:b/>
          <w:sz w:val="28"/>
          <w:szCs w:val="28"/>
        </w:rPr>
        <w:t xml:space="preserve"> Package</w:t>
      </w:r>
    </w:p>
    <w:p w14:paraId="7FADDE33" w14:textId="77777777" w:rsidR="003B5C88" w:rsidRDefault="003B5C88">
      <w:pPr>
        <w:spacing w:after="0" w:line="240" w:lineRule="auto"/>
        <w:rPr>
          <w:rFonts w:ascii="Times New Roman" w:eastAsia="Times New Roman" w:hAnsi="Times New Roman" w:cs="Times New Roman"/>
          <w:b/>
          <w:sz w:val="28"/>
          <w:szCs w:val="28"/>
        </w:rPr>
      </w:pPr>
    </w:p>
    <w:p w14:paraId="4C32524C"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proofErr w:type="spellStart"/>
      <w:proofErr w:type="gramStart"/>
      <w:r>
        <w:rPr>
          <w:rFonts w:ascii="Times New Roman" w:eastAsia="Times New Roman" w:hAnsi="Times New Roman" w:cs="Times New Roman"/>
          <w:sz w:val="28"/>
          <w:szCs w:val="28"/>
        </w:rPr>
        <w:t>javax.servlet</w:t>
      </w:r>
      <w:proofErr w:type="gramEnd"/>
      <w:r>
        <w:rPr>
          <w:rFonts w:ascii="Times New Roman" w:eastAsia="Times New Roman" w:hAnsi="Times New Roman" w:cs="Times New Roman"/>
          <w:sz w:val="28"/>
          <w:szCs w:val="28"/>
        </w:rPr>
        <w:t>.http</w:t>
      </w:r>
      <w:proofErr w:type="spellEnd"/>
      <w:r>
        <w:rPr>
          <w:rFonts w:ascii="Times New Roman" w:eastAsia="Times New Roman" w:hAnsi="Times New Roman" w:cs="Times New Roman"/>
          <w:sz w:val="28"/>
          <w:szCs w:val="28"/>
        </w:rPr>
        <w:t xml:space="preserve"> package contains several interfaces and classes that are commonly used by servlet developers. Its functionality makes it easy to build servlets that work with HTTP requests and responses.</w:t>
      </w:r>
    </w:p>
    <w:p w14:paraId="418C0C8B" w14:textId="77777777" w:rsidR="003B5C88" w:rsidRDefault="003B5C88">
      <w:pPr>
        <w:spacing w:after="0"/>
        <w:rPr>
          <w:rFonts w:ascii="Times New Roman" w:eastAsia="Times New Roman" w:hAnsi="Times New Roman" w:cs="Times New Roman"/>
          <w:sz w:val="28"/>
          <w:szCs w:val="28"/>
        </w:rPr>
      </w:pPr>
    </w:p>
    <w:p w14:paraId="34CA0FA8"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table summarizes the interfaces that are provided in this package:</w:t>
      </w:r>
    </w:p>
    <w:p w14:paraId="46C76DBB" w14:textId="77777777" w:rsidR="003B5C88" w:rsidRDefault="003B5C88">
      <w:pPr>
        <w:spacing w:after="0" w:line="240" w:lineRule="auto"/>
        <w:rPr>
          <w:rFonts w:ascii="Times New Roman" w:eastAsia="Times New Roman" w:hAnsi="Times New Roman" w:cs="Times New Roman"/>
          <w:sz w:val="28"/>
          <w:szCs w:val="28"/>
        </w:rPr>
      </w:pPr>
    </w:p>
    <w:p w14:paraId="6BC986A2" w14:textId="77777777" w:rsidR="003B5C88" w:rsidRDefault="00A30199">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Interface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Description</w:t>
      </w:r>
    </w:p>
    <w:p w14:paraId="2D3EDDAD" w14:textId="77777777" w:rsidR="003B5C88" w:rsidRDefault="00A30199">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HttpServletRequest</w:t>
      </w:r>
      <w:proofErr w:type="spell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Enables servlets to read data from an HTTP request.</w:t>
      </w:r>
    </w:p>
    <w:p w14:paraId="5FCB142E" w14:textId="77777777" w:rsidR="003B5C88" w:rsidRDefault="00A30199">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HttpServletResponse</w:t>
      </w:r>
      <w:proofErr w:type="spell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Enables servlets to write data to an HTTP response.</w:t>
      </w:r>
    </w:p>
    <w:p w14:paraId="0CD21CDA" w14:textId="77777777" w:rsidR="003B5C88" w:rsidRDefault="00A30199">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HttpSession</w:t>
      </w:r>
      <w:proofErr w:type="spell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Allows session data to be read and written.</w:t>
      </w:r>
    </w:p>
    <w:p w14:paraId="73A99F80" w14:textId="77777777" w:rsidR="003B5C88" w:rsidRDefault="00A30199">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HttpSessionBindingListener</w:t>
      </w:r>
      <w:proofErr w:type="spellEnd"/>
      <w:r>
        <w:rPr>
          <w:rFonts w:ascii="Times New Roman" w:eastAsia="Times New Roman" w:hAnsi="Times New Roman" w:cs="Times New Roman"/>
          <w:sz w:val="28"/>
          <w:szCs w:val="28"/>
        </w:rPr>
        <w:tab/>
        <w:t xml:space="preserve">Informs an object that it is bound to or unbound from a </w:t>
      </w:r>
    </w:p>
    <w:p w14:paraId="4D58D634" w14:textId="77777777" w:rsidR="003B5C88" w:rsidRDefault="00A30199">
      <w:pPr>
        <w:spacing w:after="0" w:line="240" w:lineRule="auto"/>
        <w:ind w:left="288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session.</w:t>
      </w:r>
    </w:p>
    <w:p w14:paraId="641E6786" w14:textId="77777777" w:rsidR="003B5C88" w:rsidRDefault="003B5C88">
      <w:pPr>
        <w:spacing w:after="0"/>
        <w:rPr>
          <w:rFonts w:ascii="Times New Roman" w:eastAsia="Times New Roman" w:hAnsi="Times New Roman" w:cs="Times New Roman"/>
          <w:sz w:val="28"/>
          <w:szCs w:val="28"/>
        </w:rPr>
      </w:pPr>
    </w:p>
    <w:p w14:paraId="7D766953"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following table summarizes the classes that are provided in this package. The most </w:t>
      </w:r>
    </w:p>
    <w:p w14:paraId="42B399B3"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important of these is </w:t>
      </w:r>
      <w:proofErr w:type="spellStart"/>
      <w:proofErr w:type="gramStart"/>
      <w:r>
        <w:rPr>
          <w:rFonts w:ascii="Times New Roman" w:eastAsia="Times New Roman" w:hAnsi="Times New Roman" w:cs="Times New Roman"/>
          <w:sz w:val="28"/>
          <w:szCs w:val="28"/>
        </w:rPr>
        <w:t>HttpServlet</w:t>
      </w:r>
      <w:proofErr w:type="spellEnd"/>
      <w:r>
        <w:rPr>
          <w:rFonts w:ascii="Times New Roman" w:eastAsia="Times New Roman" w:hAnsi="Times New Roman" w:cs="Times New Roman"/>
          <w:sz w:val="28"/>
          <w:szCs w:val="28"/>
        </w:rPr>
        <w:t xml:space="preserve">  Servlet</w:t>
      </w:r>
      <w:proofErr w:type="gramEnd"/>
      <w:r>
        <w:rPr>
          <w:rFonts w:ascii="Times New Roman" w:eastAsia="Times New Roman" w:hAnsi="Times New Roman" w:cs="Times New Roman"/>
          <w:sz w:val="28"/>
          <w:szCs w:val="28"/>
        </w:rPr>
        <w:t xml:space="preserve"> developers typically extend this class in order </w:t>
      </w:r>
    </w:p>
    <w:p w14:paraId="7F1C4E4D"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process HTTP requests.</w:t>
      </w:r>
    </w:p>
    <w:p w14:paraId="7BF4DDD9" w14:textId="77777777" w:rsidR="003B5C88" w:rsidRDefault="003B5C88">
      <w:pPr>
        <w:spacing w:after="0" w:line="240" w:lineRule="auto"/>
        <w:rPr>
          <w:rFonts w:ascii="Times New Roman" w:eastAsia="Times New Roman" w:hAnsi="Times New Roman" w:cs="Times New Roman"/>
          <w:sz w:val="28"/>
          <w:szCs w:val="28"/>
        </w:rPr>
      </w:pPr>
    </w:p>
    <w:p w14:paraId="7BEFD406" w14:textId="77777777" w:rsidR="003B5C88" w:rsidRDefault="003B5C88">
      <w:pPr>
        <w:spacing w:after="0" w:line="240" w:lineRule="auto"/>
        <w:rPr>
          <w:rFonts w:ascii="Times New Roman" w:eastAsia="Times New Roman" w:hAnsi="Times New Roman" w:cs="Times New Roman"/>
          <w:sz w:val="28"/>
          <w:szCs w:val="28"/>
        </w:rPr>
      </w:pPr>
    </w:p>
    <w:p w14:paraId="3AA5F6AC" w14:textId="77777777" w:rsidR="003B5C88" w:rsidRDefault="00A30199">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Description</w:t>
      </w:r>
    </w:p>
    <w:p w14:paraId="0BF4EE24"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Cookie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Allows state information to be stored on a client machine.</w:t>
      </w:r>
    </w:p>
    <w:p w14:paraId="4E60A3C2" w14:textId="77777777" w:rsidR="003B5C88" w:rsidRDefault="00A30199">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HttpServlet</w:t>
      </w:r>
      <w:proofErr w:type="spell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Provides methods to handle HTTP requests and responses.</w:t>
      </w:r>
    </w:p>
    <w:p w14:paraId="6C772AA8" w14:textId="77777777" w:rsidR="003B5C88" w:rsidRDefault="00A30199">
      <w:pPr>
        <w:spacing w:after="0" w:line="240" w:lineRule="auto"/>
        <w:ind w:left="3600" w:hanging="360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HttpSessionBindingEvent</w:t>
      </w:r>
      <w:proofErr w:type="spellEnd"/>
      <w:r>
        <w:rPr>
          <w:rFonts w:ascii="Times New Roman" w:eastAsia="Times New Roman" w:hAnsi="Times New Roman" w:cs="Times New Roman"/>
          <w:sz w:val="28"/>
          <w:szCs w:val="28"/>
        </w:rPr>
        <w:tab/>
        <w:t xml:space="preserve">Indicates when a listener is bound to or unbound from a </w:t>
      </w:r>
    </w:p>
    <w:p w14:paraId="32AC5F6D" w14:textId="77777777" w:rsidR="003B5C88" w:rsidRDefault="00A30199">
      <w:pPr>
        <w:spacing w:after="0" w:line="240" w:lineRule="auto"/>
        <w:ind w:left="288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session value.</w:t>
      </w:r>
    </w:p>
    <w:p w14:paraId="19D59DC2" w14:textId="77777777" w:rsidR="003B5C88" w:rsidRDefault="003B5C88">
      <w:pPr>
        <w:spacing w:after="0" w:line="240" w:lineRule="auto"/>
        <w:rPr>
          <w:rFonts w:ascii="Times New Roman" w:eastAsia="Times New Roman" w:hAnsi="Times New Roman" w:cs="Times New Roman"/>
          <w:sz w:val="28"/>
          <w:szCs w:val="28"/>
        </w:rPr>
      </w:pPr>
    </w:p>
    <w:p w14:paraId="3311E80E" w14:textId="77777777" w:rsidR="003B5C88" w:rsidRDefault="00A30199">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w:t>
      </w:r>
      <w:proofErr w:type="spellStart"/>
      <w:r>
        <w:rPr>
          <w:rFonts w:ascii="Times New Roman" w:eastAsia="Times New Roman" w:hAnsi="Times New Roman" w:cs="Times New Roman"/>
          <w:b/>
          <w:sz w:val="28"/>
          <w:szCs w:val="28"/>
        </w:rPr>
        <w:t>HttpServletRequest</w:t>
      </w:r>
      <w:proofErr w:type="spellEnd"/>
      <w:r>
        <w:rPr>
          <w:rFonts w:ascii="Times New Roman" w:eastAsia="Times New Roman" w:hAnsi="Times New Roman" w:cs="Times New Roman"/>
          <w:b/>
          <w:sz w:val="28"/>
          <w:szCs w:val="28"/>
        </w:rPr>
        <w:t xml:space="preserve"> Interface</w:t>
      </w:r>
    </w:p>
    <w:p w14:paraId="51002CFD" w14:textId="77777777" w:rsidR="003B5C88" w:rsidRDefault="003B5C88">
      <w:pPr>
        <w:spacing w:after="0" w:line="240" w:lineRule="auto"/>
        <w:rPr>
          <w:rFonts w:ascii="Times New Roman" w:eastAsia="Times New Roman" w:hAnsi="Times New Roman" w:cs="Times New Roman"/>
          <w:b/>
          <w:sz w:val="28"/>
          <w:szCs w:val="28"/>
        </w:rPr>
      </w:pPr>
    </w:p>
    <w:p w14:paraId="0ECABFD4"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sz w:val="28"/>
          <w:szCs w:val="28"/>
        </w:rPr>
        <w:t>HttpServletRequest</w:t>
      </w:r>
      <w:proofErr w:type="spellEnd"/>
      <w:r>
        <w:rPr>
          <w:rFonts w:ascii="Times New Roman" w:eastAsia="Times New Roman" w:hAnsi="Times New Roman" w:cs="Times New Roman"/>
          <w:sz w:val="28"/>
          <w:szCs w:val="28"/>
        </w:rPr>
        <w:t xml:space="preserve"> interface is implemented by the server. It enables a servlet to </w:t>
      </w:r>
    </w:p>
    <w:p w14:paraId="132DDA4C"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obtain information about a client request.</w:t>
      </w:r>
    </w:p>
    <w:p w14:paraId="611C4483" w14:textId="77777777" w:rsidR="003B5C88" w:rsidRDefault="003B5C88">
      <w:pPr>
        <w:spacing w:after="0" w:line="240" w:lineRule="auto"/>
        <w:rPr>
          <w:rFonts w:ascii="Times New Roman" w:eastAsia="Times New Roman" w:hAnsi="Times New Roman" w:cs="Times New Roman"/>
          <w:sz w:val="28"/>
          <w:szCs w:val="28"/>
        </w:rPr>
      </w:pPr>
    </w:p>
    <w:p w14:paraId="147D4A8E"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Method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Description</w:t>
      </w:r>
    </w:p>
    <w:p w14:paraId="25A1F1D2"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String </w:t>
      </w:r>
      <w:proofErr w:type="spellStart"/>
      <w:proofErr w:type="gramStart"/>
      <w:r>
        <w:rPr>
          <w:rFonts w:ascii="Times New Roman" w:eastAsia="Times New Roman" w:hAnsi="Times New Roman" w:cs="Times New Roman"/>
          <w:sz w:val="28"/>
          <w:szCs w:val="28"/>
        </w:rPr>
        <w:t>getAuthType</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Returns authentication scheme.</w:t>
      </w:r>
    </w:p>
    <w:p w14:paraId="50C6BCA9" w14:textId="77777777" w:rsidR="003B5C88" w:rsidRDefault="00A30199">
      <w:pPr>
        <w:spacing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Cookie[</w:t>
      </w:r>
      <w:proofErr w:type="gram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getCookies</w:t>
      </w:r>
      <w:proofErr w:type="spellEnd"/>
      <w:r>
        <w:rPr>
          <w:rFonts w:ascii="Times New Roman" w:eastAsia="Times New Roman" w:hAnsi="Times New Roman" w:cs="Times New Roman"/>
          <w:sz w:val="28"/>
          <w:szCs w:val="28"/>
        </w:rPr>
        <w:t>(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Returns an array of the cookies in this request.</w:t>
      </w:r>
    </w:p>
    <w:p w14:paraId="73408226" w14:textId="77777777" w:rsidR="003B5C88" w:rsidRDefault="00A30199">
      <w:pPr>
        <w:spacing w:after="0" w:line="240" w:lineRule="auto"/>
        <w:ind w:left="4320" w:hanging="43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long </w:t>
      </w:r>
      <w:proofErr w:type="spellStart"/>
      <w:proofErr w:type="gramStart"/>
      <w:r>
        <w:rPr>
          <w:rFonts w:ascii="Times New Roman" w:eastAsia="Times New Roman" w:hAnsi="Times New Roman" w:cs="Times New Roman"/>
          <w:sz w:val="28"/>
          <w:szCs w:val="28"/>
        </w:rPr>
        <w:t>getDateHeader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String field)</w:t>
      </w:r>
      <w:r>
        <w:rPr>
          <w:rFonts w:ascii="Times New Roman" w:eastAsia="Times New Roman" w:hAnsi="Times New Roman" w:cs="Times New Roman"/>
          <w:sz w:val="28"/>
          <w:szCs w:val="28"/>
        </w:rPr>
        <w:tab/>
        <w:t>Returns the value of the date header field named field</w:t>
      </w:r>
    </w:p>
    <w:p w14:paraId="0CCDD515"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String </w:t>
      </w:r>
      <w:proofErr w:type="spellStart"/>
      <w:proofErr w:type="gramStart"/>
      <w:r>
        <w:rPr>
          <w:rFonts w:ascii="Times New Roman" w:eastAsia="Times New Roman" w:hAnsi="Times New Roman" w:cs="Times New Roman"/>
          <w:sz w:val="28"/>
          <w:szCs w:val="28"/>
        </w:rPr>
        <w:t>getHeader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String field)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Returns the value of the header field named field</w:t>
      </w:r>
    </w:p>
    <w:p w14:paraId="4F74420C"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Enumeration </w:t>
      </w:r>
      <w:proofErr w:type="spellStart"/>
      <w:proofErr w:type="gramStart"/>
      <w:r>
        <w:rPr>
          <w:rFonts w:ascii="Times New Roman" w:eastAsia="Times New Roman" w:hAnsi="Times New Roman" w:cs="Times New Roman"/>
          <w:sz w:val="28"/>
          <w:szCs w:val="28"/>
        </w:rPr>
        <w:t>getHeaderNames</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t>Returns an enumeration of the header names.</w:t>
      </w:r>
    </w:p>
    <w:p w14:paraId="3A16A1C6" w14:textId="77777777" w:rsidR="003B5C88" w:rsidRDefault="00A30199">
      <w:pPr>
        <w:spacing w:after="0" w:line="240" w:lineRule="auto"/>
        <w:ind w:left="4320" w:hanging="43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 </w:t>
      </w:r>
      <w:proofErr w:type="spellStart"/>
      <w:proofErr w:type="gramStart"/>
      <w:r>
        <w:rPr>
          <w:rFonts w:ascii="Times New Roman" w:eastAsia="Times New Roman" w:hAnsi="Times New Roman" w:cs="Times New Roman"/>
          <w:sz w:val="28"/>
          <w:szCs w:val="28"/>
        </w:rPr>
        <w:t>getIntHeader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String field)</w:t>
      </w:r>
      <w:r>
        <w:rPr>
          <w:rFonts w:ascii="Times New Roman" w:eastAsia="Times New Roman" w:hAnsi="Times New Roman" w:cs="Times New Roman"/>
          <w:sz w:val="28"/>
          <w:szCs w:val="28"/>
        </w:rPr>
        <w:tab/>
        <w:t>Returns the int equivalent of the header field named field.</w:t>
      </w:r>
    </w:p>
    <w:p w14:paraId="1148F37D"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String </w:t>
      </w:r>
      <w:proofErr w:type="spellStart"/>
      <w:proofErr w:type="gramStart"/>
      <w:r>
        <w:rPr>
          <w:rFonts w:ascii="Times New Roman" w:eastAsia="Times New Roman" w:hAnsi="Times New Roman" w:cs="Times New Roman"/>
          <w:sz w:val="28"/>
          <w:szCs w:val="28"/>
        </w:rPr>
        <w:t>getMethod</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Returns the HTTP method for this request.</w:t>
      </w:r>
    </w:p>
    <w:p w14:paraId="36B1AB9F" w14:textId="77777777" w:rsidR="003B5C88" w:rsidRDefault="00A30199">
      <w:pPr>
        <w:spacing w:after="0" w:line="240" w:lineRule="auto"/>
        <w:ind w:left="4320" w:hanging="43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String </w:t>
      </w:r>
      <w:proofErr w:type="spellStart"/>
      <w:proofErr w:type="gramStart"/>
      <w:r>
        <w:rPr>
          <w:rFonts w:ascii="Times New Roman" w:eastAsia="Times New Roman" w:hAnsi="Times New Roman" w:cs="Times New Roman"/>
          <w:sz w:val="28"/>
          <w:szCs w:val="28"/>
        </w:rPr>
        <w:t>getPathInfo</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t>Returns any path information that is located after the servlet path and before a query string of the URI.</w:t>
      </w:r>
    </w:p>
    <w:p w14:paraId="5911C8DA" w14:textId="77777777" w:rsidR="003B5C88" w:rsidRDefault="00A30199">
      <w:pPr>
        <w:spacing w:after="0" w:line="240" w:lineRule="auto"/>
        <w:ind w:left="4320" w:hanging="43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String </w:t>
      </w:r>
      <w:proofErr w:type="spellStart"/>
      <w:proofErr w:type="gramStart"/>
      <w:r>
        <w:rPr>
          <w:rFonts w:ascii="Times New Roman" w:eastAsia="Times New Roman" w:hAnsi="Times New Roman" w:cs="Times New Roman"/>
          <w:sz w:val="28"/>
          <w:szCs w:val="28"/>
        </w:rPr>
        <w:t>getPathTranslated</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t>Returns any path information that is located after the servlet path and before a query string of the URI, after translating it to a real path.</w:t>
      </w:r>
    </w:p>
    <w:p w14:paraId="1A534816"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String </w:t>
      </w:r>
      <w:proofErr w:type="spellStart"/>
      <w:proofErr w:type="gramStart"/>
      <w:r>
        <w:rPr>
          <w:rFonts w:ascii="Times New Roman" w:eastAsia="Times New Roman" w:hAnsi="Times New Roman" w:cs="Times New Roman"/>
          <w:sz w:val="28"/>
          <w:szCs w:val="28"/>
        </w:rPr>
        <w:t>getQueryString</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Returns any query string in the URI.</w:t>
      </w:r>
    </w:p>
    <w:p w14:paraId="08013542"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String </w:t>
      </w:r>
      <w:proofErr w:type="spellStart"/>
      <w:proofErr w:type="gramStart"/>
      <w:r>
        <w:rPr>
          <w:rFonts w:ascii="Times New Roman" w:eastAsia="Times New Roman" w:hAnsi="Times New Roman" w:cs="Times New Roman"/>
          <w:sz w:val="28"/>
          <w:szCs w:val="28"/>
        </w:rPr>
        <w:t>getRemoteUser</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Returns the name of the user who issued this request.</w:t>
      </w:r>
    </w:p>
    <w:p w14:paraId="3164E079"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String </w:t>
      </w:r>
      <w:proofErr w:type="spellStart"/>
      <w:proofErr w:type="gramStart"/>
      <w:r>
        <w:rPr>
          <w:rFonts w:ascii="Times New Roman" w:eastAsia="Times New Roman" w:hAnsi="Times New Roman" w:cs="Times New Roman"/>
          <w:sz w:val="28"/>
          <w:szCs w:val="28"/>
        </w:rPr>
        <w:t>getRequestedSessionId</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t>Returns the ID of the session.</w:t>
      </w:r>
    </w:p>
    <w:p w14:paraId="06043DFA" w14:textId="77777777" w:rsidR="003B5C88" w:rsidRDefault="00A30199">
      <w:pPr>
        <w:spacing w:after="0" w:line="240" w:lineRule="auto"/>
        <w:ind w:left="4320" w:hanging="43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String </w:t>
      </w:r>
      <w:proofErr w:type="spellStart"/>
      <w:proofErr w:type="gramStart"/>
      <w:r>
        <w:rPr>
          <w:rFonts w:ascii="Times New Roman" w:eastAsia="Times New Roman" w:hAnsi="Times New Roman" w:cs="Times New Roman"/>
          <w:sz w:val="28"/>
          <w:szCs w:val="28"/>
        </w:rPr>
        <w:t>getRequestURI</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t>Returns that part of the URI to the left of any query string.</w:t>
      </w:r>
    </w:p>
    <w:p w14:paraId="6BCA6640"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String </w:t>
      </w:r>
      <w:proofErr w:type="spellStart"/>
      <w:proofErr w:type="gramStart"/>
      <w:r>
        <w:rPr>
          <w:rFonts w:ascii="Times New Roman" w:eastAsia="Times New Roman" w:hAnsi="Times New Roman" w:cs="Times New Roman"/>
          <w:sz w:val="28"/>
          <w:szCs w:val="28"/>
        </w:rPr>
        <w:t>getServletPath</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Returns the part of the URI that identifies the servlet.</w:t>
      </w:r>
    </w:p>
    <w:p w14:paraId="4EC19B90" w14:textId="77777777" w:rsidR="003B5C88" w:rsidRDefault="00A30199">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HttpSession</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getSession</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boolean</w:t>
      </w:r>
      <w:proofErr w:type="spellEnd"/>
      <w:r>
        <w:rPr>
          <w:rFonts w:ascii="Times New Roman" w:eastAsia="Times New Roman" w:hAnsi="Times New Roman" w:cs="Times New Roman"/>
          <w:sz w:val="28"/>
          <w:szCs w:val="28"/>
        </w:rPr>
        <w:t xml:space="preserve"> new)</w:t>
      </w:r>
      <w:r>
        <w:rPr>
          <w:rFonts w:ascii="Times New Roman" w:eastAsia="Times New Roman" w:hAnsi="Times New Roman" w:cs="Times New Roman"/>
          <w:sz w:val="28"/>
          <w:szCs w:val="28"/>
        </w:rPr>
        <w:tab/>
        <w:t xml:space="preserve">If </w:t>
      </w:r>
      <w:proofErr w:type="spellStart"/>
      <w:r>
        <w:rPr>
          <w:rFonts w:ascii="Times New Roman" w:eastAsia="Times New Roman" w:hAnsi="Times New Roman" w:cs="Times New Roman"/>
          <w:sz w:val="28"/>
          <w:szCs w:val="28"/>
        </w:rPr>
        <w:t>newis</w:t>
      </w:r>
      <w:proofErr w:type="spellEnd"/>
      <w:r>
        <w:rPr>
          <w:rFonts w:ascii="Times New Roman" w:eastAsia="Times New Roman" w:hAnsi="Times New Roman" w:cs="Times New Roman"/>
          <w:sz w:val="28"/>
          <w:szCs w:val="28"/>
        </w:rPr>
        <w:t xml:space="preserve"> true, creates and returns a session for this </w:t>
      </w:r>
    </w:p>
    <w:p w14:paraId="7479B5F5" w14:textId="77777777" w:rsidR="003B5C88" w:rsidRDefault="00A30199">
      <w:pPr>
        <w:spacing w:after="0" w:line="240" w:lineRule="auto"/>
        <w:ind w:left="4320"/>
        <w:rPr>
          <w:rFonts w:ascii="Times New Roman" w:eastAsia="Times New Roman" w:hAnsi="Times New Roman" w:cs="Times New Roman"/>
          <w:sz w:val="28"/>
          <w:szCs w:val="28"/>
        </w:rPr>
      </w:pPr>
      <w:r>
        <w:rPr>
          <w:rFonts w:ascii="Times New Roman" w:eastAsia="Times New Roman" w:hAnsi="Times New Roman" w:cs="Times New Roman"/>
          <w:sz w:val="28"/>
          <w:szCs w:val="28"/>
        </w:rPr>
        <w:t>request. Otherwise, returns the existing session for this request.</w:t>
      </w:r>
    </w:p>
    <w:p w14:paraId="7C465F40" w14:textId="77777777" w:rsidR="003B5C88" w:rsidRDefault="00A30199">
      <w:pPr>
        <w:spacing w:after="0" w:line="240" w:lineRule="auto"/>
        <w:ind w:left="5760" w:hanging="576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boolean</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isRequestedSessionIdFromCookie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Returns true if a cookie contains the session ID. Otherwise, returns false.</w:t>
      </w:r>
    </w:p>
    <w:p w14:paraId="32C12624" w14:textId="77777777" w:rsidR="003B5C88" w:rsidRDefault="00A30199">
      <w:pPr>
        <w:spacing w:after="0" w:line="240" w:lineRule="auto"/>
        <w:ind w:left="5040" w:hanging="50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boolean</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isRequestedSessionIdFromUrl</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t>Returns true if the URL contains the session ID. Otherwise, returns false.</w:t>
      </w:r>
    </w:p>
    <w:p w14:paraId="36E111B7" w14:textId="77777777" w:rsidR="003B5C88" w:rsidRDefault="003B5C88">
      <w:pPr>
        <w:spacing w:after="0" w:line="240" w:lineRule="auto"/>
        <w:rPr>
          <w:rFonts w:ascii="Times New Roman" w:eastAsia="Times New Roman" w:hAnsi="Times New Roman" w:cs="Times New Roman"/>
          <w:sz w:val="28"/>
          <w:szCs w:val="28"/>
        </w:rPr>
      </w:pPr>
      <w:bookmarkStart w:id="2" w:name="1fob9te" w:colFirst="0" w:colLast="0"/>
      <w:bookmarkEnd w:id="2"/>
    </w:p>
    <w:p w14:paraId="73715CC3" w14:textId="77777777" w:rsidR="003B5C88" w:rsidRDefault="00A30199">
      <w:pPr>
        <w:spacing w:after="0" w:line="240" w:lineRule="auto"/>
        <w:ind w:left="4320" w:hanging="43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boolean</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isRequestedSessionIdValid</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t>Returns true if the requested session ID is valid in the current session context</w:t>
      </w:r>
    </w:p>
    <w:p w14:paraId="5F00A963" w14:textId="77777777" w:rsidR="003B5C88" w:rsidRDefault="003B5C88">
      <w:pPr>
        <w:spacing w:after="0" w:line="240" w:lineRule="auto"/>
        <w:rPr>
          <w:rFonts w:ascii="Times New Roman" w:eastAsia="Times New Roman" w:hAnsi="Times New Roman" w:cs="Times New Roman"/>
          <w:sz w:val="28"/>
          <w:szCs w:val="28"/>
        </w:rPr>
      </w:pPr>
    </w:p>
    <w:p w14:paraId="376F213E" w14:textId="77777777" w:rsidR="003B5C88" w:rsidRDefault="00A30199">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w:t>
      </w:r>
      <w:proofErr w:type="spellStart"/>
      <w:r>
        <w:rPr>
          <w:rFonts w:ascii="Times New Roman" w:eastAsia="Times New Roman" w:hAnsi="Times New Roman" w:cs="Times New Roman"/>
          <w:b/>
          <w:sz w:val="28"/>
          <w:szCs w:val="28"/>
        </w:rPr>
        <w:t>HttpServletResponse</w:t>
      </w:r>
      <w:proofErr w:type="spellEnd"/>
      <w:r>
        <w:rPr>
          <w:rFonts w:ascii="Times New Roman" w:eastAsia="Times New Roman" w:hAnsi="Times New Roman" w:cs="Times New Roman"/>
          <w:b/>
          <w:sz w:val="28"/>
          <w:szCs w:val="28"/>
        </w:rPr>
        <w:t xml:space="preserve"> Interface</w:t>
      </w:r>
    </w:p>
    <w:p w14:paraId="3D5B1F0A" w14:textId="77777777" w:rsidR="003B5C88" w:rsidRDefault="003B5C88">
      <w:pPr>
        <w:spacing w:after="0" w:line="240" w:lineRule="auto"/>
        <w:rPr>
          <w:rFonts w:ascii="Times New Roman" w:eastAsia="Times New Roman" w:hAnsi="Times New Roman" w:cs="Times New Roman"/>
          <w:b/>
          <w:sz w:val="28"/>
          <w:szCs w:val="28"/>
        </w:rPr>
      </w:pPr>
    </w:p>
    <w:p w14:paraId="6BC2A277"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sz w:val="28"/>
          <w:szCs w:val="28"/>
        </w:rPr>
        <w:t>HttpServletResponse</w:t>
      </w:r>
      <w:proofErr w:type="spellEnd"/>
      <w:r>
        <w:rPr>
          <w:rFonts w:ascii="Times New Roman" w:eastAsia="Times New Roman" w:hAnsi="Times New Roman" w:cs="Times New Roman"/>
          <w:sz w:val="28"/>
          <w:szCs w:val="28"/>
        </w:rPr>
        <w:t xml:space="preserve"> interface is implemented by the server. It enables a servlet to </w:t>
      </w:r>
    </w:p>
    <w:p w14:paraId="24DF9549"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formulate an HTTP response to a client. Several dozen constants are defined, which </w:t>
      </w:r>
    </w:p>
    <w:p w14:paraId="306ED448"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correspond to the different status codes that can be assigned to an HTTP response. For </w:t>
      </w:r>
    </w:p>
    <w:p w14:paraId="26D2A1EE"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example, SC_OK indicates that the HTTP request succeeded, and SC_NOT_FOUND</w:t>
      </w:r>
    </w:p>
    <w:p w14:paraId="799ADDC8"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indicates that the requested resource is not available.</w:t>
      </w:r>
    </w:p>
    <w:p w14:paraId="453B35F2" w14:textId="77777777" w:rsidR="003B5C88" w:rsidRDefault="00A30199">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Description</w:t>
      </w:r>
    </w:p>
    <w:p w14:paraId="0B915B29"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addCookie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Cookie cookie)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Adds cookie to the HTTP response.</w:t>
      </w:r>
    </w:p>
    <w:p w14:paraId="6262E9FE" w14:textId="77777777" w:rsidR="003B5C88" w:rsidRDefault="00A30199">
      <w:pPr>
        <w:spacing w:after="0" w:line="240" w:lineRule="auto"/>
        <w:ind w:left="4320" w:hanging="43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boolean</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containsHeader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String field) </w:t>
      </w:r>
      <w:r>
        <w:rPr>
          <w:rFonts w:ascii="Times New Roman" w:eastAsia="Times New Roman" w:hAnsi="Times New Roman" w:cs="Times New Roman"/>
          <w:sz w:val="28"/>
          <w:szCs w:val="28"/>
        </w:rPr>
        <w:tab/>
        <w:t>Returns true if the HTTP response header contains a field named field.</w:t>
      </w:r>
    </w:p>
    <w:p w14:paraId="07B794A9" w14:textId="77777777" w:rsidR="003B5C88" w:rsidRDefault="00A30199">
      <w:pPr>
        <w:spacing w:after="0" w:line="240" w:lineRule="auto"/>
        <w:ind w:left="4320" w:hanging="43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String </w:t>
      </w:r>
      <w:proofErr w:type="spellStart"/>
      <w:proofErr w:type="gramStart"/>
      <w:r>
        <w:rPr>
          <w:rFonts w:ascii="Times New Roman" w:eastAsia="Times New Roman" w:hAnsi="Times New Roman" w:cs="Times New Roman"/>
          <w:sz w:val="28"/>
          <w:szCs w:val="28"/>
        </w:rPr>
        <w:t>encodeURL</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String </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 xml:space="preserve">Determines whether the session ID must be encoded in the URL identified as </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 xml:space="preserve">. If so, returns </w:t>
      </w:r>
    </w:p>
    <w:p w14:paraId="28CED3A3" w14:textId="77777777" w:rsidR="003B5C88" w:rsidRDefault="00A30199">
      <w:pPr>
        <w:spacing w:after="0" w:line="240" w:lineRule="auto"/>
        <w:ind w:left="360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modified version of </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 xml:space="preserve">. Otherwise, returns </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 xml:space="preserve">. </w:t>
      </w:r>
    </w:p>
    <w:p w14:paraId="2199EF8E" w14:textId="77777777" w:rsidR="003B5C88" w:rsidRDefault="00A30199">
      <w:pPr>
        <w:spacing w:after="0" w:line="240" w:lineRule="auto"/>
        <w:ind w:left="4320"/>
        <w:rPr>
          <w:rFonts w:ascii="Times New Roman" w:eastAsia="Times New Roman" w:hAnsi="Times New Roman" w:cs="Times New Roman"/>
          <w:sz w:val="28"/>
          <w:szCs w:val="28"/>
        </w:rPr>
      </w:pPr>
      <w:r>
        <w:rPr>
          <w:rFonts w:ascii="Times New Roman" w:eastAsia="Times New Roman" w:hAnsi="Times New Roman" w:cs="Times New Roman"/>
          <w:sz w:val="28"/>
          <w:szCs w:val="28"/>
        </w:rPr>
        <w:t>All URLs generated by a servlet should be processed by this method.</w:t>
      </w:r>
    </w:p>
    <w:p w14:paraId="2987DE2C" w14:textId="77777777" w:rsidR="003B5C88" w:rsidRDefault="00A30199">
      <w:pPr>
        <w:spacing w:after="0" w:line="240" w:lineRule="auto"/>
        <w:ind w:left="4320" w:hanging="43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String </w:t>
      </w:r>
      <w:proofErr w:type="spellStart"/>
      <w:proofErr w:type="gramStart"/>
      <w:r>
        <w:rPr>
          <w:rFonts w:ascii="Times New Roman" w:eastAsia="Times New Roman" w:hAnsi="Times New Roman" w:cs="Times New Roman"/>
          <w:sz w:val="28"/>
          <w:szCs w:val="28"/>
        </w:rPr>
        <w:t>encodeRedirectUrl</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String </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 xml:space="preserve">Determines whether the session ID must be encoded in the URL identified as </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 xml:space="preserve">. If so, returns </w:t>
      </w:r>
    </w:p>
    <w:p w14:paraId="5C6311AE" w14:textId="77777777" w:rsidR="003B5C88" w:rsidRDefault="00A30199">
      <w:pPr>
        <w:spacing w:after="0" w:line="240" w:lineRule="auto"/>
        <w:ind w:left="360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modified version of </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 xml:space="preserve">. Otherwise, returns </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 xml:space="preserve">. </w:t>
      </w:r>
    </w:p>
    <w:p w14:paraId="5FAA15ED" w14:textId="77777777" w:rsidR="003B5C88" w:rsidRDefault="00A30199">
      <w:pPr>
        <w:spacing w:after="0" w:line="240" w:lineRule="auto"/>
        <w:ind w:left="43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All URLs passed to </w:t>
      </w:r>
      <w:proofErr w:type="spellStart"/>
      <w:proofErr w:type="gramStart"/>
      <w:r>
        <w:rPr>
          <w:rFonts w:ascii="Times New Roman" w:eastAsia="Times New Roman" w:hAnsi="Times New Roman" w:cs="Times New Roman"/>
          <w:sz w:val="28"/>
          <w:szCs w:val="28"/>
        </w:rPr>
        <w:t>sendRedirect</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should be processed by this method.</w:t>
      </w:r>
    </w:p>
    <w:p w14:paraId="1B181D83"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sendError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c) throws </w:t>
      </w:r>
      <w:proofErr w:type="spellStart"/>
      <w:r>
        <w:rPr>
          <w:rFonts w:ascii="Times New Roman" w:eastAsia="Times New Roman" w:hAnsi="Times New Roman" w:cs="Times New Roman"/>
          <w:sz w:val="28"/>
          <w:szCs w:val="28"/>
        </w:rPr>
        <w:t>IOException</w:t>
      </w:r>
      <w:proofErr w:type="spellEnd"/>
      <w:r>
        <w:rPr>
          <w:rFonts w:ascii="Times New Roman" w:eastAsia="Times New Roman" w:hAnsi="Times New Roman" w:cs="Times New Roman"/>
          <w:sz w:val="28"/>
          <w:szCs w:val="28"/>
        </w:rPr>
        <w:tab/>
        <w:t>Sends the error code c to the client.</w:t>
      </w:r>
    </w:p>
    <w:p w14:paraId="0730DA19" w14:textId="77777777" w:rsidR="003B5C88" w:rsidRDefault="00A30199">
      <w:pPr>
        <w:spacing w:after="0" w:line="240" w:lineRule="auto"/>
        <w:ind w:left="5040" w:hanging="50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sendError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int c, String s) throws </w:t>
      </w:r>
      <w:proofErr w:type="spellStart"/>
      <w:r>
        <w:rPr>
          <w:rFonts w:ascii="Times New Roman" w:eastAsia="Times New Roman" w:hAnsi="Times New Roman" w:cs="Times New Roman"/>
          <w:sz w:val="28"/>
          <w:szCs w:val="28"/>
        </w:rPr>
        <w:t>IOException</w:t>
      </w:r>
      <w:proofErr w:type="spell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Sends the error code c and message s to the client.</w:t>
      </w:r>
    </w:p>
    <w:p w14:paraId="782BAAB3"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sendRedirect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String </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 xml:space="preserve">) throws </w:t>
      </w:r>
      <w:proofErr w:type="spellStart"/>
      <w:r>
        <w:rPr>
          <w:rFonts w:ascii="Times New Roman" w:eastAsia="Times New Roman" w:hAnsi="Times New Roman" w:cs="Times New Roman"/>
          <w:sz w:val="28"/>
          <w:szCs w:val="28"/>
        </w:rPr>
        <w:t>IOException</w:t>
      </w:r>
      <w:proofErr w:type="spell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Redirects the client to </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w:t>
      </w:r>
    </w:p>
    <w:p w14:paraId="3E408904" w14:textId="77777777" w:rsidR="003B5C88" w:rsidRDefault="00A30199">
      <w:pPr>
        <w:spacing w:after="0" w:line="240" w:lineRule="auto"/>
        <w:ind w:left="5040" w:hanging="50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setDateHeader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String field, long msec)</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Adds field to the header with date value equal to msec (milliseconds since midnight, January 1, 1970, GMT).</w:t>
      </w:r>
    </w:p>
    <w:p w14:paraId="4CD53F2F"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setHeader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String field, String value)</w:t>
      </w:r>
      <w:r>
        <w:rPr>
          <w:rFonts w:ascii="Times New Roman" w:eastAsia="Times New Roman" w:hAnsi="Times New Roman" w:cs="Times New Roman"/>
          <w:sz w:val="28"/>
          <w:szCs w:val="28"/>
        </w:rPr>
        <w:tab/>
        <w:t xml:space="preserve">Adds field to the header with value equal to </w:t>
      </w:r>
    </w:p>
    <w:p w14:paraId="2BE5DB06" w14:textId="77777777" w:rsidR="003B5C88" w:rsidRDefault="00A30199">
      <w:pPr>
        <w:spacing w:after="0" w:line="240" w:lineRule="auto"/>
        <w:ind w:left="43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value.</w:t>
      </w:r>
    </w:p>
    <w:p w14:paraId="2C102CB4"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setIntHeader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String field, int value)</w:t>
      </w:r>
      <w:r>
        <w:rPr>
          <w:rFonts w:ascii="Times New Roman" w:eastAsia="Times New Roman" w:hAnsi="Times New Roman" w:cs="Times New Roman"/>
          <w:sz w:val="28"/>
          <w:szCs w:val="28"/>
        </w:rPr>
        <w:tab/>
        <w:t xml:space="preserve">Adds field to the header with value equal to </w:t>
      </w:r>
    </w:p>
    <w:p w14:paraId="038FBFB9" w14:textId="77777777" w:rsidR="003B5C88" w:rsidRDefault="00A30199">
      <w:pPr>
        <w:spacing w:after="0" w:line="240" w:lineRule="auto"/>
        <w:ind w:left="43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value.</w:t>
      </w:r>
      <w:bookmarkStart w:id="3" w:name="3znysh7" w:colFirst="0" w:colLast="0"/>
      <w:bookmarkEnd w:id="3"/>
    </w:p>
    <w:p w14:paraId="3CBAD6E0"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setStatus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int code)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Sets the status code for this response to code.</w:t>
      </w:r>
    </w:p>
    <w:p w14:paraId="66D231D4" w14:textId="77777777" w:rsidR="003B5C88" w:rsidRDefault="00A30199">
      <w:pPr>
        <w:spacing w:after="0" w:line="240" w:lineRule="auto"/>
        <w:ind w:left="4320" w:hanging="43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setStatus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int code, String s)</w:t>
      </w:r>
      <w:r>
        <w:rPr>
          <w:rFonts w:ascii="Times New Roman" w:eastAsia="Times New Roman" w:hAnsi="Times New Roman" w:cs="Times New Roman"/>
          <w:sz w:val="28"/>
          <w:szCs w:val="28"/>
        </w:rPr>
        <w:tab/>
        <w:t>Sets the status code and message for this response to code and s.</w:t>
      </w:r>
    </w:p>
    <w:p w14:paraId="28CE85C8" w14:textId="77777777" w:rsidR="003B5C88" w:rsidRDefault="003B5C88">
      <w:pPr>
        <w:spacing w:after="0" w:line="240" w:lineRule="auto"/>
        <w:rPr>
          <w:rFonts w:ascii="Times New Roman" w:eastAsia="Times New Roman" w:hAnsi="Times New Roman" w:cs="Times New Roman"/>
          <w:sz w:val="28"/>
          <w:szCs w:val="28"/>
        </w:rPr>
      </w:pPr>
    </w:p>
    <w:p w14:paraId="15EF157D" w14:textId="77777777" w:rsidR="003B5C88" w:rsidRDefault="003B5C88">
      <w:pPr>
        <w:spacing w:after="0" w:line="240" w:lineRule="auto"/>
        <w:rPr>
          <w:rFonts w:ascii="Times New Roman" w:eastAsia="Times New Roman" w:hAnsi="Times New Roman" w:cs="Times New Roman"/>
          <w:sz w:val="28"/>
          <w:szCs w:val="28"/>
        </w:rPr>
      </w:pPr>
    </w:p>
    <w:p w14:paraId="101808FF" w14:textId="77777777" w:rsidR="003B5C88" w:rsidRDefault="003B5C88">
      <w:pPr>
        <w:spacing w:after="0" w:line="240" w:lineRule="auto"/>
        <w:rPr>
          <w:rFonts w:ascii="Times New Roman" w:eastAsia="Times New Roman" w:hAnsi="Times New Roman" w:cs="Times New Roman"/>
          <w:sz w:val="28"/>
          <w:szCs w:val="28"/>
        </w:rPr>
      </w:pPr>
    </w:p>
    <w:p w14:paraId="051DD50A" w14:textId="77777777" w:rsidR="003B5C88" w:rsidRDefault="003B5C88">
      <w:pPr>
        <w:spacing w:after="0" w:line="240" w:lineRule="auto"/>
        <w:jc w:val="both"/>
        <w:rPr>
          <w:rFonts w:ascii="Times New Roman" w:eastAsia="Times New Roman" w:hAnsi="Times New Roman" w:cs="Times New Roman"/>
          <w:color w:val="1D1D1E"/>
          <w:sz w:val="28"/>
          <w:szCs w:val="28"/>
        </w:rPr>
      </w:pPr>
    </w:p>
    <w:p w14:paraId="64828F29" w14:textId="77777777" w:rsidR="003B5C88" w:rsidRDefault="00A30199">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w:t>
      </w:r>
      <w:proofErr w:type="spellStart"/>
      <w:r>
        <w:rPr>
          <w:rFonts w:ascii="Times New Roman" w:eastAsia="Times New Roman" w:hAnsi="Times New Roman" w:cs="Times New Roman"/>
          <w:b/>
          <w:sz w:val="28"/>
          <w:szCs w:val="28"/>
        </w:rPr>
        <w:t>HttpSession</w:t>
      </w:r>
      <w:proofErr w:type="spellEnd"/>
      <w:r>
        <w:rPr>
          <w:rFonts w:ascii="Times New Roman" w:eastAsia="Times New Roman" w:hAnsi="Times New Roman" w:cs="Times New Roman"/>
          <w:b/>
          <w:sz w:val="28"/>
          <w:szCs w:val="28"/>
        </w:rPr>
        <w:t xml:space="preserve"> Interface</w:t>
      </w:r>
    </w:p>
    <w:p w14:paraId="7FBB1060"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sz w:val="28"/>
          <w:szCs w:val="28"/>
        </w:rPr>
        <w:t>HttpSession</w:t>
      </w:r>
      <w:proofErr w:type="spellEnd"/>
      <w:r>
        <w:rPr>
          <w:rFonts w:ascii="Times New Roman" w:eastAsia="Times New Roman" w:hAnsi="Times New Roman" w:cs="Times New Roman"/>
          <w:sz w:val="28"/>
          <w:szCs w:val="28"/>
        </w:rPr>
        <w:t xml:space="preserve"> interface is implemented by the server. It enables a servlet to read and </w:t>
      </w:r>
    </w:p>
    <w:p w14:paraId="46703613"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write the state information that is associated with an HTTP session.</w:t>
      </w:r>
    </w:p>
    <w:p w14:paraId="59D752D7"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All methods throw an </w:t>
      </w:r>
      <w:proofErr w:type="spellStart"/>
      <w:r>
        <w:rPr>
          <w:rFonts w:ascii="Times New Roman" w:eastAsia="Times New Roman" w:hAnsi="Times New Roman" w:cs="Times New Roman"/>
          <w:sz w:val="28"/>
          <w:szCs w:val="28"/>
        </w:rPr>
        <w:t>IllegalStateException</w:t>
      </w:r>
      <w:proofErr w:type="spellEnd"/>
      <w:r>
        <w:rPr>
          <w:rFonts w:ascii="Times New Roman" w:eastAsia="Times New Roman" w:hAnsi="Times New Roman" w:cs="Times New Roman"/>
          <w:sz w:val="28"/>
          <w:szCs w:val="28"/>
        </w:rPr>
        <w:t xml:space="preserve"> if the session has already been invalidated.</w:t>
      </w:r>
    </w:p>
    <w:p w14:paraId="3491D713" w14:textId="77777777" w:rsidR="003B5C88" w:rsidRDefault="003B5C88">
      <w:pPr>
        <w:spacing w:after="0" w:line="240" w:lineRule="auto"/>
        <w:rPr>
          <w:rFonts w:ascii="Times New Roman" w:eastAsia="Times New Roman" w:hAnsi="Times New Roman" w:cs="Times New Roman"/>
          <w:sz w:val="28"/>
          <w:szCs w:val="28"/>
        </w:rPr>
      </w:pPr>
    </w:p>
    <w:p w14:paraId="59F4CCFE" w14:textId="77777777" w:rsidR="003B5C88" w:rsidRDefault="00A30199">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Description</w:t>
      </w:r>
    </w:p>
    <w:p w14:paraId="1F6904FE" w14:textId="77777777" w:rsidR="003B5C88" w:rsidRDefault="00A30199">
      <w:pPr>
        <w:spacing w:after="0" w:line="240" w:lineRule="auto"/>
        <w:ind w:left="4320" w:hanging="43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long </w:t>
      </w:r>
      <w:proofErr w:type="spellStart"/>
      <w:proofErr w:type="gramStart"/>
      <w:r>
        <w:rPr>
          <w:rFonts w:ascii="Times New Roman" w:eastAsia="Times New Roman" w:hAnsi="Times New Roman" w:cs="Times New Roman"/>
          <w:sz w:val="28"/>
          <w:szCs w:val="28"/>
        </w:rPr>
        <w:t>getCreationTime</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t>Returns the time (in milliseconds since midnight, January 1, 1970, GMT) when this session was created.</w:t>
      </w:r>
    </w:p>
    <w:p w14:paraId="1AF13A26"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String </w:t>
      </w:r>
      <w:proofErr w:type="spellStart"/>
      <w:proofErr w:type="gramStart"/>
      <w:r>
        <w:rPr>
          <w:rFonts w:ascii="Times New Roman" w:eastAsia="Times New Roman" w:hAnsi="Times New Roman" w:cs="Times New Roman"/>
          <w:sz w:val="28"/>
          <w:szCs w:val="28"/>
        </w:rPr>
        <w:t>getId</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Returns the session ID.</w:t>
      </w:r>
    </w:p>
    <w:p w14:paraId="33508E49" w14:textId="77777777" w:rsidR="003B5C88" w:rsidRDefault="00A30199">
      <w:pPr>
        <w:spacing w:after="0" w:line="240" w:lineRule="auto"/>
        <w:ind w:left="4320" w:hanging="43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long </w:t>
      </w:r>
      <w:proofErr w:type="spellStart"/>
      <w:proofErr w:type="gramStart"/>
      <w:r>
        <w:rPr>
          <w:rFonts w:ascii="Times New Roman" w:eastAsia="Times New Roman" w:hAnsi="Times New Roman" w:cs="Times New Roman"/>
          <w:sz w:val="28"/>
          <w:szCs w:val="28"/>
        </w:rPr>
        <w:t>getLastAccessedTime</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t>Returns the time (in milliseconds since midnight, January 1, 1970, GMT) when the client last made a request for this session.</w:t>
      </w:r>
    </w:p>
    <w:p w14:paraId="346F4F20" w14:textId="77777777" w:rsidR="003B5C88" w:rsidRDefault="00A30199">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HttpSessionContext</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getSessionContext</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t xml:space="preserve">Returns the context associated with this </w:t>
      </w:r>
    </w:p>
    <w:p w14:paraId="2D3B58D7" w14:textId="77777777" w:rsidR="003B5C88" w:rsidRDefault="00A30199">
      <w:pPr>
        <w:spacing w:after="0" w:line="240" w:lineRule="auto"/>
        <w:ind w:left="360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session.</w:t>
      </w:r>
    </w:p>
    <w:p w14:paraId="58CBFE41"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Object </w:t>
      </w:r>
      <w:proofErr w:type="spellStart"/>
      <w:proofErr w:type="gramStart"/>
      <w:r>
        <w:rPr>
          <w:rFonts w:ascii="Times New Roman" w:eastAsia="Times New Roman" w:hAnsi="Times New Roman" w:cs="Times New Roman"/>
          <w:sz w:val="28"/>
          <w:szCs w:val="28"/>
        </w:rPr>
        <w:t>getValue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String name)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Returns the object bound to name. Returns null </w:t>
      </w:r>
    </w:p>
    <w:p w14:paraId="24E5EEC3" w14:textId="77777777" w:rsidR="003B5C88" w:rsidRDefault="00A30199">
      <w:pPr>
        <w:spacing w:after="0" w:line="240" w:lineRule="auto"/>
        <w:ind w:left="360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if no such binding exists.</w:t>
      </w:r>
    </w:p>
    <w:p w14:paraId="24057EF1" w14:textId="77777777" w:rsidR="003B5C88" w:rsidRDefault="00A30199">
      <w:pPr>
        <w:spacing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String[</w:t>
      </w:r>
      <w:proofErr w:type="gram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getValueNames</w:t>
      </w:r>
      <w:proofErr w:type="spellEnd"/>
      <w:r>
        <w:rPr>
          <w:rFonts w:ascii="Times New Roman" w:eastAsia="Times New Roman" w:hAnsi="Times New Roman" w:cs="Times New Roman"/>
          <w:sz w:val="28"/>
          <w:szCs w:val="28"/>
        </w:rPr>
        <w:t>(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Returns the names of all objects that are bound </w:t>
      </w:r>
    </w:p>
    <w:p w14:paraId="01E39DB3" w14:textId="77777777" w:rsidR="003B5C88" w:rsidRDefault="00A30199">
      <w:pPr>
        <w:spacing w:after="0" w:line="240" w:lineRule="auto"/>
        <w:ind w:left="360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in the session.</w:t>
      </w:r>
    </w:p>
    <w:p w14:paraId="14258DB5" w14:textId="77777777" w:rsidR="003B5C88" w:rsidRDefault="00A30199">
      <w:pPr>
        <w:spacing w:after="0" w:line="240" w:lineRule="auto"/>
        <w:ind w:left="4320" w:hanging="43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gramStart"/>
      <w:r>
        <w:rPr>
          <w:rFonts w:ascii="Times New Roman" w:eastAsia="Times New Roman" w:hAnsi="Times New Roman" w:cs="Times New Roman"/>
          <w:sz w:val="28"/>
          <w:szCs w:val="28"/>
        </w:rPr>
        <w:t>invalidate( )</w:t>
      </w:r>
      <w:proofErr w:type="gramEnd"/>
      <w:r>
        <w:rPr>
          <w:rFonts w:ascii="Times New Roman" w:eastAsia="Times New Roman" w:hAnsi="Times New Roman" w:cs="Times New Roman"/>
          <w:sz w:val="28"/>
          <w:szCs w:val="28"/>
        </w:rPr>
        <w:tab/>
        <w:t>Invalidates this session and removes it from the context.</w:t>
      </w:r>
    </w:p>
    <w:p w14:paraId="7FBA1CA3" w14:textId="77777777" w:rsidR="003B5C88" w:rsidRDefault="00A30199">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boolean</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isNew</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Returns true if the server created the session </w:t>
      </w:r>
    </w:p>
    <w:p w14:paraId="21E99FCA" w14:textId="77777777" w:rsidR="003B5C88" w:rsidRDefault="00A30199">
      <w:pPr>
        <w:spacing w:after="0" w:line="240" w:lineRule="auto"/>
        <w:ind w:left="360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and it has not yet been accessed by the client.</w:t>
      </w:r>
    </w:p>
    <w:p w14:paraId="1AA3C48E"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putValue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String name, Object obj)  Binds obj to name in this session.</w:t>
      </w:r>
    </w:p>
    <w:p w14:paraId="17B82998"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removeValue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String name)</w:t>
      </w:r>
      <w:r>
        <w:rPr>
          <w:rFonts w:ascii="Times New Roman" w:eastAsia="Times New Roman" w:hAnsi="Times New Roman" w:cs="Times New Roman"/>
          <w:sz w:val="28"/>
          <w:szCs w:val="28"/>
        </w:rPr>
        <w:tab/>
        <w:t xml:space="preserve">Removes the object bound to name from the </w:t>
      </w:r>
    </w:p>
    <w:p w14:paraId="0F2073EE" w14:textId="77777777" w:rsidR="003B5C88" w:rsidRDefault="00A30199">
      <w:pPr>
        <w:spacing w:after="0" w:line="240" w:lineRule="auto"/>
        <w:ind w:left="360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session.</w:t>
      </w:r>
    </w:p>
    <w:p w14:paraId="6B0C1E6A" w14:textId="77777777" w:rsidR="003B5C88" w:rsidRDefault="003B5C88">
      <w:pPr>
        <w:spacing w:after="0" w:line="240" w:lineRule="auto"/>
        <w:rPr>
          <w:rFonts w:ascii="Times New Roman" w:eastAsia="Times New Roman" w:hAnsi="Times New Roman" w:cs="Times New Roman"/>
          <w:sz w:val="28"/>
          <w:szCs w:val="28"/>
        </w:rPr>
      </w:pPr>
    </w:p>
    <w:p w14:paraId="4AF7C81C" w14:textId="77777777" w:rsidR="003B5C88" w:rsidRDefault="003B5C88">
      <w:pPr>
        <w:spacing w:after="0" w:line="240" w:lineRule="auto"/>
        <w:jc w:val="both"/>
        <w:rPr>
          <w:rFonts w:ascii="Times New Roman" w:eastAsia="Times New Roman" w:hAnsi="Times New Roman" w:cs="Times New Roman"/>
          <w:b/>
          <w:color w:val="1D1D1E"/>
          <w:sz w:val="28"/>
          <w:szCs w:val="28"/>
        </w:rPr>
      </w:pPr>
    </w:p>
    <w:p w14:paraId="1EC4C0E7" w14:textId="77777777" w:rsidR="003B5C88" w:rsidRDefault="00A30199">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w:t>
      </w:r>
      <w:proofErr w:type="spellStart"/>
      <w:r>
        <w:rPr>
          <w:rFonts w:ascii="Times New Roman" w:eastAsia="Times New Roman" w:hAnsi="Times New Roman" w:cs="Times New Roman"/>
          <w:b/>
          <w:sz w:val="28"/>
          <w:szCs w:val="28"/>
        </w:rPr>
        <w:t>HttpSessionBindingListener</w:t>
      </w:r>
      <w:proofErr w:type="spellEnd"/>
      <w:r>
        <w:rPr>
          <w:rFonts w:ascii="Times New Roman" w:eastAsia="Times New Roman" w:hAnsi="Times New Roman" w:cs="Times New Roman"/>
          <w:b/>
          <w:sz w:val="28"/>
          <w:szCs w:val="28"/>
        </w:rPr>
        <w:t xml:space="preserve"> Interface</w:t>
      </w:r>
    </w:p>
    <w:p w14:paraId="7D291284" w14:textId="77777777" w:rsidR="003B5C88" w:rsidRDefault="00A30199">
      <w:pPr>
        <w:spacing w:after="0" w:line="240" w:lineRule="auto"/>
        <w:rPr>
          <w:rFonts w:ascii="Times New Roman" w:eastAsia="Times New Roman" w:hAnsi="Times New Roman" w:cs="Times New Roman"/>
          <w:sz w:val="28"/>
          <w:szCs w:val="28"/>
        </w:rPr>
      </w:pPr>
      <w:bookmarkStart w:id="4" w:name="2et92p0" w:colFirst="0" w:colLast="0"/>
      <w:bookmarkEnd w:id="4"/>
      <w:r>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sz w:val="28"/>
          <w:szCs w:val="28"/>
        </w:rPr>
        <w:t>HttpSessionBindingListener</w:t>
      </w:r>
      <w:proofErr w:type="spellEnd"/>
      <w:r>
        <w:rPr>
          <w:rFonts w:ascii="Times New Roman" w:eastAsia="Times New Roman" w:hAnsi="Times New Roman" w:cs="Times New Roman"/>
          <w:sz w:val="28"/>
          <w:szCs w:val="28"/>
        </w:rPr>
        <w:t xml:space="preserve"> interface is implemented by objects that need to be </w:t>
      </w:r>
    </w:p>
    <w:p w14:paraId="2BB83F6D"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notified when they are bound to or unbound from an HTTP session. The methods that are </w:t>
      </w:r>
    </w:p>
    <w:p w14:paraId="5665FA9C"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invoked when an object is bound or unbound are the following:</w:t>
      </w:r>
    </w:p>
    <w:p w14:paraId="214C0D7D" w14:textId="77777777" w:rsidR="003B5C88" w:rsidRDefault="003B5C88">
      <w:pPr>
        <w:spacing w:after="0" w:line="240" w:lineRule="auto"/>
        <w:rPr>
          <w:rFonts w:ascii="Times New Roman" w:eastAsia="Times New Roman" w:hAnsi="Times New Roman" w:cs="Times New Roman"/>
          <w:sz w:val="28"/>
          <w:szCs w:val="28"/>
        </w:rPr>
      </w:pPr>
    </w:p>
    <w:p w14:paraId="7DAE2D94"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valueBound</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HttpSessionBindingEvent</w:t>
      </w:r>
      <w:proofErr w:type="spellEnd"/>
      <w:r>
        <w:rPr>
          <w:rFonts w:ascii="Times New Roman" w:eastAsia="Times New Roman" w:hAnsi="Times New Roman" w:cs="Times New Roman"/>
          <w:sz w:val="28"/>
          <w:szCs w:val="28"/>
        </w:rPr>
        <w:t xml:space="preserve"> e) </w:t>
      </w:r>
    </w:p>
    <w:p w14:paraId="1E17774F"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valueUnbound</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HttpSessionBindingEvent</w:t>
      </w:r>
      <w:proofErr w:type="spellEnd"/>
      <w:r>
        <w:rPr>
          <w:rFonts w:ascii="Times New Roman" w:eastAsia="Times New Roman" w:hAnsi="Times New Roman" w:cs="Times New Roman"/>
          <w:sz w:val="28"/>
          <w:szCs w:val="28"/>
        </w:rPr>
        <w:t xml:space="preserve"> e)</w:t>
      </w:r>
    </w:p>
    <w:p w14:paraId="0548E4F3" w14:textId="77777777" w:rsidR="003B5C88" w:rsidRDefault="003B5C88">
      <w:pPr>
        <w:spacing w:after="0" w:line="240" w:lineRule="auto"/>
        <w:rPr>
          <w:rFonts w:ascii="Times New Roman" w:eastAsia="Times New Roman" w:hAnsi="Times New Roman" w:cs="Times New Roman"/>
          <w:sz w:val="28"/>
          <w:szCs w:val="28"/>
        </w:rPr>
      </w:pPr>
    </w:p>
    <w:p w14:paraId="5883EA2F"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Here, e is the event object that describes the binding.</w:t>
      </w:r>
    </w:p>
    <w:p w14:paraId="57BBF7D9" w14:textId="77777777" w:rsidR="003B5C88" w:rsidRDefault="003B5C88">
      <w:pPr>
        <w:spacing w:after="0" w:line="240" w:lineRule="auto"/>
        <w:rPr>
          <w:rFonts w:ascii="Times New Roman" w:eastAsia="Times New Roman" w:hAnsi="Times New Roman" w:cs="Times New Roman"/>
          <w:sz w:val="28"/>
          <w:szCs w:val="28"/>
        </w:rPr>
      </w:pPr>
    </w:p>
    <w:p w14:paraId="61201373" w14:textId="77777777" w:rsidR="003B5C88" w:rsidRDefault="00A30199">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Cookie class</w:t>
      </w:r>
    </w:p>
    <w:p w14:paraId="269717E4"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Cookie class encapsulates a cookie. A cookie is stored on a client and contains state information. Cookies are valuable for tracking user activities. For example, assume that a user visits an online bookstore. A cookie can save the user's name, address, and other information. The user does not need to enter this data each time he or she visits the </w:t>
      </w:r>
    </w:p>
    <w:p w14:paraId="0D7C5C00" w14:textId="77777777" w:rsidR="003B5C88" w:rsidRDefault="00A30199">
      <w:pPr>
        <w:spacing w:after="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bookstore.A</w:t>
      </w:r>
      <w:proofErr w:type="spellEnd"/>
      <w:proofErr w:type="gramEnd"/>
      <w:r>
        <w:rPr>
          <w:rFonts w:ascii="Times New Roman" w:eastAsia="Times New Roman" w:hAnsi="Times New Roman" w:cs="Times New Roman"/>
          <w:sz w:val="28"/>
          <w:szCs w:val="28"/>
        </w:rPr>
        <w:t xml:space="preserve"> servlet can write a cookie to a user's machine via the </w:t>
      </w:r>
      <w:proofErr w:type="spellStart"/>
      <w:r>
        <w:rPr>
          <w:rFonts w:ascii="Times New Roman" w:eastAsia="Times New Roman" w:hAnsi="Times New Roman" w:cs="Times New Roman"/>
          <w:sz w:val="28"/>
          <w:szCs w:val="28"/>
        </w:rPr>
        <w:t>addCookie</w:t>
      </w:r>
      <w:proofErr w:type="spellEnd"/>
      <w:r>
        <w:rPr>
          <w:rFonts w:ascii="Times New Roman" w:eastAsia="Times New Roman" w:hAnsi="Times New Roman" w:cs="Times New Roman"/>
          <w:sz w:val="28"/>
          <w:szCs w:val="28"/>
        </w:rPr>
        <w:t>( )</w:t>
      </w:r>
    </w:p>
    <w:p w14:paraId="76E21B20"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method of the </w:t>
      </w:r>
      <w:proofErr w:type="spellStart"/>
      <w:r>
        <w:rPr>
          <w:rFonts w:ascii="Times New Roman" w:eastAsia="Times New Roman" w:hAnsi="Times New Roman" w:cs="Times New Roman"/>
          <w:sz w:val="28"/>
          <w:szCs w:val="28"/>
        </w:rPr>
        <w:t>HttpServletResponse</w:t>
      </w:r>
      <w:proofErr w:type="spellEnd"/>
      <w:r>
        <w:rPr>
          <w:rFonts w:ascii="Times New Roman" w:eastAsia="Times New Roman" w:hAnsi="Times New Roman" w:cs="Times New Roman"/>
          <w:sz w:val="28"/>
          <w:szCs w:val="28"/>
        </w:rPr>
        <w:t xml:space="preserve"> interface. The data for that cookie is then included in the header of the HTTP response that is sent to the </w:t>
      </w:r>
      <w:proofErr w:type="spellStart"/>
      <w:proofErr w:type="gramStart"/>
      <w:r>
        <w:rPr>
          <w:rFonts w:ascii="Times New Roman" w:eastAsia="Times New Roman" w:hAnsi="Times New Roman" w:cs="Times New Roman"/>
          <w:sz w:val="28"/>
          <w:szCs w:val="28"/>
        </w:rPr>
        <w:t>browser.The</w:t>
      </w:r>
      <w:proofErr w:type="spellEnd"/>
      <w:proofErr w:type="gramEnd"/>
      <w:r>
        <w:rPr>
          <w:rFonts w:ascii="Times New Roman" w:eastAsia="Times New Roman" w:hAnsi="Times New Roman" w:cs="Times New Roman"/>
          <w:sz w:val="28"/>
          <w:szCs w:val="28"/>
        </w:rPr>
        <w:t xml:space="preserve"> names and values of cookies are stored on the user's machine. Some of the information that is saved includes the cookie's:</w:t>
      </w:r>
    </w:p>
    <w:p w14:paraId="5B37A47E" w14:textId="77777777" w:rsidR="003B5C88" w:rsidRDefault="003B5C88">
      <w:pPr>
        <w:spacing w:after="0" w:line="240" w:lineRule="auto"/>
        <w:rPr>
          <w:rFonts w:ascii="Times New Roman" w:eastAsia="Times New Roman" w:hAnsi="Times New Roman" w:cs="Times New Roman"/>
          <w:sz w:val="28"/>
          <w:szCs w:val="28"/>
        </w:rPr>
      </w:pPr>
    </w:p>
    <w:p w14:paraId="00AE5802"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p w14:paraId="3B72FD39"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value</w:t>
      </w:r>
    </w:p>
    <w:p w14:paraId="45694BE6"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expiration date</w:t>
      </w:r>
    </w:p>
    <w:p w14:paraId="739193D6"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domain and path</w:t>
      </w:r>
    </w:p>
    <w:p w14:paraId="32E17E6A" w14:textId="77777777" w:rsidR="003B5C88" w:rsidRDefault="003B5C88">
      <w:pPr>
        <w:spacing w:after="0" w:line="240" w:lineRule="auto"/>
        <w:rPr>
          <w:rFonts w:ascii="Times New Roman" w:eastAsia="Times New Roman" w:hAnsi="Times New Roman" w:cs="Times New Roman"/>
          <w:sz w:val="28"/>
          <w:szCs w:val="28"/>
        </w:rPr>
      </w:pPr>
    </w:p>
    <w:p w14:paraId="0FBB8426"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expiration date determines when this cookie is deleted from the user's machine. If an </w:t>
      </w:r>
    </w:p>
    <w:p w14:paraId="27C95EE7"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expiration date is not explicitly assigned to a cookie, it is deleted when the current browser session ends. Otherwise, the cookie is saved in a file on the user's machine.</w:t>
      </w:r>
    </w:p>
    <w:p w14:paraId="734A8720"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domain and path of the cookie determine when it is included in the header of an </w:t>
      </w:r>
    </w:p>
    <w:p w14:paraId="0D2ED435"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HTTP request. If the user enters a URL whose domain and path match these values, the </w:t>
      </w:r>
    </w:p>
    <w:p w14:paraId="588FB936"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cookie is then supplied to the Web server. Otherwise, it is not.</w:t>
      </w:r>
    </w:p>
    <w:p w14:paraId="1CC14328" w14:textId="77777777" w:rsidR="003B5C88" w:rsidRDefault="003B5C88">
      <w:pPr>
        <w:spacing w:after="0" w:line="240" w:lineRule="auto"/>
        <w:rPr>
          <w:rFonts w:ascii="Times New Roman" w:eastAsia="Times New Roman" w:hAnsi="Times New Roman" w:cs="Times New Roman"/>
          <w:sz w:val="28"/>
          <w:szCs w:val="28"/>
        </w:rPr>
      </w:pPr>
    </w:p>
    <w:p w14:paraId="3D3A16A5"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only constructor for Cookie is</w:t>
      </w:r>
    </w:p>
    <w:p w14:paraId="78838BDC" w14:textId="77777777" w:rsidR="003B5C88" w:rsidRDefault="003B5C88">
      <w:pPr>
        <w:spacing w:after="0" w:line="240" w:lineRule="auto"/>
        <w:rPr>
          <w:rFonts w:ascii="Times New Roman" w:eastAsia="Times New Roman" w:hAnsi="Times New Roman" w:cs="Times New Roman"/>
          <w:sz w:val="28"/>
          <w:szCs w:val="28"/>
        </w:rPr>
      </w:pPr>
    </w:p>
    <w:p w14:paraId="6999618B" w14:textId="77777777" w:rsidR="003B5C88" w:rsidRDefault="00A30199">
      <w:pPr>
        <w:spacing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Cookie(</w:t>
      </w:r>
      <w:proofErr w:type="gramEnd"/>
      <w:r>
        <w:rPr>
          <w:rFonts w:ascii="Times New Roman" w:eastAsia="Times New Roman" w:hAnsi="Times New Roman" w:cs="Times New Roman"/>
          <w:sz w:val="28"/>
          <w:szCs w:val="28"/>
        </w:rPr>
        <w:t>String name, String value)</w:t>
      </w:r>
    </w:p>
    <w:p w14:paraId="3C3FFD9E" w14:textId="77777777" w:rsidR="003B5C88" w:rsidRDefault="003B5C88">
      <w:pPr>
        <w:spacing w:after="0" w:line="240" w:lineRule="auto"/>
        <w:rPr>
          <w:rFonts w:ascii="Times New Roman" w:eastAsia="Times New Roman" w:hAnsi="Times New Roman" w:cs="Times New Roman"/>
          <w:sz w:val="28"/>
          <w:szCs w:val="28"/>
        </w:rPr>
      </w:pPr>
    </w:p>
    <w:p w14:paraId="7DF1745B"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Here, the name and value of the cookie are supplied as arguments to the constructor. </w:t>
      </w:r>
    </w:p>
    <w:p w14:paraId="3309BEB8" w14:textId="77777777" w:rsidR="003B5C88" w:rsidRDefault="003B5C88">
      <w:pPr>
        <w:spacing w:after="0" w:line="240" w:lineRule="auto"/>
        <w:rPr>
          <w:rFonts w:ascii="Times New Roman" w:eastAsia="Times New Roman" w:hAnsi="Times New Roman" w:cs="Times New Roman"/>
          <w:sz w:val="28"/>
          <w:szCs w:val="28"/>
        </w:rPr>
      </w:pPr>
    </w:p>
    <w:p w14:paraId="17E675D5" w14:textId="77777777" w:rsidR="003B5C88" w:rsidRDefault="00A30199">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Description</w:t>
      </w:r>
    </w:p>
    <w:p w14:paraId="7F432FD0"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Object </w:t>
      </w:r>
      <w:proofErr w:type="gramStart"/>
      <w:r>
        <w:rPr>
          <w:rFonts w:ascii="Times New Roman" w:eastAsia="Times New Roman" w:hAnsi="Times New Roman" w:cs="Times New Roman"/>
          <w:sz w:val="28"/>
          <w:szCs w:val="28"/>
        </w:rPr>
        <w:t>clone( )</w:t>
      </w:r>
      <w:proofErr w:type="gram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Returns a copy of this object.</w:t>
      </w:r>
    </w:p>
    <w:p w14:paraId="4F8E2AAF"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String </w:t>
      </w:r>
      <w:proofErr w:type="spellStart"/>
      <w:proofErr w:type="gramStart"/>
      <w:r>
        <w:rPr>
          <w:rFonts w:ascii="Times New Roman" w:eastAsia="Times New Roman" w:hAnsi="Times New Roman" w:cs="Times New Roman"/>
          <w:sz w:val="28"/>
          <w:szCs w:val="28"/>
        </w:rPr>
        <w:t>getComment</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Returns the comment.</w:t>
      </w:r>
    </w:p>
    <w:p w14:paraId="1C08599D"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String </w:t>
      </w:r>
      <w:proofErr w:type="spellStart"/>
      <w:proofErr w:type="gramStart"/>
      <w:r>
        <w:rPr>
          <w:rFonts w:ascii="Times New Roman" w:eastAsia="Times New Roman" w:hAnsi="Times New Roman" w:cs="Times New Roman"/>
          <w:sz w:val="28"/>
          <w:szCs w:val="28"/>
        </w:rPr>
        <w:t>getDomain</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Returns the domain. </w:t>
      </w:r>
    </w:p>
    <w:p w14:paraId="07628DF1"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 </w:t>
      </w:r>
      <w:proofErr w:type="spellStart"/>
      <w:proofErr w:type="gramStart"/>
      <w:r>
        <w:rPr>
          <w:rFonts w:ascii="Times New Roman" w:eastAsia="Times New Roman" w:hAnsi="Times New Roman" w:cs="Times New Roman"/>
          <w:sz w:val="28"/>
          <w:szCs w:val="28"/>
        </w:rPr>
        <w:t>getMaxAge</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Returns the age (in seconds).</w:t>
      </w:r>
    </w:p>
    <w:p w14:paraId="6AEC08FA"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String </w:t>
      </w:r>
      <w:proofErr w:type="spellStart"/>
      <w:proofErr w:type="gramStart"/>
      <w:r>
        <w:rPr>
          <w:rFonts w:ascii="Times New Roman" w:eastAsia="Times New Roman" w:hAnsi="Times New Roman" w:cs="Times New Roman"/>
          <w:sz w:val="28"/>
          <w:szCs w:val="28"/>
        </w:rPr>
        <w:t>getName</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eturns</w:t>
      </w:r>
      <w:proofErr w:type="spellEnd"/>
      <w:r>
        <w:rPr>
          <w:rFonts w:ascii="Times New Roman" w:eastAsia="Times New Roman" w:hAnsi="Times New Roman" w:cs="Times New Roman"/>
          <w:sz w:val="28"/>
          <w:szCs w:val="28"/>
        </w:rPr>
        <w:t xml:space="preserve"> the name.</w:t>
      </w:r>
    </w:p>
    <w:p w14:paraId="7C214206"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String </w:t>
      </w:r>
      <w:proofErr w:type="spellStart"/>
      <w:proofErr w:type="gramStart"/>
      <w:r>
        <w:rPr>
          <w:rFonts w:ascii="Times New Roman" w:eastAsia="Times New Roman" w:hAnsi="Times New Roman" w:cs="Times New Roman"/>
          <w:sz w:val="28"/>
          <w:szCs w:val="28"/>
        </w:rPr>
        <w:t>getPath</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Returns the path.</w:t>
      </w:r>
    </w:p>
    <w:p w14:paraId="22EECCE7" w14:textId="77777777" w:rsidR="003B5C88" w:rsidRDefault="00A30199">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boolean</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getSecure</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Returns true if the cookie is secure. Otherwise, returns </w:t>
      </w:r>
    </w:p>
    <w:p w14:paraId="3E3782F9" w14:textId="77777777" w:rsidR="003B5C88" w:rsidRDefault="00A30199">
      <w:pPr>
        <w:spacing w:after="0" w:line="240" w:lineRule="auto"/>
        <w:ind w:left="288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false.</w:t>
      </w:r>
    </w:p>
    <w:p w14:paraId="72A8681D"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String </w:t>
      </w:r>
      <w:proofErr w:type="spellStart"/>
      <w:proofErr w:type="gramStart"/>
      <w:r>
        <w:rPr>
          <w:rFonts w:ascii="Times New Roman" w:eastAsia="Times New Roman" w:hAnsi="Times New Roman" w:cs="Times New Roman"/>
          <w:sz w:val="28"/>
          <w:szCs w:val="28"/>
        </w:rPr>
        <w:t>getValue</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Returns the value.</w:t>
      </w:r>
    </w:p>
    <w:p w14:paraId="41AF22B0"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 </w:t>
      </w:r>
      <w:proofErr w:type="spellStart"/>
      <w:proofErr w:type="gramStart"/>
      <w:r>
        <w:rPr>
          <w:rFonts w:ascii="Times New Roman" w:eastAsia="Times New Roman" w:hAnsi="Times New Roman" w:cs="Times New Roman"/>
          <w:sz w:val="28"/>
          <w:szCs w:val="28"/>
        </w:rPr>
        <w:t>getVersion</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Returns the version.</w:t>
      </w:r>
    </w:p>
    <w:p w14:paraId="76D2810B"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setComment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String c)</w:t>
      </w:r>
      <w:r>
        <w:rPr>
          <w:rFonts w:ascii="Times New Roman" w:eastAsia="Times New Roman" w:hAnsi="Times New Roman" w:cs="Times New Roman"/>
          <w:sz w:val="28"/>
          <w:szCs w:val="28"/>
        </w:rPr>
        <w:tab/>
        <w:t>Sets the comment to c.</w:t>
      </w:r>
    </w:p>
    <w:p w14:paraId="04AD6B4D"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setDomain</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String 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Sets the domain to </w:t>
      </w:r>
      <w:proofErr w:type="spellStart"/>
      <w:r>
        <w:rPr>
          <w:rFonts w:ascii="Times New Roman" w:eastAsia="Times New Roman" w:hAnsi="Times New Roman" w:cs="Times New Roman"/>
          <w:sz w:val="28"/>
          <w:szCs w:val="28"/>
        </w:rPr>
        <w:t>d</w:t>
      </w:r>
      <w:proofErr w:type="spellEnd"/>
      <w:r>
        <w:rPr>
          <w:rFonts w:ascii="Times New Roman" w:eastAsia="Times New Roman" w:hAnsi="Times New Roman" w:cs="Times New Roman"/>
          <w:sz w:val="28"/>
          <w:szCs w:val="28"/>
        </w:rPr>
        <w:t>.</w:t>
      </w:r>
    </w:p>
    <w:p w14:paraId="0BFA1675"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setMaxAge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int secs)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Sets the maximum age of the cookie to secs. This is the </w:t>
      </w:r>
    </w:p>
    <w:p w14:paraId="143C43CC" w14:textId="77777777" w:rsidR="003B5C88" w:rsidRDefault="00A30199">
      <w:pPr>
        <w:spacing w:after="0" w:line="240" w:lineRule="auto"/>
        <w:ind w:left="288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seconds after which the cookie is deleted.</w:t>
      </w:r>
    </w:p>
    <w:p w14:paraId="6701B2E9"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setPath</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String p)</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Sets the path to p.</w:t>
      </w:r>
    </w:p>
    <w:p w14:paraId="473991A0"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setSecure</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boolean</w:t>
      </w:r>
      <w:proofErr w:type="spellEnd"/>
      <w:r>
        <w:rPr>
          <w:rFonts w:ascii="Times New Roman" w:eastAsia="Times New Roman" w:hAnsi="Times New Roman" w:cs="Times New Roman"/>
          <w:sz w:val="28"/>
          <w:szCs w:val="28"/>
        </w:rPr>
        <w:t xml:space="preserve"> secure)</w:t>
      </w:r>
      <w:r>
        <w:rPr>
          <w:rFonts w:ascii="Times New Roman" w:eastAsia="Times New Roman" w:hAnsi="Times New Roman" w:cs="Times New Roman"/>
          <w:sz w:val="28"/>
          <w:szCs w:val="28"/>
        </w:rPr>
        <w:tab/>
        <w:t>Sets the security flag to secure.</w:t>
      </w:r>
    </w:p>
    <w:p w14:paraId="06948012"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setValue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String v)</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Sets the value to v.</w:t>
      </w:r>
    </w:p>
    <w:p w14:paraId="0A01D6F5" w14:textId="77777777" w:rsidR="003B5C88" w:rsidRDefault="00A30199">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void </w:t>
      </w:r>
      <w:proofErr w:type="spellStart"/>
      <w:proofErr w:type="gramStart"/>
      <w:r>
        <w:rPr>
          <w:rFonts w:ascii="Times New Roman" w:eastAsia="Times New Roman" w:hAnsi="Times New Roman" w:cs="Times New Roman"/>
          <w:sz w:val="28"/>
          <w:szCs w:val="28"/>
        </w:rPr>
        <w:t>setVersion</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int v)</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Sets the version to v</w:t>
      </w:r>
    </w:p>
    <w:p w14:paraId="03A03320" w14:textId="77777777" w:rsidR="003B5C88" w:rsidRDefault="003B5C88">
      <w:pPr>
        <w:spacing w:after="0" w:line="240" w:lineRule="auto"/>
        <w:jc w:val="both"/>
        <w:rPr>
          <w:rFonts w:ascii="Times New Roman" w:eastAsia="Times New Roman" w:hAnsi="Times New Roman" w:cs="Times New Roman"/>
          <w:color w:val="1D1D1E"/>
          <w:sz w:val="28"/>
          <w:szCs w:val="28"/>
        </w:rPr>
      </w:pPr>
    </w:p>
    <w:p w14:paraId="33D5F5FE" w14:textId="77777777" w:rsidR="003B5C88" w:rsidRDefault="00A30199">
      <w:pPr>
        <w:spacing w:after="0" w:line="240" w:lineRule="auto"/>
        <w:jc w:val="both"/>
        <w:rPr>
          <w:rFonts w:ascii="Times New Roman" w:eastAsia="Times New Roman" w:hAnsi="Times New Roman" w:cs="Times New Roman"/>
          <w:b/>
          <w:color w:val="1D1D1E"/>
          <w:sz w:val="28"/>
          <w:szCs w:val="28"/>
        </w:rPr>
      </w:pPr>
      <w:r>
        <w:rPr>
          <w:rFonts w:ascii="Times New Roman" w:eastAsia="Times New Roman" w:hAnsi="Times New Roman" w:cs="Times New Roman"/>
          <w:b/>
          <w:color w:val="1D1D1E"/>
          <w:sz w:val="28"/>
          <w:szCs w:val="28"/>
        </w:rPr>
        <w:t>Example on Cookies</w:t>
      </w:r>
    </w:p>
    <w:p w14:paraId="324AE0EC" w14:textId="77777777" w:rsidR="003B5C88" w:rsidRDefault="00A3019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AddCook.java</w:t>
      </w:r>
    </w:p>
    <w:p w14:paraId="7DA39ACB"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java.io.*</w:t>
      </w:r>
      <w:proofErr w:type="gramEnd"/>
      <w:r>
        <w:rPr>
          <w:rFonts w:ascii="Times New Roman" w:eastAsia="Times New Roman" w:hAnsi="Times New Roman" w:cs="Times New Roman"/>
          <w:sz w:val="28"/>
          <w:szCs w:val="28"/>
        </w:rPr>
        <w:t>;</w:t>
      </w:r>
    </w:p>
    <w:p w14:paraId="08764E84"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proofErr w:type="gramStart"/>
      <w:r>
        <w:rPr>
          <w:rFonts w:ascii="Times New Roman" w:eastAsia="Times New Roman" w:hAnsi="Times New Roman" w:cs="Times New Roman"/>
          <w:sz w:val="28"/>
          <w:szCs w:val="28"/>
        </w:rPr>
        <w:t>javax.servlet</w:t>
      </w:r>
      <w:proofErr w:type="spellEnd"/>
      <w:proofErr w:type="gramEnd"/>
      <w:r>
        <w:rPr>
          <w:rFonts w:ascii="Times New Roman" w:eastAsia="Times New Roman" w:hAnsi="Times New Roman" w:cs="Times New Roman"/>
          <w:sz w:val="28"/>
          <w:szCs w:val="28"/>
        </w:rPr>
        <w:t>.*;</w:t>
      </w:r>
    </w:p>
    <w:p w14:paraId="3DAEDFAA"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proofErr w:type="gramStart"/>
      <w:r>
        <w:rPr>
          <w:rFonts w:ascii="Times New Roman" w:eastAsia="Times New Roman" w:hAnsi="Times New Roman" w:cs="Times New Roman"/>
          <w:sz w:val="28"/>
          <w:szCs w:val="28"/>
        </w:rPr>
        <w:t>javax.servlet</w:t>
      </w:r>
      <w:proofErr w:type="gramEnd"/>
      <w:r>
        <w:rPr>
          <w:rFonts w:ascii="Times New Roman" w:eastAsia="Times New Roman" w:hAnsi="Times New Roman" w:cs="Times New Roman"/>
          <w:sz w:val="28"/>
          <w:szCs w:val="28"/>
        </w:rPr>
        <w:t>.http</w:t>
      </w:r>
      <w:proofErr w:type="spellEnd"/>
      <w:r>
        <w:rPr>
          <w:rFonts w:ascii="Times New Roman" w:eastAsia="Times New Roman" w:hAnsi="Times New Roman" w:cs="Times New Roman"/>
          <w:sz w:val="28"/>
          <w:szCs w:val="28"/>
        </w:rPr>
        <w:t>.*;</w:t>
      </w:r>
    </w:p>
    <w:p w14:paraId="78C7620F"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public class </w:t>
      </w:r>
      <w:proofErr w:type="spellStart"/>
      <w:r>
        <w:rPr>
          <w:rFonts w:ascii="Times New Roman" w:eastAsia="Times New Roman" w:hAnsi="Times New Roman" w:cs="Times New Roman"/>
          <w:sz w:val="28"/>
          <w:szCs w:val="28"/>
        </w:rPr>
        <w:t>AddCook</w:t>
      </w:r>
      <w:proofErr w:type="spellEnd"/>
      <w:r>
        <w:rPr>
          <w:rFonts w:ascii="Times New Roman" w:eastAsia="Times New Roman" w:hAnsi="Times New Roman" w:cs="Times New Roman"/>
          <w:sz w:val="28"/>
          <w:szCs w:val="28"/>
        </w:rPr>
        <w:t xml:space="preserve"> extends </w:t>
      </w:r>
      <w:proofErr w:type="spellStart"/>
      <w:r>
        <w:rPr>
          <w:rFonts w:ascii="Times New Roman" w:eastAsia="Times New Roman" w:hAnsi="Times New Roman" w:cs="Times New Roman"/>
          <w:sz w:val="28"/>
          <w:szCs w:val="28"/>
        </w:rPr>
        <w:t>HttpServlet</w:t>
      </w:r>
      <w:proofErr w:type="spellEnd"/>
    </w:p>
    <w:p w14:paraId="1409C978"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682C959" w14:textId="254976CF"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public void </w:t>
      </w:r>
      <w:proofErr w:type="gramStart"/>
      <w:r>
        <w:rPr>
          <w:rFonts w:ascii="Times New Roman" w:eastAsia="Times New Roman" w:hAnsi="Times New Roman" w:cs="Times New Roman"/>
          <w:sz w:val="28"/>
          <w:szCs w:val="28"/>
        </w:rPr>
        <w:t>service(</w:t>
      </w:r>
      <w:proofErr w:type="spellStart"/>
      <w:proofErr w:type="gramEnd"/>
      <w:r>
        <w:rPr>
          <w:rFonts w:ascii="Times New Roman" w:eastAsia="Times New Roman" w:hAnsi="Times New Roman" w:cs="Times New Roman"/>
          <w:sz w:val="28"/>
          <w:szCs w:val="28"/>
        </w:rPr>
        <w:t>HttpServletRequest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req,HttpServletResponse</w:t>
      </w:r>
      <w:proofErr w:type="spellEnd"/>
      <w:r>
        <w:rPr>
          <w:rFonts w:ascii="Times New Roman" w:eastAsia="Times New Roman" w:hAnsi="Times New Roman" w:cs="Times New Roman"/>
          <w:sz w:val="28"/>
          <w:szCs w:val="28"/>
        </w:rPr>
        <w:t xml:space="preserve"> res)throws </w:t>
      </w:r>
      <w:r w:rsidR="00781884">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ServletException,IOException</w:t>
      </w:r>
      <w:proofErr w:type="spellEnd"/>
    </w:p>
    <w:p w14:paraId="7273437B"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AF0B1F4" w14:textId="77777777" w:rsidR="003B5C88" w:rsidRDefault="00A30199">
      <w:pPr>
        <w:spacing w:after="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res.setContentType</w:t>
      </w:r>
      <w:proofErr w:type="spellEnd"/>
      <w:proofErr w:type="gramEnd"/>
      <w:r>
        <w:rPr>
          <w:rFonts w:ascii="Times New Roman" w:eastAsia="Times New Roman" w:hAnsi="Times New Roman" w:cs="Times New Roman"/>
          <w:sz w:val="28"/>
          <w:szCs w:val="28"/>
        </w:rPr>
        <w:t>("text/html");</w:t>
      </w:r>
    </w:p>
    <w:p w14:paraId="0EE7C99E" w14:textId="77777777" w:rsidR="003B5C88" w:rsidRDefault="00A30199">
      <w:pPr>
        <w:spacing w:after="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PrintWriter</w:t>
      </w:r>
      <w:proofErr w:type="spellEnd"/>
      <w:r>
        <w:rPr>
          <w:rFonts w:ascii="Times New Roman" w:eastAsia="Times New Roman" w:hAnsi="Times New Roman" w:cs="Times New Roman"/>
          <w:sz w:val="28"/>
          <w:szCs w:val="28"/>
        </w:rPr>
        <w:t xml:space="preserve"> w=</w:t>
      </w:r>
      <w:proofErr w:type="spellStart"/>
      <w:proofErr w:type="gramStart"/>
      <w:r>
        <w:rPr>
          <w:rFonts w:ascii="Times New Roman" w:eastAsia="Times New Roman" w:hAnsi="Times New Roman" w:cs="Times New Roman"/>
          <w:sz w:val="28"/>
          <w:szCs w:val="28"/>
        </w:rPr>
        <w:t>res.getWriter</w:t>
      </w:r>
      <w:proofErr w:type="spellEnd"/>
      <w:proofErr w:type="gramEnd"/>
      <w:r>
        <w:rPr>
          <w:rFonts w:ascii="Times New Roman" w:eastAsia="Times New Roman" w:hAnsi="Times New Roman" w:cs="Times New Roman"/>
          <w:sz w:val="28"/>
          <w:szCs w:val="28"/>
        </w:rPr>
        <w:t>();</w:t>
      </w:r>
    </w:p>
    <w:p w14:paraId="6D2E5C0E"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String data=</w:t>
      </w:r>
      <w:proofErr w:type="spellStart"/>
      <w:proofErr w:type="gramStart"/>
      <w:r>
        <w:rPr>
          <w:rFonts w:ascii="Times New Roman" w:eastAsia="Times New Roman" w:hAnsi="Times New Roman" w:cs="Times New Roman"/>
          <w:sz w:val="28"/>
          <w:szCs w:val="28"/>
        </w:rPr>
        <w:t>req.getParameter</w:t>
      </w:r>
      <w:proofErr w:type="spellEnd"/>
      <w:proofErr w:type="gramEnd"/>
      <w:r>
        <w:rPr>
          <w:rFonts w:ascii="Times New Roman" w:eastAsia="Times New Roman" w:hAnsi="Times New Roman" w:cs="Times New Roman"/>
          <w:sz w:val="28"/>
          <w:szCs w:val="28"/>
        </w:rPr>
        <w:t>("data");</w:t>
      </w:r>
    </w:p>
    <w:p w14:paraId="268E84FE"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Cookie c=new Cookie("</w:t>
      </w:r>
      <w:proofErr w:type="spellStart"/>
      <w:r>
        <w:rPr>
          <w:rFonts w:ascii="Times New Roman" w:eastAsia="Times New Roman" w:hAnsi="Times New Roman" w:cs="Times New Roman"/>
          <w:sz w:val="28"/>
          <w:szCs w:val="28"/>
        </w:rPr>
        <w:t>SampleCookie</w:t>
      </w:r>
      <w:proofErr w:type="spellEnd"/>
      <w:proofErr w:type="gramStart"/>
      <w:r>
        <w:rPr>
          <w:rFonts w:ascii="Times New Roman" w:eastAsia="Times New Roman" w:hAnsi="Times New Roman" w:cs="Times New Roman"/>
          <w:sz w:val="28"/>
          <w:szCs w:val="28"/>
        </w:rPr>
        <w:t>",data</w:t>
      </w:r>
      <w:proofErr w:type="gramEnd"/>
      <w:r>
        <w:rPr>
          <w:rFonts w:ascii="Times New Roman" w:eastAsia="Times New Roman" w:hAnsi="Times New Roman" w:cs="Times New Roman"/>
          <w:sz w:val="28"/>
          <w:szCs w:val="28"/>
        </w:rPr>
        <w:t>);</w:t>
      </w:r>
    </w:p>
    <w:p w14:paraId="4490BA26" w14:textId="77777777" w:rsidR="003B5C88" w:rsidRDefault="00A30199">
      <w:pPr>
        <w:spacing w:after="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res.addCookie</w:t>
      </w:r>
      <w:proofErr w:type="spellEnd"/>
      <w:proofErr w:type="gramEnd"/>
      <w:r>
        <w:rPr>
          <w:rFonts w:ascii="Times New Roman" w:eastAsia="Times New Roman" w:hAnsi="Times New Roman" w:cs="Times New Roman"/>
          <w:sz w:val="28"/>
          <w:szCs w:val="28"/>
        </w:rPr>
        <w:t>(c);</w:t>
      </w:r>
    </w:p>
    <w:p w14:paraId="7F420E48" w14:textId="77777777" w:rsidR="003B5C88" w:rsidRDefault="00A30199">
      <w:pPr>
        <w:spacing w:after="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w.println</w:t>
      </w:r>
      <w:proofErr w:type="spellEnd"/>
      <w:proofErr w:type="gramEnd"/>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 xml:space="preserve">&gt;"+"Cookie has been set </w:t>
      </w:r>
      <w:proofErr w:type="spellStart"/>
      <w:r>
        <w:rPr>
          <w:rFonts w:ascii="Times New Roman" w:eastAsia="Times New Roman" w:hAnsi="Times New Roman" w:cs="Times New Roman"/>
          <w:sz w:val="28"/>
          <w:szCs w:val="28"/>
        </w:rPr>
        <w:t>to"+data</w:t>
      </w:r>
      <w:proofErr w:type="spellEnd"/>
      <w:r>
        <w:rPr>
          <w:rFonts w:ascii="Times New Roman" w:eastAsia="Times New Roman" w:hAnsi="Times New Roman" w:cs="Times New Roman"/>
          <w:sz w:val="28"/>
          <w:szCs w:val="28"/>
        </w:rPr>
        <w:t>);</w:t>
      </w:r>
    </w:p>
    <w:p w14:paraId="242ACF21"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958D8EB"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865E21" w14:textId="77777777" w:rsidR="003B5C88" w:rsidRDefault="003B5C88">
      <w:pPr>
        <w:spacing w:after="0"/>
        <w:rPr>
          <w:rFonts w:ascii="Times New Roman" w:eastAsia="Times New Roman" w:hAnsi="Times New Roman" w:cs="Times New Roman"/>
          <w:b/>
          <w:sz w:val="28"/>
          <w:szCs w:val="28"/>
        </w:rPr>
      </w:pPr>
    </w:p>
    <w:p w14:paraId="3DD5D8A7" w14:textId="77777777" w:rsidR="003B5C88" w:rsidRDefault="00A30199">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GetCook.java</w:t>
      </w:r>
    </w:p>
    <w:p w14:paraId="4FE54F24"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java.io.*</w:t>
      </w:r>
      <w:proofErr w:type="gramEnd"/>
      <w:r>
        <w:rPr>
          <w:rFonts w:ascii="Times New Roman" w:eastAsia="Times New Roman" w:hAnsi="Times New Roman" w:cs="Times New Roman"/>
          <w:sz w:val="28"/>
          <w:szCs w:val="28"/>
        </w:rPr>
        <w:t>;</w:t>
      </w:r>
    </w:p>
    <w:p w14:paraId="2B1A0088"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proofErr w:type="gramStart"/>
      <w:r>
        <w:rPr>
          <w:rFonts w:ascii="Times New Roman" w:eastAsia="Times New Roman" w:hAnsi="Times New Roman" w:cs="Times New Roman"/>
          <w:sz w:val="28"/>
          <w:szCs w:val="28"/>
        </w:rPr>
        <w:t>javax.servlet</w:t>
      </w:r>
      <w:proofErr w:type="spellEnd"/>
      <w:proofErr w:type="gramEnd"/>
      <w:r>
        <w:rPr>
          <w:rFonts w:ascii="Times New Roman" w:eastAsia="Times New Roman" w:hAnsi="Times New Roman" w:cs="Times New Roman"/>
          <w:sz w:val="28"/>
          <w:szCs w:val="28"/>
        </w:rPr>
        <w:t>.*;</w:t>
      </w:r>
    </w:p>
    <w:p w14:paraId="1F931CD4"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proofErr w:type="gramStart"/>
      <w:r>
        <w:rPr>
          <w:rFonts w:ascii="Times New Roman" w:eastAsia="Times New Roman" w:hAnsi="Times New Roman" w:cs="Times New Roman"/>
          <w:sz w:val="28"/>
          <w:szCs w:val="28"/>
        </w:rPr>
        <w:t>javax.servlet</w:t>
      </w:r>
      <w:proofErr w:type="gramEnd"/>
      <w:r>
        <w:rPr>
          <w:rFonts w:ascii="Times New Roman" w:eastAsia="Times New Roman" w:hAnsi="Times New Roman" w:cs="Times New Roman"/>
          <w:sz w:val="28"/>
          <w:szCs w:val="28"/>
        </w:rPr>
        <w:t>.http</w:t>
      </w:r>
      <w:proofErr w:type="spellEnd"/>
      <w:r>
        <w:rPr>
          <w:rFonts w:ascii="Times New Roman" w:eastAsia="Times New Roman" w:hAnsi="Times New Roman" w:cs="Times New Roman"/>
          <w:sz w:val="28"/>
          <w:szCs w:val="28"/>
        </w:rPr>
        <w:t>.*;</w:t>
      </w:r>
    </w:p>
    <w:p w14:paraId="69C5A610"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public class </w:t>
      </w:r>
      <w:proofErr w:type="spellStart"/>
      <w:r>
        <w:rPr>
          <w:rFonts w:ascii="Times New Roman" w:eastAsia="Times New Roman" w:hAnsi="Times New Roman" w:cs="Times New Roman"/>
          <w:sz w:val="28"/>
          <w:szCs w:val="28"/>
        </w:rPr>
        <w:t>GetCook</w:t>
      </w:r>
      <w:proofErr w:type="spellEnd"/>
      <w:r>
        <w:rPr>
          <w:rFonts w:ascii="Times New Roman" w:eastAsia="Times New Roman" w:hAnsi="Times New Roman" w:cs="Times New Roman"/>
          <w:sz w:val="28"/>
          <w:szCs w:val="28"/>
        </w:rPr>
        <w:t xml:space="preserve"> extends </w:t>
      </w:r>
      <w:proofErr w:type="spellStart"/>
      <w:r>
        <w:rPr>
          <w:rFonts w:ascii="Times New Roman" w:eastAsia="Times New Roman" w:hAnsi="Times New Roman" w:cs="Times New Roman"/>
          <w:sz w:val="28"/>
          <w:szCs w:val="28"/>
        </w:rPr>
        <w:t>HttpServlet</w:t>
      </w:r>
      <w:proofErr w:type="spellEnd"/>
    </w:p>
    <w:p w14:paraId="5E80A4BA"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83C6983"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public void </w:t>
      </w:r>
      <w:proofErr w:type="gramStart"/>
      <w:r>
        <w:rPr>
          <w:rFonts w:ascii="Times New Roman" w:eastAsia="Times New Roman" w:hAnsi="Times New Roman" w:cs="Times New Roman"/>
          <w:sz w:val="28"/>
          <w:szCs w:val="28"/>
        </w:rPr>
        <w:t>service(</w:t>
      </w:r>
      <w:proofErr w:type="spellStart"/>
      <w:proofErr w:type="gramEnd"/>
      <w:r>
        <w:rPr>
          <w:rFonts w:ascii="Times New Roman" w:eastAsia="Times New Roman" w:hAnsi="Times New Roman" w:cs="Times New Roman"/>
          <w:sz w:val="28"/>
          <w:szCs w:val="28"/>
        </w:rPr>
        <w:t>HttpServletRequest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req,HttpServletResponse</w:t>
      </w:r>
      <w:proofErr w:type="spellEnd"/>
      <w:r>
        <w:rPr>
          <w:rFonts w:ascii="Times New Roman" w:eastAsia="Times New Roman" w:hAnsi="Times New Roman" w:cs="Times New Roman"/>
          <w:sz w:val="28"/>
          <w:szCs w:val="28"/>
        </w:rPr>
        <w:t xml:space="preserve"> res)throws </w:t>
      </w:r>
      <w:proofErr w:type="spellStart"/>
      <w:r>
        <w:rPr>
          <w:rFonts w:ascii="Times New Roman" w:eastAsia="Times New Roman" w:hAnsi="Times New Roman" w:cs="Times New Roman"/>
          <w:sz w:val="28"/>
          <w:szCs w:val="28"/>
        </w:rPr>
        <w:t>ServletException,IOException</w:t>
      </w:r>
      <w:proofErr w:type="spellEnd"/>
    </w:p>
    <w:p w14:paraId="10A87653"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9CFF651" w14:textId="77777777" w:rsidR="003B5C88" w:rsidRDefault="00A30199">
      <w:pPr>
        <w:spacing w:after="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res.setContentType</w:t>
      </w:r>
      <w:proofErr w:type="spellEnd"/>
      <w:proofErr w:type="gramEnd"/>
      <w:r>
        <w:rPr>
          <w:rFonts w:ascii="Times New Roman" w:eastAsia="Times New Roman" w:hAnsi="Times New Roman" w:cs="Times New Roman"/>
          <w:sz w:val="28"/>
          <w:szCs w:val="28"/>
        </w:rPr>
        <w:t>("text/html");</w:t>
      </w:r>
    </w:p>
    <w:p w14:paraId="2A2942B1" w14:textId="77777777" w:rsidR="003B5C88" w:rsidRDefault="00A30199">
      <w:pPr>
        <w:spacing w:after="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PrintWriter</w:t>
      </w:r>
      <w:proofErr w:type="spellEnd"/>
      <w:r>
        <w:rPr>
          <w:rFonts w:ascii="Times New Roman" w:eastAsia="Times New Roman" w:hAnsi="Times New Roman" w:cs="Times New Roman"/>
          <w:sz w:val="28"/>
          <w:szCs w:val="28"/>
        </w:rPr>
        <w:t xml:space="preserve"> w=</w:t>
      </w:r>
      <w:proofErr w:type="spellStart"/>
      <w:proofErr w:type="gramStart"/>
      <w:r>
        <w:rPr>
          <w:rFonts w:ascii="Times New Roman" w:eastAsia="Times New Roman" w:hAnsi="Times New Roman" w:cs="Times New Roman"/>
          <w:sz w:val="28"/>
          <w:szCs w:val="28"/>
        </w:rPr>
        <w:t>res.getWriter</w:t>
      </w:r>
      <w:proofErr w:type="spellEnd"/>
      <w:proofErr w:type="gramEnd"/>
      <w:r>
        <w:rPr>
          <w:rFonts w:ascii="Times New Roman" w:eastAsia="Times New Roman" w:hAnsi="Times New Roman" w:cs="Times New Roman"/>
          <w:sz w:val="28"/>
          <w:szCs w:val="28"/>
        </w:rPr>
        <w:t>();</w:t>
      </w:r>
    </w:p>
    <w:p w14:paraId="0BF03BCC"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Cookie c</w:t>
      </w:r>
      <w:proofErr w:type="gramStart"/>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req.getCookies</w:t>
      </w:r>
      <w:proofErr w:type="spellEnd"/>
      <w:r>
        <w:rPr>
          <w:rFonts w:ascii="Times New Roman" w:eastAsia="Times New Roman" w:hAnsi="Times New Roman" w:cs="Times New Roman"/>
          <w:sz w:val="28"/>
          <w:szCs w:val="28"/>
        </w:rPr>
        <w:t>();</w:t>
      </w:r>
    </w:p>
    <w:p w14:paraId="1A32BD21" w14:textId="77777777" w:rsidR="003B5C88" w:rsidRDefault="00A30199">
      <w:pPr>
        <w:spacing w:after="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for(</w:t>
      </w:r>
      <w:proofErr w:type="gramEnd"/>
      <w:r>
        <w:rPr>
          <w:rFonts w:ascii="Times New Roman" w:eastAsia="Times New Roman" w:hAnsi="Times New Roman" w:cs="Times New Roman"/>
          <w:sz w:val="28"/>
          <w:szCs w:val="28"/>
        </w:rPr>
        <w:t xml:space="preserve">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=0;i&lt;</w:t>
      </w:r>
      <w:proofErr w:type="spellStart"/>
      <w:r>
        <w:rPr>
          <w:rFonts w:ascii="Times New Roman" w:eastAsia="Times New Roman" w:hAnsi="Times New Roman" w:cs="Times New Roman"/>
          <w:sz w:val="28"/>
          <w:szCs w:val="28"/>
        </w:rPr>
        <w:t>c.length;i</w:t>
      </w:r>
      <w:proofErr w:type="spellEnd"/>
      <w:r>
        <w:rPr>
          <w:rFonts w:ascii="Times New Roman" w:eastAsia="Times New Roman" w:hAnsi="Times New Roman" w:cs="Times New Roman"/>
          <w:sz w:val="28"/>
          <w:szCs w:val="28"/>
        </w:rPr>
        <w:t>++)</w:t>
      </w:r>
    </w:p>
    <w:p w14:paraId="278E616C"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C3C3C2F"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String name=c[</w:t>
      </w:r>
      <w:proofErr w:type="spellStart"/>
      <w:r>
        <w:rPr>
          <w:rFonts w:ascii="Times New Roman" w:eastAsia="Times New Roman" w:hAnsi="Times New Roman" w:cs="Times New Roman"/>
          <w:sz w:val="28"/>
          <w:szCs w:val="28"/>
        </w:rPr>
        <w:t>i</w:t>
      </w:r>
      <w:proofErr w:type="spellEnd"/>
      <w:proofErr w:type="gramStart"/>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getName</w:t>
      </w:r>
      <w:proofErr w:type="spellEnd"/>
      <w:proofErr w:type="gramEnd"/>
      <w:r>
        <w:rPr>
          <w:rFonts w:ascii="Times New Roman" w:eastAsia="Times New Roman" w:hAnsi="Times New Roman" w:cs="Times New Roman"/>
          <w:sz w:val="28"/>
          <w:szCs w:val="28"/>
        </w:rPr>
        <w:t>();</w:t>
      </w:r>
    </w:p>
    <w:p w14:paraId="4DDDA9A5"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String </w:t>
      </w:r>
      <w:proofErr w:type="spellStart"/>
      <w:r>
        <w:rPr>
          <w:rFonts w:ascii="Times New Roman" w:eastAsia="Times New Roman" w:hAnsi="Times New Roman" w:cs="Times New Roman"/>
          <w:sz w:val="28"/>
          <w:szCs w:val="28"/>
        </w:rPr>
        <w:t>val</w:t>
      </w:r>
      <w:proofErr w:type="spellEnd"/>
      <w:r>
        <w:rPr>
          <w:rFonts w:ascii="Times New Roman" w:eastAsia="Times New Roman" w:hAnsi="Times New Roman" w:cs="Times New Roman"/>
          <w:sz w:val="28"/>
          <w:szCs w:val="28"/>
        </w:rPr>
        <w:t>=c[</w:t>
      </w:r>
      <w:proofErr w:type="spellStart"/>
      <w:r>
        <w:rPr>
          <w:rFonts w:ascii="Times New Roman" w:eastAsia="Times New Roman" w:hAnsi="Times New Roman" w:cs="Times New Roman"/>
          <w:sz w:val="28"/>
          <w:szCs w:val="28"/>
        </w:rPr>
        <w:t>i</w:t>
      </w:r>
      <w:proofErr w:type="spellEnd"/>
      <w:proofErr w:type="gramStart"/>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getValue</w:t>
      </w:r>
      <w:proofErr w:type="spellEnd"/>
      <w:proofErr w:type="gramEnd"/>
      <w:r>
        <w:rPr>
          <w:rFonts w:ascii="Times New Roman" w:eastAsia="Times New Roman" w:hAnsi="Times New Roman" w:cs="Times New Roman"/>
          <w:sz w:val="28"/>
          <w:szCs w:val="28"/>
        </w:rPr>
        <w:t>();</w:t>
      </w:r>
    </w:p>
    <w:p w14:paraId="4BC1FF39"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roofErr w:type="spellStart"/>
      <w:r>
        <w:rPr>
          <w:rFonts w:ascii="Times New Roman" w:eastAsia="Times New Roman" w:hAnsi="Times New Roman" w:cs="Times New Roman"/>
          <w:sz w:val="28"/>
          <w:szCs w:val="28"/>
        </w:rPr>
        <w:t>i</w:t>
      </w:r>
      <w:proofErr w:type="spellEnd"/>
      <w:proofErr w:type="gramStart"/>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setComment</w:t>
      </w:r>
      <w:proofErr w:type="spellEnd"/>
      <w:proofErr w:type="gramEnd"/>
      <w:r>
        <w:rPr>
          <w:rFonts w:ascii="Times New Roman" w:eastAsia="Times New Roman" w:hAnsi="Times New Roman" w:cs="Times New Roman"/>
          <w:sz w:val="28"/>
          <w:szCs w:val="28"/>
        </w:rPr>
        <w:t>("This is a demo of cookie");</w:t>
      </w:r>
    </w:p>
    <w:p w14:paraId="6C691734"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int j=c[</w:t>
      </w:r>
      <w:proofErr w:type="spellStart"/>
      <w:r>
        <w:rPr>
          <w:rFonts w:ascii="Times New Roman" w:eastAsia="Times New Roman" w:hAnsi="Times New Roman" w:cs="Times New Roman"/>
          <w:sz w:val="28"/>
          <w:szCs w:val="28"/>
        </w:rPr>
        <w:t>i</w:t>
      </w:r>
      <w:proofErr w:type="spellEnd"/>
      <w:proofErr w:type="gramStart"/>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getMaxAge</w:t>
      </w:r>
      <w:proofErr w:type="spellEnd"/>
      <w:proofErr w:type="gramEnd"/>
      <w:r>
        <w:rPr>
          <w:rFonts w:ascii="Times New Roman" w:eastAsia="Times New Roman" w:hAnsi="Times New Roman" w:cs="Times New Roman"/>
          <w:sz w:val="28"/>
          <w:szCs w:val="28"/>
        </w:rPr>
        <w:t>();</w:t>
      </w:r>
    </w:p>
    <w:p w14:paraId="16AC1C81" w14:textId="77777777" w:rsidR="003B5C88" w:rsidRDefault="00A30199">
      <w:pPr>
        <w:spacing w:after="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w.println</w:t>
      </w:r>
      <w:proofErr w:type="spellEnd"/>
      <w:proofErr w:type="gramEnd"/>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w:t>
      </w:r>
      <w:proofErr w:type="spellStart"/>
      <w:r>
        <w:rPr>
          <w:rFonts w:ascii="Times New Roman" w:eastAsia="Times New Roman" w:hAnsi="Times New Roman" w:cs="Times New Roman"/>
          <w:sz w:val="28"/>
          <w:szCs w:val="28"/>
        </w:rPr>
        <w:t>Name"+name</w:t>
      </w:r>
      <w:proofErr w:type="spellEnd"/>
      <w:r>
        <w:rPr>
          <w:rFonts w:ascii="Times New Roman" w:eastAsia="Times New Roman" w:hAnsi="Times New Roman" w:cs="Times New Roman"/>
          <w:sz w:val="28"/>
          <w:szCs w:val="28"/>
        </w:rPr>
        <w:t>);</w:t>
      </w:r>
    </w:p>
    <w:p w14:paraId="63CE4904" w14:textId="77777777" w:rsidR="003B5C88" w:rsidRDefault="00A30199">
      <w:pPr>
        <w:spacing w:after="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w.println</w:t>
      </w:r>
      <w:proofErr w:type="spellEnd"/>
      <w:proofErr w:type="gramEnd"/>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&gt;"+"Value"+</w:t>
      </w:r>
      <w:proofErr w:type="spellStart"/>
      <w:r>
        <w:rPr>
          <w:rFonts w:ascii="Times New Roman" w:eastAsia="Times New Roman" w:hAnsi="Times New Roman" w:cs="Times New Roman"/>
          <w:sz w:val="28"/>
          <w:szCs w:val="28"/>
        </w:rPr>
        <w:t>val</w:t>
      </w:r>
      <w:proofErr w:type="spellEnd"/>
      <w:r>
        <w:rPr>
          <w:rFonts w:ascii="Times New Roman" w:eastAsia="Times New Roman" w:hAnsi="Times New Roman" w:cs="Times New Roman"/>
          <w:sz w:val="28"/>
          <w:szCs w:val="28"/>
        </w:rPr>
        <w:t>);</w:t>
      </w:r>
    </w:p>
    <w:p w14:paraId="7BD41B94" w14:textId="77777777" w:rsidR="003B5C88" w:rsidRDefault="00A30199">
      <w:pPr>
        <w:spacing w:after="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w.println</w:t>
      </w:r>
      <w:proofErr w:type="spellEnd"/>
      <w:proofErr w:type="gramEnd"/>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 xml:space="preserve">&gt;"+"Age </w:t>
      </w:r>
      <w:proofErr w:type="spellStart"/>
      <w:r>
        <w:rPr>
          <w:rFonts w:ascii="Times New Roman" w:eastAsia="Times New Roman" w:hAnsi="Times New Roman" w:cs="Times New Roman"/>
          <w:sz w:val="28"/>
          <w:szCs w:val="28"/>
        </w:rPr>
        <w:t>is"+j</w:t>
      </w:r>
      <w:proofErr w:type="spellEnd"/>
      <w:r>
        <w:rPr>
          <w:rFonts w:ascii="Times New Roman" w:eastAsia="Times New Roman" w:hAnsi="Times New Roman" w:cs="Times New Roman"/>
          <w:sz w:val="28"/>
          <w:szCs w:val="28"/>
        </w:rPr>
        <w:t>);</w:t>
      </w:r>
    </w:p>
    <w:p w14:paraId="13330A02"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813B157"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6871C71" w14:textId="2BF11B05"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BA648E2" w14:textId="77777777" w:rsidR="009573D4" w:rsidRDefault="009573D4">
      <w:pPr>
        <w:spacing w:after="0"/>
        <w:rPr>
          <w:rFonts w:ascii="Times New Roman" w:eastAsia="Times New Roman" w:hAnsi="Times New Roman" w:cs="Times New Roman"/>
          <w:sz w:val="28"/>
          <w:szCs w:val="28"/>
        </w:rPr>
      </w:pPr>
    </w:p>
    <w:p w14:paraId="585AD99D" w14:textId="77777777" w:rsidR="003B5C88" w:rsidRDefault="00A30199">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web.xml</w:t>
      </w:r>
    </w:p>
    <w:p w14:paraId="305B4F93"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&lt;web-app&gt;</w:t>
      </w:r>
    </w:p>
    <w:p w14:paraId="3A0897B0"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&lt;servlet&gt;</w:t>
      </w:r>
    </w:p>
    <w:p w14:paraId="76B01A3E"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&lt;servlet-name&gt;pass&lt;/servlet-name&gt;</w:t>
      </w:r>
    </w:p>
    <w:p w14:paraId="5CEBBE86"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&lt;servlet-class&gt;</w:t>
      </w:r>
      <w:proofErr w:type="spellStart"/>
      <w:r>
        <w:rPr>
          <w:rFonts w:ascii="Times New Roman" w:eastAsia="Times New Roman" w:hAnsi="Times New Roman" w:cs="Times New Roman"/>
          <w:sz w:val="28"/>
          <w:szCs w:val="28"/>
        </w:rPr>
        <w:t>CheckPassword</w:t>
      </w:r>
      <w:proofErr w:type="spellEnd"/>
      <w:r>
        <w:rPr>
          <w:rFonts w:ascii="Times New Roman" w:eastAsia="Times New Roman" w:hAnsi="Times New Roman" w:cs="Times New Roman"/>
          <w:sz w:val="28"/>
          <w:szCs w:val="28"/>
        </w:rPr>
        <w:t>&lt;/servlet-class&gt;</w:t>
      </w:r>
    </w:p>
    <w:p w14:paraId="5AF8FA36"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&lt;/servlet&gt;</w:t>
      </w:r>
    </w:p>
    <w:p w14:paraId="1CA3DA29"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&lt;servlet-mapping&gt;</w:t>
      </w:r>
    </w:p>
    <w:p w14:paraId="54F529FD"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&lt;servlet-name&gt;pass&lt;/servlet-name&gt;</w:t>
      </w:r>
    </w:p>
    <w:p w14:paraId="5C58B99B"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-pattern&gt;/</w:t>
      </w:r>
      <w:proofErr w:type="spellStart"/>
      <w:r>
        <w:rPr>
          <w:rFonts w:ascii="Times New Roman" w:eastAsia="Times New Roman" w:hAnsi="Times New Roman" w:cs="Times New Roman"/>
          <w:sz w:val="28"/>
          <w:szCs w:val="28"/>
        </w:rPr>
        <w:t>checkpass</w:t>
      </w:r>
      <w:proofErr w:type="spellEnd"/>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-pattern&gt;</w:t>
      </w:r>
    </w:p>
    <w:p w14:paraId="52D56253"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&lt;/servlet-mapping&gt;</w:t>
      </w:r>
    </w:p>
    <w:p w14:paraId="5F29DD05"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&lt;servlet&gt;</w:t>
      </w:r>
    </w:p>
    <w:p w14:paraId="641104F9"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&lt;servlet-name&gt;data&lt;/servlet-name&gt;</w:t>
      </w:r>
    </w:p>
    <w:p w14:paraId="7BF89D78"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&lt;servlet-class&gt;</w:t>
      </w:r>
      <w:proofErr w:type="spellStart"/>
      <w:r>
        <w:rPr>
          <w:rFonts w:ascii="Times New Roman" w:eastAsia="Times New Roman" w:hAnsi="Times New Roman" w:cs="Times New Roman"/>
          <w:sz w:val="28"/>
          <w:szCs w:val="28"/>
        </w:rPr>
        <w:t>ReadData</w:t>
      </w:r>
      <w:proofErr w:type="spellEnd"/>
      <w:r>
        <w:rPr>
          <w:rFonts w:ascii="Times New Roman" w:eastAsia="Times New Roman" w:hAnsi="Times New Roman" w:cs="Times New Roman"/>
          <w:sz w:val="28"/>
          <w:szCs w:val="28"/>
        </w:rPr>
        <w:t>&lt;/servlet-class&gt;</w:t>
      </w:r>
    </w:p>
    <w:p w14:paraId="0BBDFCB5"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&lt;/servlet&gt;</w:t>
      </w:r>
    </w:p>
    <w:p w14:paraId="129465D4"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&lt;servlet-mapping&gt;</w:t>
      </w:r>
    </w:p>
    <w:p w14:paraId="621320B9"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&lt;servlet-name&gt;data&lt;/servlet-name&gt;</w:t>
      </w:r>
    </w:p>
    <w:p w14:paraId="12DB4794"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-pattern&gt;/data&lt;/</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-pattern&gt;</w:t>
      </w:r>
    </w:p>
    <w:p w14:paraId="0155C19A"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&lt;/servlet-mapping&gt;</w:t>
      </w:r>
    </w:p>
    <w:p w14:paraId="51F0D356"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&lt;servlet&gt;</w:t>
      </w:r>
    </w:p>
    <w:p w14:paraId="1EE87265"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&lt;servlet-name&gt;</w:t>
      </w:r>
      <w:proofErr w:type="spellStart"/>
      <w:r>
        <w:rPr>
          <w:rFonts w:ascii="Times New Roman" w:eastAsia="Times New Roman" w:hAnsi="Times New Roman" w:cs="Times New Roman"/>
          <w:sz w:val="28"/>
          <w:szCs w:val="28"/>
        </w:rPr>
        <w:t>addcook</w:t>
      </w:r>
      <w:proofErr w:type="spellEnd"/>
      <w:r>
        <w:rPr>
          <w:rFonts w:ascii="Times New Roman" w:eastAsia="Times New Roman" w:hAnsi="Times New Roman" w:cs="Times New Roman"/>
          <w:sz w:val="28"/>
          <w:szCs w:val="28"/>
        </w:rPr>
        <w:t>&lt;/servlet-name&gt;</w:t>
      </w:r>
    </w:p>
    <w:p w14:paraId="56795E10"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&lt;servlet-class&gt;</w:t>
      </w:r>
      <w:proofErr w:type="spellStart"/>
      <w:r>
        <w:rPr>
          <w:rFonts w:ascii="Times New Roman" w:eastAsia="Times New Roman" w:hAnsi="Times New Roman" w:cs="Times New Roman"/>
          <w:sz w:val="28"/>
          <w:szCs w:val="28"/>
        </w:rPr>
        <w:t>AddCook</w:t>
      </w:r>
      <w:proofErr w:type="spellEnd"/>
      <w:r>
        <w:rPr>
          <w:rFonts w:ascii="Times New Roman" w:eastAsia="Times New Roman" w:hAnsi="Times New Roman" w:cs="Times New Roman"/>
          <w:sz w:val="28"/>
          <w:szCs w:val="28"/>
        </w:rPr>
        <w:t>&lt;/servlet-class&gt;</w:t>
      </w:r>
    </w:p>
    <w:p w14:paraId="091A6FB2"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&lt;/servlet&gt;</w:t>
      </w:r>
    </w:p>
    <w:p w14:paraId="563BB802"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&lt;servlet-mapping&gt;</w:t>
      </w:r>
    </w:p>
    <w:p w14:paraId="4C0F1558"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&lt;servlet-name&gt;</w:t>
      </w:r>
      <w:proofErr w:type="spellStart"/>
      <w:r>
        <w:rPr>
          <w:rFonts w:ascii="Times New Roman" w:eastAsia="Times New Roman" w:hAnsi="Times New Roman" w:cs="Times New Roman"/>
          <w:sz w:val="28"/>
          <w:szCs w:val="28"/>
        </w:rPr>
        <w:t>addcook</w:t>
      </w:r>
      <w:proofErr w:type="spellEnd"/>
      <w:r>
        <w:rPr>
          <w:rFonts w:ascii="Times New Roman" w:eastAsia="Times New Roman" w:hAnsi="Times New Roman" w:cs="Times New Roman"/>
          <w:sz w:val="28"/>
          <w:szCs w:val="28"/>
        </w:rPr>
        <w:t>&lt;/servlet-name&gt;</w:t>
      </w:r>
    </w:p>
    <w:p w14:paraId="79B2AB08"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-pattern&gt;/</w:t>
      </w:r>
      <w:proofErr w:type="spellStart"/>
      <w:r>
        <w:rPr>
          <w:rFonts w:ascii="Times New Roman" w:eastAsia="Times New Roman" w:hAnsi="Times New Roman" w:cs="Times New Roman"/>
          <w:sz w:val="28"/>
          <w:szCs w:val="28"/>
        </w:rPr>
        <w:t>addcookie</w:t>
      </w:r>
      <w:proofErr w:type="spellEnd"/>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-pattern&gt;</w:t>
      </w:r>
    </w:p>
    <w:p w14:paraId="5658387B"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&lt;/servlet-mapping&gt;</w:t>
      </w:r>
    </w:p>
    <w:p w14:paraId="117BBA27"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&lt;servlet&gt;</w:t>
      </w:r>
    </w:p>
    <w:p w14:paraId="52A11A1F"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&lt;servlet-name&gt;</w:t>
      </w:r>
      <w:proofErr w:type="spellStart"/>
      <w:r>
        <w:rPr>
          <w:rFonts w:ascii="Times New Roman" w:eastAsia="Times New Roman" w:hAnsi="Times New Roman" w:cs="Times New Roman"/>
          <w:sz w:val="28"/>
          <w:szCs w:val="28"/>
        </w:rPr>
        <w:t>getcook</w:t>
      </w:r>
      <w:proofErr w:type="spellEnd"/>
      <w:r>
        <w:rPr>
          <w:rFonts w:ascii="Times New Roman" w:eastAsia="Times New Roman" w:hAnsi="Times New Roman" w:cs="Times New Roman"/>
          <w:sz w:val="28"/>
          <w:szCs w:val="28"/>
        </w:rPr>
        <w:t>&lt;/servlet-name&gt;</w:t>
      </w:r>
    </w:p>
    <w:p w14:paraId="0973FAB2"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&lt;servlet-class&gt;</w:t>
      </w:r>
      <w:proofErr w:type="spellStart"/>
      <w:r>
        <w:rPr>
          <w:rFonts w:ascii="Times New Roman" w:eastAsia="Times New Roman" w:hAnsi="Times New Roman" w:cs="Times New Roman"/>
          <w:sz w:val="28"/>
          <w:szCs w:val="28"/>
        </w:rPr>
        <w:t>GetCook</w:t>
      </w:r>
      <w:proofErr w:type="spellEnd"/>
      <w:r>
        <w:rPr>
          <w:rFonts w:ascii="Times New Roman" w:eastAsia="Times New Roman" w:hAnsi="Times New Roman" w:cs="Times New Roman"/>
          <w:sz w:val="28"/>
          <w:szCs w:val="28"/>
        </w:rPr>
        <w:t>&lt;/servlet-class&gt;</w:t>
      </w:r>
    </w:p>
    <w:p w14:paraId="41653390"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&lt;/servlet&gt;</w:t>
      </w:r>
    </w:p>
    <w:p w14:paraId="6277FE4A"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&lt;servlet-mapping&gt;</w:t>
      </w:r>
    </w:p>
    <w:p w14:paraId="30635B10"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&lt;servlet-name&gt;</w:t>
      </w:r>
      <w:proofErr w:type="spellStart"/>
      <w:r>
        <w:rPr>
          <w:rFonts w:ascii="Times New Roman" w:eastAsia="Times New Roman" w:hAnsi="Times New Roman" w:cs="Times New Roman"/>
          <w:sz w:val="28"/>
          <w:szCs w:val="28"/>
        </w:rPr>
        <w:t>getcook</w:t>
      </w:r>
      <w:proofErr w:type="spellEnd"/>
      <w:r>
        <w:rPr>
          <w:rFonts w:ascii="Times New Roman" w:eastAsia="Times New Roman" w:hAnsi="Times New Roman" w:cs="Times New Roman"/>
          <w:sz w:val="28"/>
          <w:szCs w:val="28"/>
        </w:rPr>
        <w:t>&lt;/servlet-name&gt;</w:t>
      </w:r>
    </w:p>
    <w:p w14:paraId="6EA94A27"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-pattern&gt;/</w:t>
      </w:r>
      <w:proofErr w:type="spellStart"/>
      <w:r>
        <w:rPr>
          <w:rFonts w:ascii="Times New Roman" w:eastAsia="Times New Roman" w:hAnsi="Times New Roman" w:cs="Times New Roman"/>
          <w:sz w:val="28"/>
          <w:szCs w:val="28"/>
        </w:rPr>
        <w:t>getcookie</w:t>
      </w:r>
      <w:proofErr w:type="spellEnd"/>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-pattern&gt;</w:t>
      </w:r>
    </w:p>
    <w:p w14:paraId="6F8EB619"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&lt;/servlet-mapping&gt;</w:t>
      </w:r>
    </w:p>
    <w:p w14:paraId="50ECC7B4"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&lt;/web-app&gt;</w:t>
      </w:r>
    </w:p>
    <w:p w14:paraId="26B63084" w14:textId="77777777" w:rsidR="003B5C88" w:rsidRDefault="003B5C88">
      <w:pPr>
        <w:spacing w:after="0"/>
        <w:rPr>
          <w:rFonts w:ascii="Times New Roman" w:eastAsia="Times New Roman" w:hAnsi="Times New Roman" w:cs="Times New Roman"/>
          <w:sz w:val="28"/>
          <w:szCs w:val="28"/>
        </w:rPr>
      </w:pPr>
    </w:p>
    <w:p w14:paraId="366FEF8D" w14:textId="77777777" w:rsidR="003B5C88" w:rsidRDefault="00A30199">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addcook.html</w:t>
      </w:r>
    </w:p>
    <w:p w14:paraId="7F45C584" w14:textId="77777777" w:rsidR="003B5C88" w:rsidRDefault="003B5C88">
      <w:pPr>
        <w:spacing w:after="0"/>
        <w:rPr>
          <w:rFonts w:ascii="Times New Roman" w:eastAsia="Times New Roman" w:hAnsi="Times New Roman" w:cs="Times New Roman"/>
          <w:b/>
          <w:sz w:val="28"/>
          <w:szCs w:val="28"/>
        </w:rPr>
      </w:pPr>
    </w:p>
    <w:p w14:paraId="32B75C3B"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3F59FFE7"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&lt;form name="cookie" method="post" action="/</w:t>
      </w:r>
      <w:proofErr w:type="spellStart"/>
      <w:r>
        <w:rPr>
          <w:rFonts w:ascii="Times New Roman" w:eastAsia="Times New Roman" w:hAnsi="Times New Roman" w:cs="Times New Roman"/>
          <w:sz w:val="28"/>
          <w:szCs w:val="28"/>
        </w:rPr>
        <w:t>servletpgm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addcookie</w:t>
      </w:r>
      <w:proofErr w:type="spellEnd"/>
      <w:r>
        <w:rPr>
          <w:rFonts w:ascii="Times New Roman" w:eastAsia="Times New Roman" w:hAnsi="Times New Roman" w:cs="Times New Roman"/>
          <w:sz w:val="28"/>
          <w:szCs w:val="28"/>
        </w:rPr>
        <w:t>"&gt;</w:t>
      </w:r>
    </w:p>
    <w:p w14:paraId="7ABB0ACB"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Enter Value for </w:t>
      </w:r>
      <w:proofErr w:type="spellStart"/>
      <w:r>
        <w:rPr>
          <w:rFonts w:ascii="Times New Roman" w:eastAsia="Times New Roman" w:hAnsi="Times New Roman" w:cs="Times New Roman"/>
          <w:sz w:val="28"/>
          <w:szCs w:val="28"/>
        </w:rPr>
        <w:t>MyCookie</w:t>
      </w:r>
      <w:proofErr w:type="spellEnd"/>
    </w:p>
    <w:p w14:paraId="749A11B1"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&lt;input type=textbox name="data"&gt;</w:t>
      </w:r>
    </w:p>
    <w:p w14:paraId="55A5AE8F"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&lt;/form&gt;</w:t>
      </w:r>
    </w:p>
    <w:p w14:paraId="50267625" w14:textId="77777777" w:rsidR="003B5C88" w:rsidRDefault="00A30199">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6E8F4D3E" w14:textId="77777777" w:rsidR="003B5C88" w:rsidRDefault="003B5C88">
      <w:pPr>
        <w:spacing w:after="0"/>
        <w:rPr>
          <w:rFonts w:ascii="Times New Roman" w:eastAsia="Times New Roman" w:hAnsi="Times New Roman" w:cs="Times New Roman"/>
          <w:sz w:val="28"/>
          <w:szCs w:val="28"/>
        </w:rPr>
      </w:pPr>
    </w:p>
    <w:p w14:paraId="0A9341A2" w14:textId="77777777" w:rsidR="003B5C88" w:rsidRDefault="00A30199">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w:t>
      </w:r>
      <w:proofErr w:type="spellStart"/>
      <w:r>
        <w:rPr>
          <w:rFonts w:ascii="Times New Roman" w:eastAsia="Times New Roman" w:hAnsi="Times New Roman" w:cs="Times New Roman"/>
          <w:b/>
          <w:sz w:val="28"/>
          <w:szCs w:val="28"/>
        </w:rPr>
        <w:t>HttpServlet</w:t>
      </w:r>
      <w:proofErr w:type="spellEnd"/>
      <w:r>
        <w:rPr>
          <w:rFonts w:ascii="Times New Roman" w:eastAsia="Times New Roman" w:hAnsi="Times New Roman" w:cs="Times New Roman"/>
          <w:b/>
          <w:sz w:val="28"/>
          <w:szCs w:val="28"/>
        </w:rPr>
        <w:t xml:space="preserve"> Class</w:t>
      </w:r>
    </w:p>
    <w:p w14:paraId="4E498BF0" w14:textId="77777777" w:rsidR="003B5C88" w:rsidRDefault="003B5C88">
      <w:pPr>
        <w:spacing w:after="0" w:line="240" w:lineRule="auto"/>
        <w:rPr>
          <w:rFonts w:ascii="Times New Roman" w:eastAsia="Times New Roman" w:hAnsi="Times New Roman" w:cs="Times New Roman"/>
          <w:b/>
          <w:sz w:val="28"/>
          <w:szCs w:val="28"/>
        </w:rPr>
      </w:pPr>
    </w:p>
    <w:p w14:paraId="768A56D8" w14:textId="77777777" w:rsidR="003B5C88" w:rsidRPr="00781884" w:rsidRDefault="00A30199">
      <w:pPr>
        <w:spacing w:after="0" w:line="240" w:lineRule="auto"/>
        <w:rPr>
          <w:rFonts w:ascii="Times New Roman" w:eastAsia="Times New Roman" w:hAnsi="Times New Roman" w:cs="Times New Roman"/>
          <w:b/>
          <w:bCs/>
          <w:sz w:val="28"/>
          <w:szCs w:val="28"/>
          <w:highlight w:val="green"/>
        </w:rPr>
      </w:pPr>
      <w:bookmarkStart w:id="5" w:name="tyjcwt" w:colFirst="0" w:colLast="0"/>
      <w:bookmarkEnd w:id="5"/>
      <w:r w:rsidRPr="00781884">
        <w:rPr>
          <w:rFonts w:ascii="Times New Roman" w:eastAsia="Times New Roman" w:hAnsi="Times New Roman" w:cs="Times New Roman"/>
          <w:b/>
          <w:bCs/>
          <w:sz w:val="28"/>
          <w:szCs w:val="28"/>
          <w:highlight w:val="green"/>
        </w:rPr>
        <w:t xml:space="preserve">The </w:t>
      </w:r>
      <w:proofErr w:type="spellStart"/>
      <w:r w:rsidRPr="00781884">
        <w:rPr>
          <w:rFonts w:ascii="Times New Roman" w:eastAsia="Times New Roman" w:hAnsi="Times New Roman" w:cs="Times New Roman"/>
          <w:b/>
          <w:bCs/>
          <w:sz w:val="28"/>
          <w:szCs w:val="28"/>
          <w:highlight w:val="green"/>
        </w:rPr>
        <w:t>HttpServlet</w:t>
      </w:r>
      <w:proofErr w:type="spellEnd"/>
      <w:r w:rsidRPr="00781884">
        <w:rPr>
          <w:rFonts w:ascii="Times New Roman" w:eastAsia="Times New Roman" w:hAnsi="Times New Roman" w:cs="Times New Roman"/>
          <w:b/>
          <w:bCs/>
          <w:sz w:val="28"/>
          <w:szCs w:val="28"/>
          <w:highlight w:val="green"/>
        </w:rPr>
        <w:t xml:space="preserve"> class extends </w:t>
      </w:r>
      <w:proofErr w:type="spellStart"/>
      <w:r w:rsidRPr="00781884">
        <w:rPr>
          <w:rFonts w:ascii="Times New Roman" w:eastAsia="Times New Roman" w:hAnsi="Times New Roman" w:cs="Times New Roman"/>
          <w:b/>
          <w:bCs/>
          <w:sz w:val="28"/>
          <w:szCs w:val="28"/>
          <w:highlight w:val="green"/>
        </w:rPr>
        <w:t>GenericServlet</w:t>
      </w:r>
      <w:proofErr w:type="spellEnd"/>
      <w:r w:rsidRPr="00781884">
        <w:rPr>
          <w:rFonts w:ascii="Times New Roman" w:eastAsia="Times New Roman" w:hAnsi="Times New Roman" w:cs="Times New Roman"/>
          <w:b/>
          <w:bCs/>
          <w:sz w:val="28"/>
          <w:szCs w:val="28"/>
          <w:highlight w:val="green"/>
        </w:rPr>
        <w:t xml:space="preserve">. It is commonly used when developing </w:t>
      </w:r>
    </w:p>
    <w:p w14:paraId="34328272" w14:textId="77777777" w:rsidR="003B5C88" w:rsidRPr="00781884" w:rsidRDefault="00A30199">
      <w:pPr>
        <w:spacing w:after="0" w:line="240" w:lineRule="auto"/>
        <w:rPr>
          <w:rFonts w:ascii="Times New Roman" w:eastAsia="Times New Roman" w:hAnsi="Times New Roman" w:cs="Times New Roman"/>
          <w:b/>
          <w:bCs/>
          <w:sz w:val="28"/>
          <w:szCs w:val="28"/>
        </w:rPr>
      </w:pPr>
      <w:r w:rsidRPr="00781884">
        <w:rPr>
          <w:rFonts w:ascii="Times New Roman" w:eastAsia="Times New Roman" w:hAnsi="Times New Roman" w:cs="Times New Roman"/>
          <w:b/>
          <w:bCs/>
          <w:sz w:val="28"/>
          <w:szCs w:val="28"/>
          <w:highlight w:val="green"/>
        </w:rPr>
        <w:t>servlets that receive and process HTTP requests.</w:t>
      </w:r>
      <w:r w:rsidRPr="00781884">
        <w:rPr>
          <w:rFonts w:ascii="Times New Roman" w:eastAsia="Times New Roman" w:hAnsi="Times New Roman" w:cs="Times New Roman"/>
          <w:b/>
          <w:bCs/>
          <w:sz w:val="28"/>
          <w:szCs w:val="28"/>
        </w:rPr>
        <w:t xml:space="preserve"> </w:t>
      </w:r>
    </w:p>
    <w:p w14:paraId="10C33180" w14:textId="77777777" w:rsidR="003B5C88" w:rsidRDefault="003B5C88">
      <w:pPr>
        <w:spacing w:after="0" w:line="240" w:lineRule="auto"/>
        <w:rPr>
          <w:rFonts w:ascii="Times New Roman" w:eastAsia="Times New Roman" w:hAnsi="Times New Roman" w:cs="Times New Roman"/>
          <w:sz w:val="28"/>
          <w:szCs w:val="28"/>
        </w:rPr>
      </w:pPr>
    </w:p>
    <w:p w14:paraId="2B4EA610" w14:textId="77777777" w:rsidR="003B5C88" w:rsidRDefault="00A30199">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Description</w:t>
      </w:r>
    </w:p>
    <w:p w14:paraId="03456DE3" w14:textId="77777777" w:rsidR="003B5C88" w:rsidRPr="00D07B17" w:rsidRDefault="00A30199">
      <w:pPr>
        <w:spacing w:after="0" w:line="240" w:lineRule="auto"/>
        <w:rPr>
          <w:rFonts w:ascii="Times New Roman" w:eastAsia="Times New Roman" w:hAnsi="Times New Roman" w:cs="Times New Roman"/>
          <w:sz w:val="28"/>
          <w:szCs w:val="28"/>
          <w:highlight w:val="lightGray"/>
        </w:rPr>
      </w:pPr>
      <w:r w:rsidRPr="00D07B17">
        <w:rPr>
          <w:rFonts w:ascii="Times New Roman" w:eastAsia="Times New Roman" w:hAnsi="Times New Roman" w:cs="Times New Roman"/>
          <w:sz w:val="28"/>
          <w:szCs w:val="28"/>
          <w:highlight w:val="lightGray"/>
        </w:rPr>
        <w:t xml:space="preserve">void </w:t>
      </w:r>
      <w:proofErr w:type="spellStart"/>
      <w:proofErr w:type="gramStart"/>
      <w:r w:rsidRPr="00D07B17">
        <w:rPr>
          <w:rFonts w:ascii="Times New Roman" w:eastAsia="Times New Roman" w:hAnsi="Times New Roman" w:cs="Times New Roman"/>
          <w:sz w:val="28"/>
          <w:szCs w:val="28"/>
          <w:highlight w:val="lightGray"/>
        </w:rPr>
        <w:t>doDelete</w:t>
      </w:r>
      <w:proofErr w:type="spellEnd"/>
      <w:r w:rsidRPr="00D07B17">
        <w:rPr>
          <w:rFonts w:ascii="Times New Roman" w:eastAsia="Times New Roman" w:hAnsi="Times New Roman" w:cs="Times New Roman"/>
          <w:sz w:val="28"/>
          <w:szCs w:val="28"/>
          <w:highlight w:val="lightGray"/>
        </w:rPr>
        <w:t>(</w:t>
      </w:r>
      <w:proofErr w:type="spellStart"/>
      <w:proofErr w:type="gramEnd"/>
      <w:r w:rsidRPr="00D07B17">
        <w:rPr>
          <w:rFonts w:ascii="Times New Roman" w:eastAsia="Times New Roman" w:hAnsi="Times New Roman" w:cs="Times New Roman"/>
          <w:sz w:val="28"/>
          <w:szCs w:val="28"/>
          <w:highlight w:val="lightGray"/>
        </w:rPr>
        <w:t>HttpServletRequest</w:t>
      </w:r>
      <w:proofErr w:type="spellEnd"/>
      <w:r w:rsidRPr="00D07B17">
        <w:rPr>
          <w:rFonts w:ascii="Times New Roman" w:eastAsia="Times New Roman" w:hAnsi="Times New Roman" w:cs="Times New Roman"/>
          <w:sz w:val="28"/>
          <w:szCs w:val="28"/>
          <w:highlight w:val="lightGray"/>
        </w:rPr>
        <w:t xml:space="preserve"> req, </w:t>
      </w:r>
    </w:p>
    <w:p w14:paraId="1995482D" w14:textId="77777777" w:rsidR="003B5C88" w:rsidRPr="00D07B17" w:rsidRDefault="00A30199">
      <w:pPr>
        <w:spacing w:after="0" w:line="240" w:lineRule="auto"/>
        <w:rPr>
          <w:rFonts w:ascii="Times New Roman" w:eastAsia="Times New Roman" w:hAnsi="Times New Roman" w:cs="Times New Roman"/>
          <w:sz w:val="28"/>
          <w:szCs w:val="28"/>
          <w:highlight w:val="lightGray"/>
        </w:rPr>
      </w:pPr>
      <w:proofErr w:type="spellStart"/>
      <w:r w:rsidRPr="00D07B17">
        <w:rPr>
          <w:rFonts w:ascii="Times New Roman" w:eastAsia="Times New Roman" w:hAnsi="Times New Roman" w:cs="Times New Roman"/>
          <w:sz w:val="28"/>
          <w:szCs w:val="28"/>
          <w:highlight w:val="lightGray"/>
        </w:rPr>
        <w:t>HttpServletResponse</w:t>
      </w:r>
      <w:proofErr w:type="spellEnd"/>
      <w:r w:rsidRPr="00D07B17">
        <w:rPr>
          <w:rFonts w:ascii="Times New Roman" w:eastAsia="Times New Roman" w:hAnsi="Times New Roman" w:cs="Times New Roman"/>
          <w:sz w:val="28"/>
          <w:szCs w:val="28"/>
          <w:highlight w:val="lightGray"/>
        </w:rPr>
        <w:t xml:space="preserve"> res) throws </w:t>
      </w:r>
      <w:proofErr w:type="spellStart"/>
      <w:r w:rsidRPr="00D07B17">
        <w:rPr>
          <w:rFonts w:ascii="Times New Roman" w:eastAsia="Times New Roman" w:hAnsi="Times New Roman" w:cs="Times New Roman"/>
          <w:sz w:val="28"/>
          <w:szCs w:val="28"/>
          <w:highlight w:val="lightGray"/>
        </w:rPr>
        <w:t>IOException</w:t>
      </w:r>
      <w:proofErr w:type="spellEnd"/>
      <w:r w:rsidRPr="00D07B17">
        <w:rPr>
          <w:rFonts w:ascii="Times New Roman" w:eastAsia="Times New Roman" w:hAnsi="Times New Roman" w:cs="Times New Roman"/>
          <w:sz w:val="28"/>
          <w:szCs w:val="28"/>
          <w:highlight w:val="lightGray"/>
        </w:rPr>
        <w:t xml:space="preserve">, </w:t>
      </w:r>
    </w:p>
    <w:p w14:paraId="0EFEAE5C" w14:textId="77777777" w:rsidR="003B5C88" w:rsidRDefault="00A30199">
      <w:pPr>
        <w:spacing w:after="0" w:line="240" w:lineRule="auto"/>
        <w:rPr>
          <w:rFonts w:ascii="Times New Roman" w:eastAsia="Times New Roman" w:hAnsi="Times New Roman" w:cs="Times New Roman"/>
          <w:sz w:val="28"/>
          <w:szCs w:val="28"/>
        </w:rPr>
      </w:pPr>
      <w:proofErr w:type="spellStart"/>
      <w:r w:rsidRPr="00D07B17">
        <w:rPr>
          <w:rFonts w:ascii="Times New Roman" w:eastAsia="Times New Roman" w:hAnsi="Times New Roman" w:cs="Times New Roman"/>
          <w:sz w:val="28"/>
          <w:szCs w:val="28"/>
          <w:highlight w:val="lightGray"/>
        </w:rPr>
        <w:t>ServletException</w:t>
      </w:r>
      <w:proofErr w:type="spellEnd"/>
      <w:r w:rsidRPr="00D07B17">
        <w:rPr>
          <w:rFonts w:ascii="Times New Roman" w:eastAsia="Times New Roman" w:hAnsi="Times New Roman" w:cs="Times New Roman"/>
          <w:sz w:val="28"/>
          <w:szCs w:val="28"/>
          <w:highlight w:val="lightGray"/>
        </w:rPr>
        <w:tab/>
      </w:r>
      <w:r w:rsidRPr="00D07B17">
        <w:rPr>
          <w:rFonts w:ascii="Times New Roman" w:eastAsia="Times New Roman" w:hAnsi="Times New Roman" w:cs="Times New Roman"/>
          <w:sz w:val="28"/>
          <w:szCs w:val="28"/>
          <w:highlight w:val="lightGray"/>
        </w:rPr>
        <w:tab/>
      </w:r>
      <w:r w:rsidRPr="00D07B17">
        <w:rPr>
          <w:rFonts w:ascii="Times New Roman" w:eastAsia="Times New Roman" w:hAnsi="Times New Roman" w:cs="Times New Roman"/>
          <w:sz w:val="28"/>
          <w:szCs w:val="28"/>
          <w:highlight w:val="lightGray"/>
        </w:rPr>
        <w:tab/>
      </w:r>
      <w:r w:rsidRPr="00D07B17">
        <w:rPr>
          <w:rFonts w:ascii="Times New Roman" w:eastAsia="Times New Roman" w:hAnsi="Times New Roman" w:cs="Times New Roman"/>
          <w:sz w:val="28"/>
          <w:szCs w:val="28"/>
          <w:highlight w:val="lightGray"/>
        </w:rPr>
        <w:tab/>
      </w:r>
      <w:r w:rsidRPr="00D07B17">
        <w:rPr>
          <w:rFonts w:ascii="Times New Roman" w:eastAsia="Times New Roman" w:hAnsi="Times New Roman" w:cs="Times New Roman"/>
          <w:sz w:val="28"/>
          <w:szCs w:val="28"/>
          <w:highlight w:val="lightGray"/>
        </w:rPr>
        <w:tab/>
      </w:r>
      <w:r w:rsidRPr="00D07B17">
        <w:rPr>
          <w:rFonts w:ascii="Times New Roman" w:eastAsia="Times New Roman" w:hAnsi="Times New Roman" w:cs="Times New Roman"/>
          <w:sz w:val="28"/>
          <w:szCs w:val="28"/>
          <w:highlight w:val="lightGray"/>
        </w:rPr>
        <w:tab/>
        <w:t>Performs an HTTP DELETE.</w:t>
      </w:r>
    </w:p>
    <w:p w14:paraId="5B73B8E4" w14:textId="77777777" w:rsidR="003B5C88" w:rsidRDefault="003B5C88">
      <w:pPr>
        <w:spacing w:after="0" w:line="240" w:lineRule="auto"/>
        <w:rPr>
          <w:rFonts w:ascii="Times New Roman" w:eastAsia="Times New Roman" w:hAnsi="Times New Roman" w:cs="Times New Roman"/>
          <w:sz w:val="28"/>
          <w:szCs w:val="28"/>
        </w:rPr>
      </w:pPr>
    </w:p>
    <w:p w14:paraId="0188E8E2" w14:textId="77777777" w:rsidR="003B5C88" w:rsidRPr="00D07B17" w:rsidRDefault="00A30199">
      <w:pPr>
        <w:spacing w:after="0" w:line="240" w:lineRule="auto"/>
        <w:rPr>
          <w:rFonts w:ascii="Times New Roman" w:eastAsia="Times New Roman" w:hAnsi="Times New Roman" w:cs="Times New Roman"/>
          <w:color w:val="1F497D" w:themeColor="text2"/>
          <w:sz w:val="28"/>
          <w:szCs w:val="28"/>
          <w:highlight w:val="green"/>
        </w:rPr>
      </w:pPr>
      <w:r w:rsidRPr="00D07B17">
        <w:rPr>
          <w:rFonts w:ascii="Times New Roman" w:eastAsia="Times New Roman" w:hAnsi="Times New Roman" w:cs="Times New Roman"/>
          <w:color w:val="1F497D" w:themeColor="text2"/>
          <w:sz w:val="28"/>
          <w:szCs w:val="28"/>
          <w:highlight w:val="green"/>
        </w:rPr>
        <w:t xml:space="preserve">void </w:t>
      </w:r>
      <w:proofErr w:type="spellStart"/>
      <w:proofErr w:type="gramStart"/>
      <w:r w:rsidRPr="00D07B17">
        <w:rPr>
          <w:rFonts w:ascii="Times New Roman" w:eastAsia="Times New Roman" w:hAnsi="Times New Roman" w:cs="Times New Roman"/>
          <w:color w:val="1F497D" w:themeColor="text2"/>
          <w:sz w:val="28"/>
          <w:szCs w:val="28"/>
          <w:highlight w:val="green"/>
        </w:rPr>
        <w:t>doGet</w:t>
      </w:r>
      <w:proofErr w:type="spellEnd"/>
      <w:r w:rsidRPr="00D07B17">
        <w:rPr>
          <w:rFonts w:ascii="Times New Roman" w:eastAsia="Times New Roman" w:hAnsi="Times New Roman" w:cs="Times New Roman"/>
          <w:color w:val="1F497D" w:themeColor="text2"/>
          <w:sz w:val="28"/>
          <w:szCs w:val="28"/>
          <w:highlight w:val="green"/>
        </w:rPr>
        <w:t>(</w:t>
      </w:r>
      <w:proofErr w:type="spellStart"/>
      <w:proofErr w:type="gramEnd"/>
      <w:r w:rsidRPr="00D07B17">
        <w:rPr>
          <w:rFonts w:ascii="Times New Roman" w:eastAsia="Times New Roman" w:hAnsi="Times New Roman" w:cs="Times New Roman"/>
          <w:color w:val="1F497D" w:themeColor="text2"/>
          <w:sz w:val="28"/>
          <w:szCs w:val="28"/>
          <w:highlight w:val="green"/>
        </w:rPr>
        <w:t>HttpServletRequest</w:t>
      </w:r>
      <w:proofErr w:type="spellEnd"/>
      <w:r w:rsidRPr="00D07B17">
        <w:rPr>
          <w:rFonts w:ascii="Times New Roman" w:eastAsia="Times New Roman" w:hAnsi="Times New Roman" w:cs="Times New Roman"/>
          <w:color w:val="1F497D" w:themeColor="text2"/>
          <w:sz w:val="28"/>
          <w:szCs w:val="28"/>
          <w:highlight w:val="green"/>
        </w:rPr>
        <w:t xml:space="preserve"> req, </w:t>
      </w:r>
    </w:p>
    <w:p w14:paraId="7C5AE8B6" w14:textId="77777777" w:rsidR="003B5C88" w:rsidRPr="00D07B17" w:rsidRDefault="00A30199">
      <w:pPr>
        <w:spacing w:after="0" w:line="240" w:lineRule="auto"/>
        <w:rPr>
          <w:rFonts w:ascii="Times New Roman" w:eastAsia="Times New Roman" w:hAnsi="Times New Roman" w:cs="Times New Roman"/>
          <w:color w:val="1F497D" w:themeColor="text2"/>
          <w:sz w:val="28"/>
          <w:szCs w:val="28"/>
          <w:highlight w:val="green"/>
        </w:rPr>
      </w:pPr>
      <w:proofErr w:type="spellStart"/>
      <w:r w:rsidRPr="00D07B17">
        <w:rPr>
          <w:rFonts w:ascii="Times New Roman" w:eastAsia="Times New Roman" w:hAnsi="Times New Roman" w:cs="Times New Roman"/>
          <w:color w:val="1F497D" w:themeColor="text2"/>
          <w:sz w:val="28"/>
          <w:szCs w:val="28"/>
          <w:highlight w:val="green"/>
        </w:rPr>
        <w:t>HttpServletResponse</w:t>
      </w:r>
      <w:proofErr w:type="spellEnd"/>
      <w:r w:rsidRPr="00D07B17">
        <w:rPr>
          <w:rFonts w:ascii="Times New Roman" w:eastAsia="Times New Roman" w:hAnsi="Times New Roman" w:cs="Times New Roman"/>
          <w:color w:val="1F497D" w:themeColor="text2"/>
          <w:sz w:val="28"/>
          <w:szCs w:val="28"/>
          <w:highlight w:val="green"/>
        </w:rPr>
        <w:t xml:space="preserve"> res) throws </w:t>
      </w:r>
      <w:proofErr w:type="spellStart"/>
      <w:r w:rsidRPr="00D07B17">
        <w:rPr>
          <w:rFonts w:ascii="Times New Roman" w:eastAsia="Times New Roman" w:hAnsi="Times New Roman" w:cs="Times New Roman"/>
          <w:color w:val="1F497D" w:themeColor="text2"/>
          <w:sz w:val="28"/>
          <w:szCs w:val="28"/>
          <w:highlight w:val="green"/>
        </w:rPr>
        <w:t>IOException</w:t>
      </w:r>
      <w:proofErr w:type="spellEnd"/>
      <w:r w:rsidRPr="00D07B17">
        <w:rPr>
          <w:rFonts w:ascii="Times New Roman" w:eastAsia="Times New Roman" w:hAnsi="Times New Roman" w:cs="Times New Roman"/>
          <w:color w:val="1F497D" w:themeColor="text2"/>
          <w:sz w:val="28"/>
          <w:szCs w:val="28"/>
          <w:highlight w:val="green"/>
        </w:rPr>
        <w:t xml:space="preserve">, </w:t>
      </w:r>
    </w:p>
    <w:p w14:paraId="469E7A51" w14:textId="77777777" w:rsidR="003B5C88" w:rsidRPr="00D07B17" w:rsidRDefault="00A30199">
      <w:pPr>
        <w:spacing w:after="0" w:line="240" w:lineRule="auto"/>
        <w:rPr>
          <w:rFonts w:ascii="Times New Roman" w:eastAsia="Times New Roman" w:hAnsi="Times New Roman" w:cs="Times New Roman"/>
          <w:color w:val="1F497D" w:themeColor="text2"/>
          <w:sz w:val="28"/>
          <w:szCs w:val="28"/>
        </w:rPr>
      </w:pPr>
      <w:proofErr w:type="spellStart"/>
      <w:r w:rsidRPr="00D07B17">
        <w:rPr>
          <w:rFonts w:ascii="Times New Roman" w:eastAsia="Times New Roman" w:hAnsi="Times New Roman" w:cs="Times New Roman"/>
          <w:color w:val="1F497D" w:themeColor="text2"/>
          <w:sz w:val="28"/>
          <w:szCs w:val="28"/>
          <w:highlight w:val="green"/>
        </w:rPr>
        <w:t>ServletException</w:t>
      </w:r>
      <w:proofErr w:type="spellEnd"/>
      <w:r w:rsidRPr="00D07B17">
        <w:rPr>
          <w:rFonts w:ascii="Times New Roman" w:eastAsia="Times New Roman" w:hAnsi="Times New Roman" w:cs="Times New Roman"/>
          <w:color w:val="1F497D" w:themeColor="text2"/>
          <w:sz w:val="28"/>
          <w:szCs w:val="28"/>
          <w:highlight w:val="green"/>
        </w:rPr>
        <w:tab/>
      </w:r>
      <w:r w:rsidRPr="00D07B17">
        <w:rPr>
          <w:rFonts w:ascii="Times New Roman" w:eastAsia="Times New Roman" w:hAnsi="Times New Roman" w:cs="Times New Roman"/>
          <w:color w:val="1F497D" w:themeColor="text2"/>
          <w:sz w:val="28"/>
          <w:szCs w:val="28"/>
          <w:highlight w:val="green"/>
        </w:rPr>
        <w:tab/>
      </w:r>
      <w:r w:rsidRPr="00D07B17">
        <w:rPr>
          <w:rFonts w:ascii="Times New Roman" w:eastAsia="Times New Roman" w:hAnsi="Times New Roman" w:cs="Times New Roman"/>
          <w:color w:val="1F497D" w:themeColor="text2"/>
          <w:sz w:val="28"/>
          <w:szCs w:val="28"/>
          <w:highlight w:val="green"/>
        </w:rPr>
        <w:tab/>
      </w:r>
      <w:r w:rsidRPr="00D07B17">
        <w:rPr>
          <w:rFonts w:ascii="Times New Roman" w:eastAsia="Times New Roman" w:hAnsi="Times New Roman" w:cs="Times New Roman"/>
          <w:color w:val="1F497D" w:themeColor="text2"/>
          <w:sz w:val="28"/>
          <w:szCs w:val="28"/>
          <w:highlight w:val="green"/>
        </w:rPr>
        <w:tab/>
      </w:r>
      <w:r w:rsidRPr="00D07B17">
        <w:rPr>
          <w:rFonts w:ascii="Times New Roman" w:eastAsia="Times New Roman" w:hAnsi="Times New Roman" w:cs="Times New Roman"/>
          <w:color w:val="1F497D" w:themeColor="text2"/>
          <w:sz w:val="28"/>
          <w:szCs w:val="28"/>
          <w:highlight w:val="green"/>
        </w:rPr>
        <w:tab/>
      </w:r>
      <w:r w:rsidRPr="00D07B17">
        <w:rPr>
          <w:rFonts w:ascii="Times New Roman" w:eastAsia="Times New Roman" w:hAnsi="Times New Roman" w:cs="Times New Roman"/>
          <w:color w:val="1F497D" w:themeColor="text2"/>
          <w:sz w:val="28"/>
          <w:szCs w:val="28"/>
          <w:highlight w:val="green"/>
        </w:rPr>
        <w:tab/>
        <w:t>Performs an HTTP GET.</w:t>
      </w:r>
    </w:p>
    <w:p w14:paraId="48C73F88" w14:textId="77777777" w:rsidR="003B5C88" w:rsidRDefault="003B5C88">
      <w:pPr>
        <w:spacing w:after="0" w:line="240" w:lineRule="auto"/>
        <w:rPr>
          <w:rFonts w:ascii="Times New Roman" w:eastAsia="Times New Roman" w:hAnsi="Times New Roman" w:cs="Times New Roman"/>
          <w:sz w:val="28"/>
          <w:szCs w:val="28"/>
        </w:rPr>
      </w:pPr>
    </w:p>
    <w:p w14:paraId="1EDD1089" w14:textId="77777777" w:rsidR="003B5C88" w:rsidRPr="00D07B17" w:rsidRDefault="00A30199">
      <w:pPr>
        <w:spacing w:after="0" w:line="240" w:lineRule="auto"/>
        <w:rPr>
          <w:rFonts w:ascii="Times New Roman" w:eastAsia="Times New Roman" w:hAnsi="Times New Roman" w:cs="Times New Roman"/>
          <w:sz w:val="28"/>
          <w:szCs w:val="28"/>
          <w:highlight w:val="darkYellow"/>
        </w:rPr>
      </w:pPr>
      <w:r w:rsidRPr="00D07B17">
        <w:rPr>
          <w:rFonts w:ascii="Times New Roman" w:eastAsia="Times New Roman" w:hAnsi="Times New Roman" w:cs="Times New Roman"/>
          <w:sz w:val="28"/>
          <w:szCs w:val="28"/>
          <w:highlight w:val="darkYellow"/>
        </w:rPr>
        <w:t xml:space="preserve">void </w:t>
      </w:r>
      <w:proofErr w:type="spellStart"/>
      <w:proofErr w:type="gramStart"/>
      <w:r w:rsidRPr="00D07B17">
        <w:rPr>
          <w:rFonts w:ascii="Times New Roman" w:eastAsia="Times New Roman" w:hAnsi="Times New Roman" w:cs="Times New Roman"/>
          <w:sz w:val="28"/>
          <w:szCs w:val="28"/>
          <w:highlight w:val="darkYellow"/>
        </w:rPr>
        <w:t>doOptions</w:t>
      </w:r>
      <w:proofErr w:type="spellEnd"/>
      <w:r w:rsidRPr="00D07B17">
        <w:rPr>
          <w:rFonts w:ascii="Times New Roman" w:eastAsia="Times New Roman" w:hAnsi="Times New Roman" w:cs="Times New Roman"/>
          <w:sz w:val="28"/>
          <w:szCs w:val="28"/>
          <w:highlight w:val="darkYellow"/>
        </w:rPr>
        <w:t>(</w:t>
      </w:r>
      <w:proofErr w:type="spellStart"/>
      <w:proofErr w:type="gramEnd"/>
      <w:r w:rsidRPr="00D07B17">
        <w:rPr>
          <w:rFonts w:ascii="Times New Roman" w:eastAsia="Times New Roman" w:hAnsi="Times New Roman" w:cs="Times New Roman"/>
          <w:sz w:val="28"/>
          <w:szCs w:val="28"/>
          <w:highlight w:val="darkYellow"/>
        </w:rPr>
        <w:t>HttpServletRequest</w:t>
      </w:r>
      <w:proofErr w:type="spellEnd"/>
      <w:r w:rsidRPr="00D07B17">
        <w:rPr>
          <w:rFonts w:ascii="Times New Roman" w:eastAsia="Times New Roman" w:hAnsi="Times New Roman" w:cs="Times New Roman"/>
          <w:sz w:val="28"/>
          <w:szCs w:val="28"/>
          <w:highlight w:val="darkYellow"/>
        </w:rPr>
        <w:t xml:space="preserve"> req, </w:t>
      </w:r>
    </w:p>
    <w:p w14:paraId="21D0203A" w14:textId="77777777" w:rsidR="003B5C88" w:rsidRPr="00D07B17" w:rsidRDefault="00A30199">
      <w:pPr>
        <w:spacing w:after="0" w:line="240" w:lineRule="auto"/>
        <w:rPr>
          <w:rFonts w:ascii="Times New Roman" w:eastAsia="Times New Roman" w:hAnsi="Times New Roman" w:cs="Times New Roman"/>
          <w:sz w:val="28"/>
          <w:szCs w:val="28"/>
          <w:highlight w:val="darkYellow"/>
        </w:rPr>
      </w:pPr>
      <w:proofErr w:type="spellStart"/>
      <w:r w:rsidRPr="00D07B17">
        <w:rPr>
          <w:rFonts w:ascii="Times New Roman" w:eastAsia="Times New Roman" w:hAnsi="Times New Roman" w:cs="Times New Roman"/>
          <w:sz w:val="28"/>
          <w:szCs w:val="28"/>
          <w:highlight w:val="darkYellow"/>
        </w:rPr>
        <w:t>HttpServletResponse</w:t>
      </w:r>
      <w:proofErr w:type="spellEnd"/>
      <w:r w:rsidRPr="00D07B17">
        <w:rPr>
          <w:rFonts w:ascii="Times New Roman" w:eastAsia="Times New Roman" w:hAnsi="Times New Roman" w:cs="Times New Roman"/>
          <w:sz w:val="28"/>
          <w:szCs w:val="28"/>
          <w:highlight w:val="darkYellow"/>
        </w:rPr>
        <w:t xml:space="preserve"> res) throws </w:t>
      </w:r>
      <w:proofErr w:type="spellStart"/>
      <w:r w:rsidRPr="00D07B17">
        <w:rPr>
          <w:rFonts w:ascii="Times New Roman" w:eastAsia="Times New Roman" w:hAnsi="Times New Roman" w:cs="Times New Roman"/>
          <w:sz w:val="28"/>
          <w:szCs w:val="28"/>
          <w:highlight w:val="darkYellow"/>
        </w:rPr>
        <w:t>IOException</w:t>
      </w:r>
      <w:proofErr w:type="spellEnd"/>
      <w:r w:rsidRPr="00D07B17">
        <w:rPr>
          <w:rFonts w:ascii="Times New Roman" w:eastAsia="Times New Roman" w:hAnsi="Times New Roman" w:cs="Times New Roman"/>
          <w:sz w:val="28"/>
          <w:szCs w:val="28"/>
          <w:highlight w:val="darkYellow"/>
        </w:rPr>
        <w:t xml:space="preserve">, </w:t>
      </w:r>
    </w:p>
    <w:p w14:paraId="48711D59" w14:textId="77777777" w:rsidR="003B5C88" w:rsidRDefault="00A30199">
      <w:pPr>
        <w:spacing w:after="0" w:line="240" w:lineRule="auto"/>
        <w:rPr>
          <w:rFonts w:ascii="Times New Roman" w:eastAsia="Times New Roman" w:hAnsi="Times New Roman" w:cs="Times New Roman"/>
          <w:sz w:val="28"/>
          <w:szCs w:val="28"/>
        </w:rPr>
      </w:pPr>
      <w:proofErr w:type="spellStart"/>
      <w:r w:rsidRPr="00D07B17">
        <w:rPr>
          <w:rFonts w:ascii="Times New Roman" w:eastAsia="Times New Roman" w:hAnsi="Times New Roman" w:cs="Times New Roman"/>
          <w:sz w:val="28"/>
          <w:szCs w:val="28"/>
          <w:highlight w:val="darkYellow"/>
        </w:rPr>
        <w:t>ServletException</w:t>
      </w:r>
      <w:proofErr w:type="spellEnd"/>
      <w:r w:rsidRPr="00D07B17">
        <w:rPr>
          <w:rFonts w:ascii="Times New Roman" w:eastAsia="Times New Roman" w:hAnsi="Times New Roman" w:cs="Times New Roman"/>
          <w:sz w:val="28"/>
          <w:szCs w:val="28"/>
          <w:highlight w:val="darkYellow"/>
        </w:rPr>
        <w:tab/>
      </w:r>
      <w:r w:rsidRPr="00D07B17">
        <w:rPr>
          <w:rFonts w:ascii="Times New Roman" w:eastAsia="Times New Roman" w:hAnsi="Times New Roman" w:cs="Times New Roman"/>
          <w:sz w:val="28"/>
          <w:szCs w:val="28"/>
          <w:highlight w:val="darkYellow"/>
        </w:rPr>
        <w:tab/>
      </w:r>
      <w:r w:rsidRPr="00D07B17">
        <w:rPr>
          <w:rFonts w:ascii="Times New Roman" w:eastAsia="Times New Roman" w:hAnsi="Times New Roman" w:cs="Times New Roman"/>
          <w:sz w:val="28"/>
          <w:szCs w:val="28"/>
          <w:highlight w:val="darkYellow"/>
        </w:rPr>
        <w:tab/>
      </w:r>
      <w:r w:rsidRPr="00D07B17">
        <w:rPr>
          <w:rFonts w:ascii="Times New Roman" w:eastAsia="Times New Roman" w:hAnsi="Times New Roman" w:cs="Times New Roman"/>
          <w:sz w:val="28"/>
          <w:szCs w:val="28"/>
          <w:highlight w:val="darkYellow"/>
        </w:rPr>
        <w:tab/>
      </w:r>
      <w:r w:rsidRPr="00D07B17">
        <w:rPr>
          <w:rFonts w:ascii="Times New Roman" w:eastAsia="Times New Roman" w:hAnsi="Times New Roman" w:cs="Times New Roman"/>
          <w:sz w:val="28"/>
          <w:szCs w:val="28"/>
          <w:highlight w:val="darkYellow"/>
        </w:rPr>
        <w:tab/>
      </w:r>
      <w:r w:rsidRPr="00D07B17">
        <w:rPr>
          <w:rFonts w:ascii="Times New Roman" w:eastAsia="Times New Roman" w:hAnsi="Times New Roman" w:cs="Times New Roman"/>
          <w:sz w:val="28"/>
          <w:szCs w:val="28"/>
          <w:highlight w:val="darkYellow"/>
        </w:rPr>
        <w:tab/>
        <w:t>Performs an HTTP OPTIONS.</w:t>
      </w:r>
    </w:p>
    <w:p w14:paraId="367FB5BA" w14:textId="77777777" w:rsidR="003B5C88" w:rsidRDefault="003B5C88">
      <w:pPr>
        <w:spacing w:after="0" w:line="240" w:lineRule="auto"/>
        <w:rPr>
          <w:rFonts w:ascii="Times New Roman" w:eastAsia="Times New Roman" w:hAnsi="Times New Roman" w:cs="Times New Roman"/>
          <w:sz w:val="28"/>
          <w:szCs w:val="28"/>
        </w:rPr>
      </w:pPr>
    </w:p>
    <w:p w14:paraId="5C6B649B" w14:textId="77777777" w:rsidR="003B5C88" w:rsidRPr="00D07B17" w:rsidRDefault="00A30199">
      <w:pPr>
        <w:spacing w:after="0" w:line="240" w:lineRule="auto"/>
        <w:rPr>
          <w:rFonts w:ascii="Times New Roman" w:eastAsia="Times New Roman" w:hAnsi="Times New Roman" w:cs="Times New Roman"/>
          <w:sz w:val="28"/>
          <w:szCs w:val="28"/>
          <w:highlight w:val="cyan"/>
        </w:rPr>
      </w:pPr>
      <w:r w:rsidRPr="00D07B17">
        <w:rPr>
          <w:rFonts w:ascii="Times New Roman" w:eastAsia="Times New Roman" w:hAnsi="Times New Roman" w:cs="Times New Roman"/>
          <w:sz w:val="28"/>
          <w:szCs w:val="28"/>
          <w:highlight w:val="cyan"/>
        </w:rPr>
        <w:t xml:space="preserve">void </w:t>
      </w:r>
      <w:proofErr w:type="spellStart"/>
      <w:proofErr w:type="gramStart"/>
      <w:r w:rsidRPr="00D07B17">
        <w:rPr>
          <w:rFonts w:ascii="Times New Roman" w:eastAsia="Times New Roman" w:hAnsi="Times New Roman" w:cs="Times New Roman"/>
          <w:sz w:val="28"/>
          <w:szCs w:val="28"/>
          <w:highlight w:val="cyan"/>
        </w:rPr>
        <w:t>doPost</w:t>
      </w:r>
      <w:proofErr w:type="spellEnd"/>
      <w:r w:rsidRPr="00D07B17">
        <w:rPr>
          <w:rFonts w:ascii="Times New Roman" w:eastAsia="Times New Roman" w:hAnsi="Times New Roman" w:cs="Times New Roman"/>
          <w:sz w:val="28"/>
          <w:szCs w:val="28"/>
          <w:highlight w:val="cyan"/>
        </w:rPr>
        <w:t>(</w:t>
      </w:r>
      <w:proofErr w:type="spellStart"/>
      <w:proofErr w:type="gramEnd"/>
      <w:r w:rsidRPr="00D07B17">
        <w:rPr>
          <w:rFonts w:ascii="Times New Roman" w:eastAsia="Times New Roman" w:hAnsi="Times New Roman" w:cs="Times New Roman"/>
          <w:sz w:val="28"/>
          <w:szCs w:val="28"/>
          <w:highlight w:val="cyan"/>
        </w:rPr>
        <w:t>HttpServletRequest</w:t>
      </w:r>
      <w:proofErr w:type="spellEnd"/>
      <w:r w:rsidRPr="00D07B17">
        <w:rPr>
          <w:rFonts w:ascii="Times New Roman" w:eastAsia="Times New Roman" w:hAnsi="Times New Roman" w:cs="Times New Roman"/>
          <w:sz w:val="28"/>
          <w:szCs w:val="28"/>
          <w:highlight w:val="cyan"/>
        </w:rPr>
        <w:t xml:space="preserve"> req, </w:t>
      </w:r>
    </w:p>
    <w:p w14:paraId="1EFF6574" w14:textId="77777777" w:rsidR="003B5C88" w:rsidRPr="00D07B17" w:rsidRDefault="00A30199">
      <w:pPr>
        <w:spacing w:after="0" w:line="240" w:lineRule="auto"/>
        <w:rPr>
          <w:rFonts w:ascii="Times New Roman" w:eastAsia="Times New Roman" w:hAnsi="Times New Roman" w:cs="Times New Roman"/>
          <w:sz w:val="28"/>
          <w:szCs w:val="28"/>
          <w:highlight w:val="cyan"/>
        </w:rPr>
      </w:pPr>
      <w:proofErr w:type="spellStart"/>
      <w:r w:rsidRPr="00D07B17">
        <w:rPr>
          <w:rFonts w:ascii="Times New Roman" w:eastAsia="Times New Roman" w:hAnsi="Times New Roman" w:cs="Times New Roman"/>
          <w:sz w:val="28"/>
          <w:szCs w:val="28"/>
          <w:highlight w:val="cyan"/>
        </w:rPr>
        <w:t>HttpServletResponse</w:t>
      </w:r>
      <w:proofErr w:type="spellEnd"/>
      <w:r w:rsidRPr="00D07B17">
        <w:rPr>
          <w:rFonts w:ascii="Times New Roman" w:eastAsia="Times New Roman" w:hAnsi="Times New Roman" w:cs="Times New Roman"/>
          <w:sz w:val="28"/>
          <w:szCs w:val="28"/>
          <w:highlight w:val="cyan"/>
        </w:rPr>
        <w:t xml:space="preserve"> res) throws </w:t>
      </w:r>
      <w:proofErr w:type="spellStart"/>
      <w:r w:rsidRPr="00D07B17">
        <w:rPr>
          <w:rFonts w:ascii="Times New Roman" w:eastAsia="Times New Roman" w:hAnsi="Times New Roman" w:cs="Times New Roman"/>
          <w:sz w:val="28"/>
          <w:szCs w:val="28"/>
          <w:highlight w:val="cyan"/>
        </w:rPr>
        <w:t>IOException</w:t>
      </w:r>
      <w:proofErr w:type="spellEnd"/>
      <w:r w:rsidRPr="00D07B17">
        <w:rPr>
          <w:rFonts w:ascii="Times New Roman" w:eastAsia="Times New Roman" w:hAnsi="Times New Roman" w:cs="Times New Roman"/>
          <w:sz w:val="28"/>
          <w:szCs w:val="28"/>
          <w:highlight w:val="cyan"/>
        </w:rPr>
        <w:t xml:space="preserve">, </w:t>
      </w:r>
    </w:p>
    <w:p w14:paraId="46E3D022" w14:textId="77777777" w:rsidR="003B5C88" w:rsidRDefault="00A30199">
      <w:pPr>
        <w:spacing w:after="0" w:line="240" w:lineRule="auto"/>
        <w:rPr>
          <w:rFonts w:ascii="Times New Roman" w:eastAsia="Times New Roman" w:hAnsi="Times New Roman" w:cs="Times New Roman"/>
          <w:sz w:val="28"/>
          <w:szCs w:val="28"/>
        </w:rPr>
      </w:pPr>
      <w:proofErr w:type="spellStart"/>
      <w:r w:rsidRPr="00D07B17">
        <w:rPr>
          <w:rFonts w:ascii="Times New Roman" w:eastAsia="Times New Roman" w:hAnsi="Times New Roman" w:cs="Times New Roman"/>
          <w:sz w:val="28"/>
          <w:szCs w:val="28"/>
          <w:highlight w:val="cyan"/>
        </w:rPr>
        <w:t>ServletException</w:t>
      </w:r>
      <w:proofErr w:type="spellEnd"/>
      <w:r w:rsidRPr="00D07B17">
        <w:rPr>
          <w:rFonts w:ascii="Times New Roman" w:eastAsia="Times New Roman" w:hAnsi="Times New Roman" w:cs="Times New Roman"/>
          <w:sz w:val="28"/>
          <w:szCs w:val="28"/>
          <w:highlight w:val="cyan"/>
        </w:rPr>
        <w:tab/>
      </w:r>
      <w:r w:rsidRPr="00D07B17">
        <w:rPr>
          <w:rFonts w:ascii="Times New Roman" w:eastAsia="Times New Roman" w:hAnsi="Times New Roman" w:cs="Times New Roman"/>
          <w:sz w:val="28"/>
          <w:szCs w:val="28"/>
          <w:highlight w:val="cyan"/>
        </w:rPr>
        <w:tab/>
      </w:r>
      <w:r w:rsidRPr="00D07B17">
        <w:rPr>
          <w:rFonts w:ascii="Times New Roman" w:eastAsia="Times New Roman" w:hAnsi="Times New Roman" w:cs="Times New Roman"/>
          <w:sz w:val="28"/>
          <w:szCs w:val="28"/>
          <w:highlight w:val="cyan"/>
        </w:rPr>
        <w:tab/>
      </w:r>
      <w:r w:rsidRPr="00D07B17">
        <w:rPr>
          <w:rFonts w:ascii="Times New Roman" w:eastAsia="Times New Roman" w:hAnsi="Times New Roman" w:cs="Times New Roman"/>
          <w:sz w:val="28"/>
          <w:szCs w:val="28"/>
          <w:highlight w:val="cyan"/>
        </w:rPr>
        <w:tab/>
      </w:r>
      <w:r w:rsidRPr="00D07B17">
        <w:rPr>
          <w:rFonts w:ascii="Times New Roman" w:eastAsia="Times New Roman" w:hAnsi="Times New Roman" w:cs="Times New Roman"/>
          <w:sz w:val="28"/>
          <w:szCs w:val="28"/>
          <w:highlight w:val="cyan"/>
        </w:rPr>
        <w:tab/>
      </w:r>
      <w:r w:rsidRPr="00D07B17">
        <w:rPr>
          <w:rFonts w:ascii="Times New Roman" w:eastAsia="Times New Roman" w:hAnsi="Times New Roman" w:cs="Times New Roman"/>
          <w:sz w:val="28"/>
          <w:szCs w:val="28"/>
          <w:highlight w:val="cyan"/>
        </w:rPr>
        <w:tab/>
        <w:t>Performs an HTTP POST.</w:t>
      </w:r>
    </w:p>
    <w:p w14:paraId="2CB47CA6" w14:textId="77777777" w:rsidR="003B5C88" w:rsidRDefault="003B5C88">
      <w:pPr>
        <w:spacing w:after="0" w:line="240" w:lineRule="auto"/>
        <w:rPr>
          <w:rFonts w:ascii="Times New Roman" w:eastAsia="Times New Roman" w:hAnsi="Times New Roman" w:cs="Times New Roman"/>
          <w:sz w:val="28"/>
          <w:szCs w:val="28"/>
        </w:rPr>
      </w:pPr>
    </w:p>
    <w:p w14:paraId="231EAD0B" w14:textId="77777777" w:rsidR="003B5C88" w:rsidRPr="00D07B17" w:rsidRDefault="00A30199">
      <w:pPr>
        <w:spacing w:after="0" w:line="240" w:lineRule="auto"/>
        <w:rPr>
          <w:rFonts w:ascii="Times New Roman" w:eastAsia="Times New Roman" w:hAnsi="Times New Roman" w:cs="Times New Roman"/>
          <w:sz w:val="28"/>
          <w:szCs w:val="28"/>
          <w:highlight w:val="darkCyan"/>
        </w:rPr>
      </w:pPr>
      <w:r w:rsidRPr="00D07B17">
        <w:rPr>
          <w:rFonts w:ascii="Times New Roman" w:eastAsia="Times New Roman" w:hAnsi="Times New Roman" w:cs="Times New Roman"/>
          <w:sz w:val="28"/>
          <w:szCs w:val="28"/>
          <w:highlight w:val="darkCyan"/>
        </w:rPr>
        <w:t xml:space="preserve">void </w:t>
      </w:r>
      <w:proofErr w:type="spellStart"/>
      <w:proofErr w:type="gramStart"/>
      <w:r w:rsidRPr="00D07B17">
        <w:rPr>
          <w:rFonts w:ascii="Times New Roman" w:eastAsia="Times New Roman" w:hAnsi="Times New Roman" w:cs="Times New Roman"/>
          <w:sz w:val="28"/>
          <w:szCs w:val="28"/>
          <w:highlight w:val="darkCyan"/>
        </w:rPr>
        <w:t>doPut</w:t>
      </w:r>
      <w:proofErr w:type="spellEnd"/>
      <w:r w:rsidRPr="00D07B17">
        <w:rPr>
          <w:rFonts w:ascii="Times New Roman" w:eastAsia="Times New Roman" w:hAnsi="Times New Roman" w:cs="Times New Roman"/>
          <w:sz w:val="28"/>
          <w:szCs w:val="28"/>
          <w:highlight w:val="darkCyan"/>
        </w:rPr>
        <w:t>(</w:t>
      </w:r>
      <w:proofErr w:type="spellStart"/>
      <w:proofErr w:type="gramEnd"/>
      <w:r w:rsidRPr="00D07B17">
        <w:rPr>
          <w:rFonts w:ascii="Times New Roman" w:eastAsia="Times New Roman" w:hAnsi="Times New Roman" w:cs="Times New Roman"/>
          <w:sz w:val="28"/>
          <w:szCs w:val="28"/>
          <w:highlight w:val="darkCyan"/>
        </w:rPr>
        <w:t>HttpServletRequest</w:t>
      </w:r>
      <w:proofErr w:type="spellEnd"/>
      <w:r w:rsidRPr="00D07B17">
        <w:rPr>
          <w:rFonts w:ascii="Times New Roman" w:eastAsia="Times New Roman" w:hAnsi="Times New Roman" w:cs="Times New Roman"/>
          <w:sz w:val="28"/>
          <w:szCs w:val="28"/>
          <w:highlight w:val="darkCyan"/>
        </w:rPr>
        <w:t xml:space="preserve"> req, </w:t>
      </w:r>
    </w:p>
    <w:p w14:paraId="6AE1566F" w14:textId="77777777" w:rsidR="003B5C88" w:rsidRPr="00D07B17" w:rsidRDefault="00A30199">
      <w:pPr>
        <w:spacing w:after="0" w:line="240" w:lineRule="auto"/>
        <w:rPr>
          <w:rFonts w:ascii="Times New Roman" w:eastAsia="Times New Roman" w:hAnsi="Times New Roman" w:cs="Times New Roman"/>
          <w:sz w:val="28"/>
          <w:szCs w:val="28"/>
          <w:highlight w:val="darkCyan"/>
        </w:rPr>
      </w:pPr>
      <w:proofErr w:type="spellStart"/>
      <w:r w:rsidRPr="00D07B17">
        <w:rPr>
          <w:rFonts w:ascii="Times New Roman" w:eastAsia="Times New Roman" w:hAnsi="Times New Roman" w:cs="Times New Roman"/>
          <w:sz w:val="28"/>
          <w:szCs w:val="28"/>
          <w:highlight w:val="darkCyan"/>
        </w:rPr>
        <w:t>HttpServletResponse</w:t>
      </w:r>
      <w:proofErr w:type="spellEnd"/>
      <w:r w:rsidRPr="00D07B17">
        <w:rPr>
          <w:rFonts w:ascii="Times New Roman" w:eastAsia="Times New Roman" w:hAnsi="Times New Roman" w:cs="Times New Roman"/>
          <w:sz w:val="28"/>
          <w:szCs w:val="28"/>
          <w:highlight w:val="darkCyan"/>
        </w:rPr>
        <w:t xml:space="preserve"> res) throws </w:t>
      </w:r>
      <w:proofErr w:type="spellStart"/>
      <w:r w:rsidRPr="00D07B17">
        <w:rPr>
          <w:rFonts w:ascii="Times New Roman" w:eastAsia="Times New Roman" w:hAnsi="Times New Roman" w:cs="Times New Roman"/>
          <w:sz w:val="28"/>
          <w:szCs w:val="28"/>
          <w:highlight w:val="darkCyan"/>
        </w:rPr>
        <w:t>IOException</w:t>
      </w:r>
      <w:proofErr w:type="spellEnd"/>
      <w:r w:rsidRPr="00D07B17">
        <w:rPr>
          <w:rFonts w:ascii="Times New Roman" w:eastAsia="Times New Roman" w:hAnsi="Times New Roman" w:cs="Times New Roman"/>
          <w:sz w:val="28"/>
          <w:szCs w:val="28"/>
          <w:highlight w:val="darkCyan"/>
        </w:rPr>
        <w:t xml:space="preserve">, </w:t>
      </w:r>
    </w:p>
    <w:p w14:paraId="61BDDF8D" w14:textId="77777777" w:rsidR="003B5C88" w:rsidRDefault="00A30199">
      <w:pPr>
        <w:spacing w:after="0" w:line="240" w:lineRule="auto"/>
        <w:rPr>
          <w:rFonts w:ascii="Times New Roman" w:eastAsia="Times New Roman" w:hAnsi="Times New Roman" w:cs="Times New Roman"/>
          <w:sz w:val="28"/>
          <w:szCs w:val="28"/>
        </w:rPr>
      </w:pPr>
      <w:proofErr w:type="spellStart"/>
      <w:r w:rsidRPr="00D07B17">
        <w:rPr>
          <w:rFonts w:ascii="Times New Roman" w:eastAsia="Times New Roman" w:hAnsi="Times New Roman" w:cs="Times New Roman"/>
          <w:sz w:val="28"/>
          <w:szCs w:val="28"/>
          <w:highlight w:val="darkCyan"/>
        </w:rPr>
        <w:t>ServletException</w:t>
      </w:r>
      <w:proofErr w:type="spellEnd"/>
      <w:r w:rsidRPr="00D07B17">
        <w:rPr>
          <w:rFonts w:ascii="Times New Roman" w:eastAsia="Times New Roman" w:hAnsi="Times New Roman" w:cs="Times New Roman"/>
          <w:sz w:val="28"/>
          <w:szCs w:val="28"/>
          <w:highlight w:val="darkCyan"/>
        </w:rPr>
        <w:tab/>
      </w:r>
      <w:r w:rsidRPr="00D07B17">
        <w:rPr>
          <w:rFonts w:ascii="Times New Roman" w:eastAsia="Times New Roman" w:hAnsi="Times New Roman" w:cs="Times New Roman"/>
          <w:sz w:val="28"/>
          <w:szCs w:val="28"/>
          <w:highlight w:val="darkCyan"/>
        </w:rPr>
        <w:tab/>
      </w:r>
      <w:r w:rsidRPr="00D07B17">
        <w:rPr>
          <w:rFonts w:ascii="Times New Roman" w:eastAsia="Times New Roman" w:hAnsi="Times New Roman" w:cs="Times New Roman"/>
          <w:sz w:val="28"/>
          <w:szCs w:val="28"/>
          <w:highlight w:val="darkCyan"/>
        </w:rPr>
        <w:tab/>
      </w:r>
      <w:r w:rsidRPr="00D07B17">
        <w:rPr>
          <w:rFonts w:ascii="Times New Roman" w:eastAsia="Times New Roman" w:hAnsi="Times New Roman" w:cs="Times New Roman"/>
          <w:sz w:val="28"/>
          <w:szCs w:val="28"/>
          <w:highlight w:val="darkCyan"/>
        </w:rPr>
        <w:tab/>
      </w:r>
      <w:r w:rsidRPr="00D07B17">
        <w:rPr>
          <w:rFonts w:ascii="Times New Roman" w:eastAsia="Times New Roman" w:hAnsi="Times New Roman" w:cs="Times New Roman"/>
          <w:sz w:val="28"/>
          <w:szCs w:val="28"/>
          <w:highlight w:val="darkCyan"/>
        </w:rPr>
        <w:tab/>
      </w:r>
      <w:r w:rsidRPr="00D07B17">
        <w:rPr>
          <w:rFonts w:ascii="Times New Roman" w:eastAsia="Times New Roman" w:hAnsi="Times New Roman" w:cs="Times New Roman"/>
          <w:sz w:val="28"/>
          <w:szCs w:val="28"/>
          <w:highlight w:val="darkCyan"/>
        </w:rPr>
        <w:tab/>
        <w:t>Performs an HTTP PUT.</w:t>
      </w:r>
    </w:p>
    <w:p w14:paraId="4C360E8C" w14:textId="77777777" w:rsidR="003B5C88" w:rsidRDefault="003B5C88">
      <w:pPr>
        <w:spacing w:after="0" w:line="240" w:lineRule="auto"/>
        <w:rPr>
          <w:rFonts w:ascii="Times New Roman" w:eastAsia="Times New Roman" w:hAnsi="Times New Roman" w:cs="Times New Roman"/>
          <w:sz w:val="28"/>
          <w:szCs w:val="28"/>
        </w:rPr>
      </w:pPr>
    </w:p>
    <w:p w14:paraId="50D8E108" w14:textId="77777777" w:rsidR="003B5C88" w:rsidRPr="00D07B17" w:rsidRDefault="00A30199">
      <w:pPr>
        <w:spacing w:after="0" w:line="240" w:lineRule="auto"/>
        <w:rPr>
          <w:rFonts w:ascii="Times New Roman" w:eastAsia="Times New Roman" w:hAnsi="Times New Roman" w:cs="Times New Roman"/>
          <w:sz w:val="28"/>
          <w:szCs w:val="28"/>
          <w:highlight w:val="darkCyan"/>
        </w:rPr>
      </w:pPr>
      <w:r w:rsidRPr="00D07B17">
        <w:rPr>
          <w:rFonts w:ascii="Times New Roman" w:eastAsia="Times New Roman" w:hAnsi="Times New Roman" w:cs="Times New Roman"/>
          <w:sz w:val="28"/>
          <w:szCs w:val="28"/>
          <w:highlight w:val="darkCyan"/>
        </w:rPr>
        <w:t xml:space="preserve">void </w:t>
      </w:r>
      <w:proofErr w:type="spellStart"/>
      <w:proofErr w:type="gramStart"/>
      <w:r w:rsidRPr="00D07B17">
        <w:rPr>
          <w:rFonts w:ascii="Times New Roman" w:eastAsia="Times New Roman" w:hAnsi="Times New Roman" w:cs="Times New Roman"/>
          <w:sz w:val="28"/>
          <w:szCs w:val="28"/>
          <w:highlight w:val="darkCyan"/>
        </w:rPr>
        <w:t>doTrace</w:t>
      </w:r>
      <w:proofErr w:type="spellEnd"/>
      <w:r w:rsidRPr="00D07B17">
        <w:rPr>
          <w:rFonts w:ascii="Times New Roman" w:eastAsia="Times New Roman" w:hAnsi="Times New Roman" w:cs="Times New Roman"/>
          <w:sz w:val="28"/>
          <w:szCs w:val="28"/>
          <w:highlight w:val="darkCyan"/>
        </w:rPr>
        <w:t>(</w:t>
      </w:r>
      <w:proofErr w:type="spellStart"/>
      <w:proofErr w:type="gramEnd"/>
      <w:r w:rsidRPr="00D07B17">
        <w:rPr>
          <w:rFonts w:ascii="Times New Roman" w:eastAsia="Times New Roman" w:hAnsi="Times New Roman" w:cs="Times New Roman"/>
          <w:sz w:val="28"/>
          <w:szCs w:val="28"/>
          <w:highlight w:val="darkCyan"/>
        </w:rPr>
        <w:t>HttpServletRequest</w:t>
      </w:r>
      <w:proofErr w:type="spellEnd"/>
      <w:r w:rsidRPr="00D07B17">
        <w:rPr>
          <w:rFonts w:ascii="Times New Roman" w:eastAsia="Times New Roman" w:hAnsi="Times New Roman" w:cs="Times New Roman"/>
          <w:sz w:val="28"/>
          <w:szCs w:val="28"/>
          <w:highlight w:val="darkCyan"/>
        </w:rPr>
        <w:t xml:space="preserve"> req, </w:t>
      </w:r>
    </w:p>
    <w:p w14:paraId="2B3DD762" w14:textId="77777777" w:rsidR="003B5C88" w:rsidRPr="00D07B17" w:rsidRDefault="00A30199">
      <w:pPr>
        <w:spacing w:after="0" w:line="240" w:lineRule="auto"/>
        <w:rPr>
          <w:rFonts w:ascii="Times New Roman" w:eastAsia="Times New Roman" w:hAnsi="Times New Roman" w:cs="Times New Roman"/>
          <w:sz w:val="28"/>
          <w:szCs w:val="28"/>
          <w:highlight w:val="darkCyan"/>
        </w:rPr>
      </w:pPr>
      <w:proofErr w:type="spellStart"/>
      <w:r w:rsidRPr="00D07B17">
        <w:rPr>
          <w:rFonts w:ascii="Times New Roman" w:eastAsia="Times New Roman" w:hAnsi="Times New Roman" w:cs="Times New Roman"/>
          <w:sz w:val="28"/>
          <w:szCs w:val="28"/>
          <w:highlight w:val="darkCyan"/>
        </w:rPr>
        <w:t>HttpServletResponse</w:t>
      </w:r>
      <w:proofErr w:type="spellEnd"/>
      <w:r w:rsidRPr="00D07B17">
        <w:rPr>
          <w:rFonts w:ascii="Times New Roman" w:eastAsia="Times New Roman" w:hAnsi="Times New Roman" w:cs="Times New Roman"/>
          <w:sz w:val="28"/>
          <w:szCs w:val="28"/>
          <w:highlight w:val="darkCyan"/>
        </w:rPr>
        <w:t xml:space="preserve"> res) throws </w:t>
      </w:r>
      <w:proofErr w:type="spellStart"/>
      <w:r w:rsidRPr="00D07B17">
        <w:rPr>
          <w:rFonts w:ascii="Times New Roman" w:eastAsia="Times New Roman" w:hAnsi="Times New Roman" w:cs="Times New Roman"/>
          <w:sz w:val="28"/>
          <w:szCs w:val="28"/>
          <w:highlight w:val="darkCyan"/>
        </w:rPr>
        <w:t>IOException</w:t>
      </w:r>
      <w:proofErr w:type="spellEnd"/>
      <w:r w:rsidRPr="00D07B17">
        <w:rPr>
          <w:rFonts w:ascii="Times New Roman" w:eastAsia="Times New Roman" w:hAnsi="Times New Roman" w:cs="Times New Roman"/>
          <w:sz w:val="28"/>
          <w:szCs w:val="28"/>
          <w:highlight w:val="darkCyan"/>
        </w:rPr>
        <w:t xml:space="preserve">, </w:t>
      </w:r>
    </w:p>
    <w:p w14:paraId="7E7C9E85" w14:textId="77777777" w:rsidR="003B5C88" w:rsidRDefault="00A30199">
      <w:pPr>
        <w:spacing w:after="0" w:line="240" w:lineRule="auto"/>
        <w:rPr>
          <w:rFonts w:ascii="Times New Roman" w:eastAsia="Times New Roman" w:hAnsi="Times New Roman" w:cs="Times New Roman"/>
          <w:sz w:val="28"/>
          <w:szCs w:val="28"/>
        </w:rPr>
      </w:pPr>
      <w:proofErr w:type="spellStart"/>
      <w:r w:rsidRPr="00D07B17">
        <w:rPr>
          <w:rFonts w:ascii="Times New Roman" w:eastAsia="Times New Roman" w:hAnsi="Times New Roman" w:cs="Times New Roman"/>
          <w:sz w:val="28"/>
          <w:szCs w:val="28"/>
          <w:highlight w:val="darkCyan"/>
        </w:rPr>
        <w:t>ServletException</w:t>
      </w:r>
      <w:proofErr w:type="spellEnd"/>
      <w:r w:rsidRPr="00D07B17">
        <w:rPr>
          <w:rFonts w:ascii="Times New Roman" w:eastAsia="Times New Roman" w:hAnsi="Times New Roman" w:cs="Times New Roman"/>
          <w:sz w:val="28"/>
          <w:szCs w:val="28"/>
          <w:highlight w:val="darkCyan"/>
        </w:rPr>
        <w:tab/>
      </w:r>
      <w:r w:rsidRPr="00D07B17">
        <w:rPr>
          <w:rFonts w:ascii="Times New Roman" w:eastAsia="Times New Roman" w:hAnsi="Times New Roman" w:cs="Times New Roman"/>
          <w:sz w:val="28"/>
          <w:szCs w:val="28"/>
          <w:highlight w:val="darkCyan"/>
        </w:rPr>
        <w:tab/>
      </w:r>
      <w:r w:rsidRPr="00D07B17">
        <w:rPr>
          <w:rFonts w:ascii="Times New Roman" w:eastAsia="Times New Roman" w:hAnsi="Times New Roman" w:cs="Times New Roman"/>
          <w:sz w:val="28"/>
          <w:szCs w:val="28"/>
          <w:highlight w:val="darkCyan"/>
        </w:rPr>
        <w:tab/>
      </w:r>
      <w:r w:rsidRPr="00D07B17">
        <w:rPr>
          <w:rFonts w:ascii="Times New Roman" w:eastAsia="Times New Roman" w:hAnsi="Times New Roman" w:cs="Times New Roman"/>
          <w:sz w:val="28"/>
          <w:szCs w:val="28"/>
          <w:highlight w:val="darkCyan"/>
        </w:rPr>
        <w:tab/>
      </w:r>
      <w:r w:rsidRPr="00D07B17">
        <w:rPr>
          <w:rFonts w:ascii="Times New Roman" w:eastAsia="Times New Roman" w:hAnsi="Times New Roman" w:cs="Times New Roman"/>
          <w:sz w:val="28"/>
          <w:szCs w:val="28"/>
          <w:highlight w:val="darkCyan"/>
        </w:rPr>
        <w:tab/>
      </w:r>
      <w:r w:rsidRPr="00D07B17">
        <w:rPr>
          <w:rFonts w:ascii="Times New Roman" w:eastAsia="Times New Roman" w:hAnsi="Times New Roman" w:cs="Times New Roman"/>
          <w:sz w:val="28"/>
          <w:szCs w:val="28"/>
          <w:highlight w:val="darkCyan"/>
        </w:rPr>
        <w:tab/>
        <w:t>Performs an HTTP TRACE.</w:t>
      </w:r>
    </w:p>
    <w:p w14:paraId="0DDA3EF1" w14:textId="77777777" w:rsidR="003B5C88" w:rsidRDefault="003B5C88">
      <w:pPr>
        <w:spacing w:after="0" w:line="240" w:lineRule="auto"/>
        <w:rPr>
          <w:rFonts w:ascii="Times New Roman" w:eastAsia="Times New Roman" w:hAnsi="Times New Roman" w:cs="Times New Roman"/>
          <w:sz w:val="28"/>
          <w:szCs w:val="28"/>
        </w:rPr>
      </w:pPr>
    </w:p>
    <w:p w14:paraId="08AD6950" w14:textId="77777777" w:rsidR="003B5C88" w:rsidRPr="00D07B17" w:rsidRDefault="00A30199">
      <w:pPr>
        <w:spacing w:after="0" w:line="240" w:lineRule="auto"/>
        <w:rPr>
          <w:rFonts w:ascii="Times New Roman" w:eastAsia="Times New Roman" w:hAnsi="Times New Roman" w:cs="Times New Roman"/>
          <w:sz w:val="28"/>
          <w:szCs w:val="28"/>
          <w:highlight w:val="darkGray"/>
        </w:rPr>
      </w:pPr>
      <w:r w:rsidRPr="00D07B17">
        <w:rPr>
          <w:rFonts w:ascii="Times New Roman" w:eastAsia="Times New Roman" w:hAnsi="Times New Roman" w:cs="Times New Roman"/>
          <w:sz w:val="28"/>
          <w:szCs w:val="28"/>
          <w:highlight w:val="darkGray"/>
        </w:rPr>
        <w:t xml:space="preserve">long </w:t>
      </w:r>
      <w:proofErr w:type="spellStart"/>
      <w:proofErr w:type="gramStart"/>
      <w:r w:rsidRPr="00D07B17">
        <w:rPr>
          <w:rFonts w:ascii="Times New Roman" w:eastAsia="Times New Roman" w:hAnsi="Times New Roman" w:cs="Times New Roman"/>
          <w:sz w:val="28"/>
          <w:szCs w:val="28"/>
          <w:highlight w:val="darkGray"/>
        </w:rPr>
        <w:t>getLastModified</w:t>
      </w:r>
      <w:proofErr w:type="spellEnd"/>
      <w:r w:rsidRPr="00D07B17">
        <w:rPr>
          <w:rFonts w:ascii="Times New Roman" w:eastAsia="Times New Roman" w:hAnsi="Times New Roman" w:cs="Times New Roman"/>
          <w:sz w:val="28"/>
          <w:szCs w:val="28"/>
          <w:highlight w:val="darkGray"/>
        </w:rPr>
        <w:t>(</w:t>
      </w:r>
      <w:proofErr w:type="spellStart"/>
      <w:proofErr w:type="gramEnd"/>
      <w:r w:rsidRPr="00D07B17">
        <w:rPr>
          <w:rFonts w:ascii="Times New Roman" w:eastAsia="Times New Roman" w:hAnsi="Times New Roman" w:cs="Times New Roman"/>
          <w:sz w:val="28"/>
          <w:szCs w:val="28"/>
          <w:highlight w:val="darkGray"/>
        </w:rPr>
        <w:t>HttpServletRequest</w:t>
      </w:r>
      <w:proofErr w:type="spellEnd"/>
      <w:r w:rsidRPr="00D07B17">
        <w:rPr>
          <w:rFonts w:ascii="Times New Roman" w:eastAsia="Times New Roman" w:hAnsi="Times New Roman" w:cs="Times New Roman"/>
          <w:sz w:val="28"/>
          <w:szCs w:val="28"/>
          <w:highlight w:val="darkGray"/>
        </w:rPr>
        <w:t xml:space="preserve"> req)</w:t>
      </w:r>
      <w:r w:rsidRPr="00D07B17">
        <w:rPr>
          <w:rFonts w:ascii="Times New Roman" w:eastAsia="Times New Roman" w:hAnsi="Times New Roman" w:cs="Times New Roman"/>
          <w:sz w:val="28"/>
          <w:szCs w:val="28"/>
          <w:highlight w:val="darkGray"/>
        </w:rPr>
        <w:tab/>
        <w:t xml:space="preserve">Returns the time (in milliseconds since </w:t>
      </w:r>
    </w:p>
    <w:p w14:paraId="7FADD9A8" w14:textId="77777777" w:rsidR="003B5C88" w:rsidRPr="00D07B17" w:rsidRDefault="00A30199">
      <w:pPr>
        <w:spacing w:after="0" w:line="240" w:lineRule="auto"/>
        <w:ind w:left="5760"/>
        <w:rPr>
          <w:rFonts w:ascii="Times New Roman" w:eastAsia="Times New Roman" w:hAnsi="Times New Roman" w:cs="Times New Roman"/>
          <w:sz w:val="28"/>
          <w:szCs w:val="28"/>
          <w:highlight w:val="darkGray"/>
        </w:rPr>
      </w:pPr>
      <w:r w:rsidRPr="00D07B17">
        <w:rPr>
          <w:rFonts w:ascii="Times New Roman" w:eastAsia="Times New Roman" w:hAnsi="Times New Roman" w:cs="Times New Roman"/>
          <w:sz w:val="28"/>
          <w:szCs w:val="28"/>
          <w:highlight w:val="darkGray"/>
        </w:rPr>
        <w:t>midnight, January 1, 1970, UTC) when the requested resource was last modified.</w:t>
      </w:r>
    </w:p>
    <w:p w14:paraId="4B83F9B1" w14:textId="77777777" w:rsidR="003B5C88" w:rsidRPr="00D07B17" w:rsidRDefault="003B5C88">
      <w:pPr>
        <w:spacing w:after="0" w:line="240" w:lineRule="auto"/>
        <w:ind w:left="5760"/>
        <w:rPr>
          <w:rFonts w:ascii="Times New Roman" w:eastAsia="Times New Roman" w:hAnsi="Times New Roman" w:cs="Times New Roman"/>
          <w:sz w:val="28"/>
          <w:szCs w:val="28"/>
          <w:highlight w:val="darkGray"/>
        </w:rPr>
      </w:pPr>
    </w:p>
    <w:p w14:paraId="210ED84A" w14:textId="77777777" w:rsidR="003B5C88" w:rsidRDefault="00A30199">
      <w:pPr>
        <w:spacing w:after="0" w:line="240" w:lineRule="auto"/>
        <w:rPr>
          <w:rFonts w:ascii="Times New Roman" w:eastAsia="Times New Roman" w:hAnsi="Times New Roman" w:cs="Times New Roman"/>
          <w:sz w:val="28"/>
          <w:szCs w:val="28"/>
        </w:rPr>
      </w:pPr>
      <w:r w:rsidRPr="00D07B17">
        <w:rPr>
          <w:rFonts w:ascii="Times New Roman" w:eastAsia="Times New Roman" w:hAnsi="Times New Roman" w:cs="Times New Roman"/>
          <w:sz w:val="28"/>
          <w:szCs w:val="28"/>
          <w:highlight w:val="darkGray"/>
        </w:rPr>
        <w:lastRenderedPageBreak/>
        <w:t xml:space="preserve">void </w:t>
      </w:r>
      <w:proofErr w:type="gramStart"/>
      <w:r w:rsidRPr="00D07B17">
        <w:rPr>
          <w:rFonts w:ascii="Times New Roman" w:eastAsia="Times New Roman" w:hAnsi="Times New Roman" w:cs="Times New Roman"/>
          <w:sz w:val="28"/>
          <w:szCs w:val="28"/>
          <w:highlight w:val="darkGray"/>
        </w:rPr>
        <w:t>service(</w:t>
      </w:r>
      <w:proofErr w:type="spellStart"/>
      <w:proofErr w:type="gramEnd"/>
      <w:r w:rsidRPr="00D07B17">
        <w:rPr>
          <w:rFonts w:ascii="Times New Roman" w:eastAsia="Times New Roman" w:hAnsi="Times New Roman" w:cs="Times New Roman"/>
          <w:sz w:val="28"/>
          <w:szCs w:val="28"/>
          <w:highlight w:val="darkGray"/>
        </w:rPr>
        <w:t>HttpServletRequest</w:t>
      </w:r>
      <w:proofErr w:type="spellEnd"/>
      <w:r w:rsidRPr="00D07B17">
        <w:rPr>
          <w:rFonts w:ascii="Times New Roman" w:eastAsia="Times New Roman" w:hAnsi="Times New Roman" w:cs="Times New Roman"/>
          <w:sz w:val="28"/>
          <w:szCs w:val="28"/>
          <w:highlight w:val="darkGray"/>
        </w:rPr>
        <w:t xml:space="preserve"> req,</w:t>
      </w:r>
      <w:r>
        <w:rPr>
          <w:rFonts w:ascii="Times New Roman" w:eastAsia="Times New Roman" w:hAnsi="Times New Roman" w:cs="Times New Roman"/>
          <w:sz w:val="28"/>
          <w:szCs w:val="28"/>
        </w:rPr>
        <w:t xml:space="preserve"> </w:t>
      </w:r>
    </w:p>
    <w:p w14:paraId="518C5251" w14:textId="77777777" w:rsidR="003B5C88" w:rsidRDefault="00A30199">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HttpServletResponse</w:t>
      </w:r>
      <w:proofErr w:type="spellEnd"/>
      <w:r>
        <w:rPr>
          <w:rFonts w:ascii="Times New Roman" w:eastAsia="Times New Roman" w:hAnsi="Times New Roman" w:cs="Times New Roman"/>
          <w:sz w:val="28"/>
          <w:szCs w:val="28"/>
        </w:rPr>
        <w:t xml:space="preserve"> res) throws </w:t>
      </w:r>
      <w:proofErr w:type="spellStart"/>
      <w:r>
        <w:rPr>
          <w:rFonts w:ascii="Times New Roman" w:eastAsia="Times New Roman" w:hAnsi="Times New Roman" w:cs="Times New Roman"/>
          <w:sz w:val="28"/>
          <w:szCs w:val="28"/>
        </w:rPr>
        <w:t>IOException</w:t>
      </w:r>
      <w:proofErr w:type="spellEnd"/>
      <w:r>
        <w:rPr>
          <w:rFonts w:ascii="Times New Roman" w:eastAsia="Times New Roman" w:hAnsi="Times New Roman" w:cs="Times New Roman"/>
          <w:sz w:val="28"/>
          <w:szCs w:val="28"/>
        </w:rPr>
        <w:t xml:space="preserve">, </w:t>
      </w:r>
    </w:p>
    <w:p w14:paraId="0F3ED98D" w14:textId="77777777" w:rsidR="003B5C88" w:rsidRDefault="00A30199">
      <w:pPr>
        <w:spacing w:after="0" w:line="240" w:lineRule="auto"/>
        <w:ind w:left="5760" w:hanging="576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ServletException</w:t>
      </w:r>
      <w:proofErr w:type="spellEnd"/>
      <w:r>
        <w:rPr>
          <w:rFonts w:ascii="Times New Roman" w:eastAsia="Times New Roman" w:hAnsi="Times New Roman" w:cs="Times New Roman"/>
          <w:sz w:val="28"/>
          <w:szCs w:val="28"/>
        </w:rPr>
        <w:tab/>
        <w:t>Called by the server when an HTTP request arrives for this servlet. The arguments provide access to the HTTP request and response, respectively.</w:t>
      </w:r>
    </w:p>
    <w:p w14:paraId="792CADD1" w14:textId="77777777" w:rsidR="003B5C88" w:rsidRDefault="003B5C88">
      <w:pPr>
        <w:spacing w:after="0" w:line="240" w:lineRule="auto"/>
        <w:rPr>
          <w:rFonts w:ascii="Times New Roman" w:eastAsia="Times New Roman" w:hAnsi="Times New Roman" w:cs="Times New Roman"/>
          <w:sz w:val="28"/>
          <w:szCs w:val="28"/>
        </w:rPr>
      </w:pPr>
    </w:p>
    <w:p w14:paraId="42152296" w14:textId="77777777" w:rsidR="003B5C88" w:rsidRDefault="003B5C88">
      <w:pPr>
        <w:spacing w:after="0"/>
        <w:rPr>
          <w:rFonts w:ascii="Times New Roman" w:eastAsia="Times New Roman" w:hAnsi="Times New Roman" w:cs="Times New Roman"/>
          <w:sz w:val="28"/>
          <w:szCs w:val="28"/>
        </w:rPr>
      </w:pPr>
    </w:p>
    <w:p w14:paraId="3FDCB17B" w14:textId="77777777" w:rsidR="003B5C88" w:rsidRDefault="003B5C88">
      <w:pPr>
        <w:spacing w:after="0"/>
        <w:rPr>
          <w:rFonts w:ascii="Times New Roman" w:eastAsia="Times New Roman" w:hAnsi="Times New Roman" w:cs="Times New Roman"/>
          <w:sz w:val="28"/>
          <w:szCs w:val="28"/>
        </w:rPr>
      </w:pPr>
    </w:p>
    <w:p w14:paraId="10917F1F" w14:textId="77777777" w:rsidR="003B5C88" w:rsidRDefault="00A30199">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Handling HTTP Requests and Responses</w:t>
      </w:r>
    </w:p>
    <w:p w14:paraId="38C68E05" w14:textId="77777777" w:rsidR="003B5C88" w:rsidRDefault="003B5C88">
      <w:pPr>
        <w:spacing w:after="0" w:line="240" w:lineRule="auto"/>
        <w:rPr>
          <w:rFonts w:ascii="Times New Roman" w:eastAsia="Times New Roman" w:hAnsi="Times New Roman" w:cs="Times New Roman"/>
          <w:b/>
          <w:sz w:val="28"/>
          <w:szCs w:val="28"/>
        </w:rPr>
      </w:pPr>
    </w:p>
    <w:p w14:paraId="344333C7"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sz w:val="28"/>
          <w:szCs w:val="28"/>
        </w:rPr>
        <w:t>HttpServlet</w:t>
      </w:r>
      <w:proofErr w:type="spellEnd"/>
      <w:r>
        <w:rPr>
          <w:rFonts w:ascii="Times New Roman" w:eastAsia="Times New Roman" w:hAnsi="Times New Roman" w:cs="Times New Roman"/>
          <w:sz w:val="28"/>
          <w:szCs w:val="28"/>
        </w:rPr>
        <w:t xml:space="preserve"> class provides specialized methods that handle the various types of </w:t>
      </w:r>
    </w:p>
    <w:p w14:paraId="11262A98"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HTTP requests. A servlet developer typically overrides one of these methods. These </w:t>
      </w:r>
    </w:p>
    <w:p w14:paraId="003CBFC5"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methods are </w:t>
      </w:r>
      <w:proofErr w:type="spellStart"/>
      <w:proofErr w:type="gramStart"/>
      <w:r>
        <w:rPr>
          <w:rFonts w:ascii="Times New Roman" w:eastAsia="Times New Roman" w:hAnsi="Times New Roman" w:cs="Times New Roman"/>
          <w:sz w:val="28"/>
          <w:szCs w:val="28"/>
        </w:rPr>
        <w:t>doDelete</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doGet</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doOptions</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doPost</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doPut</w:t>
      </w:r>
      <w:proofErr w:type="spellEnd"/>
      <w:r>
        <w:rPr>
          <w:rFonts w:ascii="Times New Roman" w:eastAsia="Times New Roman" w:hAnsi="Times New Roman" w:cs="Times New Roman"/>
          <w:sz w:val="28"/>
          <w:szCs w:val="28"/>
        </w:rPr>
        <w:t xml:space="preserve">( ), and </w:t>
      </w:r>
      <w:proofErr w:type="spellStart"/>
      <w:r>
        <w:rPr>
          <w:rFonts w:ascii="Times New Roman" w:eastAsia="Times New Roman" w:hAnsi="Times New Roman" w:cs="Times New Roman"/>
          <w:sz w:val="28"/>
          <w:szCs w:val="28"/>
        </w:rPr>
        <w:t>doTrace</w:t>
      </w:r>
      <w:proofErr w:type="spellEnd"/>
      <w:r>
        <w:rPr>
          <w:rFonts w:ascii="Times New Roman" w:eastAsia="Times New Roman" w:hAnsi="Times New Roman" w:cs="Times New Roman"/>
          <w:sz w:val="28"/>
          <w:szCs w:val="28"/>
        </w:rPr>
        <w:t xml:space="preserve">( ). </w:t>
      </w:r>
    </w:p>
    <w:p w14:paraId="3595A509"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GET and POST methods are commonly used when handling form input. </w:t>
      </w:r>
    </w:p>
    <w:p w14:paraId="48E91426" w14:textId="77777777" w:rsidR="003B5C88" w:rsidRDefault="003B5C88">
      <w:pPr>
        <w:spacing w:after="0" w:line="240" w:lineRule="auto"/>
        <w:rPr>
          <w:rFonts w:ascii="Times New Roman" w:eastAsia="Times New Roman" w:hAnsi="Times New Roman" w:cs="Times New Roman"/>
          <w:sz w:val="28"/>
          <w:szCs w:val="28"/>
        </w:rPr>
      </w:pPr>
    </w:p>
    <w:p w14:paraId="30B6E1C7" w14:textId="77777777" w:rsidR="003B5C88" w:rsidRDefault="00A30199">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Handling HTTP GET and POST Requests</w:t>
      </w:r>
    </w:p>
    <w:p w14:paraId="73005F50" w14:textId="77777777" w:rsidR="003B5C88" w:rsidRDefault="00A30199">
      <w:pPr>
        <w:shd w:val="clear" w:color="auto" w:fill="FFFFFF"/>
        <w:spacing w:before="280" w:after="28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are many differences between the Get and Post request. Let's see these differences:</w:t>
      </w:r>
    </w:p>
    <w:tbl>
      <w:tblPr>
        <w:tblStyle w:val="a1"/>
        <w:tblW w:w="9705" w:type="dxa"/>
        <w:tblBorders>
          <w:top w:val="single" w:sz="6" w:space="0" w:color="C7CCBE"/>
          <w:left w:val="single" w:sz="6" w:space="0" w:color="C7CCBE"/>
          <w:bottom w:val="single" w:sz="6" w:space="0" w:color="C7CCBE"/>
          <w:right w:val="single" w:sz="6" w:space="0" w:color="C7CCBE"/>
        </w:tblBorders>
        <w:tblLayout w:type="fixed"/>
        <w:tblLook w:val="0400" w:firstRow="0" w:lastRow="0" w:firstColumn="0" w:lastColumn="0" w:noHBand="0" w:noVBand="1"/>
      </w:tblPr>
      <w:tblGrid>
        <w:gridCol w:w="5096"/>
        <w:gridCol w:w="4609"/>
      </w:tblGrid>
      <w:tr w:rsidR="003B5C88" w14:paraId="764DAEA5" w14:textId="77777777">
        <w:tc>
          <w:tcPr>
            <w:tcW w:w="5096" w:type="dxa"/>
            <w:shd w:val="clear" w:color="auto" w:fill="C7CCBE"/>
            <w:tcMar>
              <w:top w:w="180" w:type="dxa"/>
              <w:left w:w="180" w:type="dxa"/>
              <w:bottom w:w="180" w:type="dxa"/>
              <w:right w:w="180" w:type="dxa"/>
            </w:tcMar>
          </w:tcPr>
          <w:p w14:paraId="70557FF6" w14:textId="77777777" w:rsidR="003B5C88" w:rsidRDefault="00A30199">
            <w:pPr>
              <w:spacing w:after="0" w:line="240" w:lineRule="auto"/>
              <w:rPr>
                <w:rFonts w:ascii="Times New Roman" w:eastAsia="Times New Roman" w:hAnsi="Times New Roman" w:cs="Times New Roman"/>
                <w:b/>
                <w:color w:val="000000"/>
                <w:sz w:val="28"/>
                <w:szCs w:val="28"/>
              </w:rPr>
            </w:pPr>
            <w:bookmarkStart w:id="6" w:name="_3dy6vkm" w:colFirst="0" w:colLast="0"/>
            <w:bookmarkEnd w:id="6"/>
            <w:r>
              <w:rPr>
                <w:rFonts w:ascii="Times New Roman" w:eastAsia="Times New Roman" w:hAnsi="Times New Roman" w:cs="Times New Roman"/>
                <w:b/>
                <w:color w:val="000000"/>
                <w:sz w:val="28"/>
                <w:szCs w:val="28"/>
              </w:rPr>
              <w:t>GET</w:t>
            </w:r>
          </w:p>
        </w:tc>
        <w:tc>
          <w:tcPr>
            <w:tcW w:w="4609" w:type="dxa"/>
            <w:shd w:val="clear" w:color="auto" w:fill="C7CCBE"/>
            <w:tcMar>
              <w:top w:w="180" w:type="dxa"/>
              <w:left w:w="180" w:type="dxa"/>
              <w:bottom w:w="180" w:type="dxa"/>
              <w:right w:w="180" w:type="dxa"/>
            </w:tcMar>
          </w:tcPr>
          <w:p w14:paraId="1B1B02F8" w14:textId="77777777" w:rsidR="003B5C88" w:rsidRDefault="00A30199">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POST</w:t>
            </w:r>
          </w:p>
        </w:tc>
      </w:tr>
      <w:tr w:rsidR="003B5C88" w14:paraId="01477FA6" w14:textId="77777777" w:rsidTr="004D6EBD">
        <w:tc>
          <w:tcPr>
            <w:tcW w:w="50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D31E5E2" w14:textId="77777777" w:rsidR="003B5C88" w:rsidRDefault="00A30199">
            <w:p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In case of Get request, only </w:t>
            </w:r>
            <w:r>
              <w:rPr>
                <w:rFonts w:ascii="Times New Roman" w:eastAsia="Times New Roman" w:hAnsi="Times New Roman" w:cs="Times New Roman"/>
                <w:b/>
                <w:color w:val="000000"/>
                <w:sz w:val="28"/>
                <w:szCs w:val="28"/>
              </w:rPr>
              <w:t>limited amount of data </w:t>
            </w:r>
            <w:r>
              <w:rPr>
                <w:rFonts w:ascii="Times New Roman" w:eastAsia="Times New Roman" w:hAnsi="Times New Roman" w:cs="Times New Roman"/>
                <w:color w:val="000000"/>
                <w:sz w:val="28"/>
                <w:szCs w:val="28"/>
              </w:rPr>
              <w:t>can be sent because data is sent in header.</w:t>
            </w:r>
          </w:p>
        </w:tc>
        <w:tc>
          <w:tcPr>
            <w:tcW w:w="46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E4CBEFC" w14:textId="77777777" w:rsidR="003B5C88" w:rsidRDefault="00A30199">
            <w:p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case of post request, </w:t>
            </w:r>
            <w:r>
              <w:rPr>
                <w:rFonts w:ascii="Times New Roman" w:eastAsia="Times New Roman" w:hAnsi="Times New Roman" w:cs="Times New Roman"/>
                <w:b/>
                <w:color w:val="000000"/>
                <w:sz w:val="28"/>
                <w:szCs w:val="28"/>
              </w:rPr>
              <w:t>large amount of data </w:t>
            </w:r>
            <w:r>
              <w:rPr>
                <w:rFonts w:ascii="Times New Roman" w:eastAsia="Times New Roman" w:hAnsi="Times New Roman" w:cs="Times New Roman"/>
                <w:color w:val="000000"/>
                <w:sz w:val="28"/>
                <w:szCs w:val="28"/>
              </w:rPr>
              <w:t>can be sent because data is sent in body.</w:t>
            </w:r>
          </w:p>
        </w:tc>
      </w:tr>
      <w:tr w:rsidR="003B5C88" w14:paraId="7DA05F50" w14:textId="77777777">
        <w:tc>
          <w:tcPr>
            <w:tcW w:w="50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EF8BC54" w14:textId="77777777" w:rsidR="003B5C88" w:rsidRDefault="00A30199">
            <w:p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Get request is </w:t>
            </w:r>
            <w:r>
              <w:rPr>
                <w:rFonts w:ascii="Times New Roman" w:eastAsia="Times New Roman" w:hAnsi="Times New Roman" w:cs="Times New Roman"/>
                <w:b/>
                <w:color w:val="000000"/>
                <w:sz w:val="28"/>
                <w:szCs w:val="28"/>
              </w:rPr>
              <w:t>not secured </w:t>
            </w:r>
            <w:r>
              <w:rPr>
                <w:rFonts w:ascii="Times New Roman" w:eastAsia="Times New Roman" w:hAnsi="Times New Roman" w:cs="Times New Roman"/>
                <w:color w:val="000000"/>
                <w:sz w:val="28"/>
                <w:szCs w:val="28"/>
              </w:rPr>
              <w:t>because data is exposed in URL bar.</w:t>
            </w:r>
          </w:p>
        </w:tc>
        <w:tc>
          <w:tcPr>
            <w:tcW w:w="46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75D9EC3" w14:textId="77777777" w:rsidR="003B5C88" w:rsidRDefault="00A30199">
            <w:p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Post request is </w:t>
            </w:r>
            <w:r>
              <w:rPr>
                <w:rFonts w:ascii="Times New Roman" w:eastAsia="Times New Roman" w:hAnsi="Times New Roman" w:cs="Times New Roman"/>
                <w:b/>
                <w:color w:val="000000"/>
                <w:sz w:val="28"/>
                <w:szCs w:val="28"/>
              </w:rPr>
              <w:t>secured </w:t>
            </w:r>
            <w:r>
              <w:rPr>
                <w:rFonts w:ascii="Times New Roman" w:eastAsia="Times New Roman" w:hAnsi="Times New Roman" w:cs="Times New Roman"/>
                <w:color w:val="000000"/>
                <w:sz w:val="28"/>
                <w:szCs w:val="28"/>
              </w:rPr>
              <w:t>because data is not exposed in URL bar.</w:t>
            </w:r>
          </w:p>
        </w:tc>
      </w:tr>
      <w:tr w:rsidR="003B5C88" w14:paraId="2B9AEA4D" w14:textId="77777777" w:rsidTr="004D6EBD">
        <w:tc>
          <w:tcPr>
            <w:tcW w:w="5096" w:type="dxa"/>
            <w:tcBorders>
              <w:top w:val="single" w:sz="6" w:space="0" w:color="C7CCBE"/>
              <w:left w:val="single" w:sz="6" w:space="0" w:color="C7CCBE"/>
              <w:bottom w:val="single" w:sz="4" w:space="0" w:color="auto"/>
              <w:right w:val="single" w:sz="6" w:space="0" w:color="C7CCBE"/>
            </w:tcBorders>
            <w:shd w:val="clear" w:color="auto" w:fill="FFFFFF"/>
            <w:tcMar>
              <w:top w:w="120" w:type="dxa"/>
              <w:left w:w="120" w:type="dxa"/>
              <w:bottom w:w="120" w:type="dxa"/>
              <w:right w:w="120" w:type="dxa"/>
            </w:tcMar>
          </w:tcPr>
          <w:p w14:paraId="0C7578AA" w14:textId="77777777" w:rsidR="003B5C88" w:rsidRDefault="00A30199">
            <w:p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Get request </w:t>
            </w:r>
            <w:r>
              <w:rPr>
                <w:rFonts w:ascii="Times New Roman" w:eastAsia="Times New Roman" w:hAnsi="Times New Roman" w:cs="Times New Roman"/>
                <w:b/>
                <w:color w:val="000000"/>
                <w:sz w:val="28"/>
                <w:szCs w:val="28"/>
              </w:rPr>
              <w:t>can be bookmarked.</w:t>
            </w:r>
          </w:p>
        </w:tc>
        <w:tc>
          <w:tcPr>
            <w:tcW w:w="46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1A2BF8B" w14:textId="77777777" w:rsidR="003B5C88" w:rsidRDefault="00A30199">
            <w:p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Post request </w:t>
            </w:r>
            <w:r>
              <w:rPr>
                <w:rFonts w:ascii="Times New Roman" w:eastAsia="Times New Roman" w:hAnsi="Times New Roman" w:cs="Times New Roman"/>
                <w:b/>
                <w:color w:val="000000"/>
                <w:sz w:val="28"/>
                <w:szCs w:val="28"/>
              </w:rPr>
              <w:t>cannot be bookmarked.</w:t>
            </w:r>
          </w:p>
        </w:tc>
      </w:tr>
      <w:tr w:rsidR="003B5C88" w14:paraId="715288A3" w14:textId="77777777" w:rsidTr="004D6EBD">
        <w:tc>
          <w:tcPr>
            <w:tcW w:w="5096" w:type="dxa"/>
            <w:tcBorders>
              <w:top w:val="single" w:sz="4" w:space="0" w:color="auto"/>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11B454A" w14:textId="77777777" w:rsidR="003B5C88" w:rsidRDefault="00A30199">
            <w:p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Get request is </w:t>
            </w:r>
            <w:proofErr w:type="gramStart"/>
            <w:r>
              <w:rPr>
                <w:rFonts w:ascii="Times New Roman" w:eastAsia="Times New Roman" w:hAnsi="Times New Roman" w:cs="Times New Roman"/>
                <w:b/>
                <w:color w:val="000000"/>
                <w:sz w:val="28"/>
                <w:szCs w:val="28"/>
              </w:rPr>
              <w:t>idempotent </w:t>
            </w:r>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It means second request will be ignored until response of first request is delivered</w:t>
            </w:r>
          </w:p>
        </w:tc>
        <w:tc>
          <w:tcPr>
            <w:tcW w:w="46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E3E265D" w14:textId="77777777" w:rsidR="003B5C88" w:rsidRDefault="00A30199">
            <w:p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Post request is </w:t>
            </w:r>
            <w:r>
              <w:rPr>
                <w:rFonts w:ascii="Times New Roman" w:eastAsia="Times New Roman" w:hAnsi="Times New Roman" w:cs="Times New Roman"/>
                <w:b/>
                <w:color w:val="000000"/>
                <w:sz w:val="28"/>
                <w:szCs w:val="28"/>
              </w:rPr>
              <w:t>non-idempotent.</w:t>
            </w:r>
          </w:p>
        </w:tc>
      </w:tr>
      <w:tr w:rsidR="003B5C88" w14:paraId="788648E9" w14:textId="77777777">
        <w:tc>
          <w:tcPr>
            <w:tcW w:w="50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650C0AA" w14:textId="77777777" w:rsidR="003B5C88" w:rsidRDefault="00A30199">
            <w:p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Get request is </w:t>
            </w:r>
            <w:r>
              <w:rPr>
                <w:rFonts w:ascii="Times New Roman" w:eastAsia="Times New Roman" w:hAnsi="Times New Roman" w:cs="Times New Roman"/>
                <w:b/>
                <w:color w:val="000000"/>
                <w:sz w:val="28"/>
                <w:szCs w:val="28"/>
              </w:rPr>
              <w:t>more efficient </w:t>
            </w:r>
            <w:r>
              <w:rPr>
                <w:rFonts w:ascii="Times New Roman" w:eastAsia="Times New Roman" w:hAnsi="Times New Roman" w:cs="Times New Roman"/>
                <w:color w:val="000000"/>
                <w:sz w:val="28"/>
                <w:szCs w:val="28"/>
              </w:rPr>
              <w:t>and used more than Post.</w:t>
            </w:r>
          </w:p>
        </w:tc>
        <w:tc>
          <w:tcPr>
            <w:tcW w:w="46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2FBFF84" w14:textId="77777777" w:rsidR="003B5C88" w:rsidRDefault="00A30199">
            <w:p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Post request is </w:t>
            </w:r>
            <w:r>
              <w:rPr>
                <w:rFonts w:ascii="Times New Roman" w:eastAsia="Times New Roman" w:hAnsi="Times New Roman" w:cs="Times New Roman"/>
                <w:b/>
                <w:color w:val="000000"/>
                <w:sz w:val="28"/>
                <w:szCs w:val="28"/>
              </w:rPr>
              <w:t>less efficient </w:t>
            </w:r>
            <w:r>
              <w:rPr>
                <w:rFonts w:ascii="Times New Roman" w:eastAsia="Times New Roman" w:hAnsi="Times New Roman" w:cs="Times New Roman"/>
                <w:color w:val="000000"/>
                <w:sz w:val="28"/>
                <w:szCs w:val="28"/>
              </w:rPr>
              <w:t>and used less than get.</w:t>
            </w:r>
          </w:p>
        </w:tc>
      </w:tr>
    </w:tbl>
    <w:p w14:paraId="52A80A4E" w14:textId="77777777" w:rsidR="003B5C88" w:rsidRDefault="00A30199">
      <w:pPr>
        <w:shd w:val="clear" w:color="auto" w:fill="FFFFFF"/>
        <w:spacing w:before="280" w:after="280"/>
        <w:jc w:val="both"/>
        <w:rPr>
          <w:rFonts w:ascii="Times New Roman" w:eastAsia="Times New Roman" w:hAnsi="Times New Roman" w:cs="Times New Roman"/>
          <w:color w:val="610B38"/>
          <w:sz w:val="28"/>
          <w:szCs w:val="28"/>
        </w:rPr>
      </w:pPr>
      <w:r>
        <w:rPr>
          <w:rFonts w:ascii="Times New Roman" w:eastAsia="Times New Roman" w:hAnsi="Times New Roman" w:cs="Times New Roman"/>
          <w:color w:val="610B38"/>
          <w:sz w:val="28"/>
          <w:szCs w:val="28"/>
        </w:rPr>
        <w:t>GET and POST</w:t>
      </w:r>
    </w:p>
    <w:p w14:paraId="13A02F53" w14:textId="77777777" w:rsidR="003B5C88" w:rsidRDefault="00A30199">
      <w:pPr>
        <w:shd w:val="clear" w:color="auto" w:fill="FFFFFF"/>
        <w:spacing w:before="280" w:after="28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Two common methods for the request-response between a server and client are:</w:t>
      </w:r>
    </w:p>
    <w:p w14:paraId="03444698" w14:textId="77777777" w:rsidR="003B5C88" w:rsidRDefault="00A30199">
      <w:pPr>
        <w:numPr>
          <w:ilvl w:val="0"/>
          <w:numId w:val="64"/>
        </w:numPr>
        <w:shd w:val="clear" w:color="auto" w:fill="FFFFFF"/>
        <w:spacing w:before="60" w:after="0"/>
        <w:ind w:left="1080"/>
        <w:jc w:val="both"/>
        <w:rPr>
          <w:color w:val="000000"/>
        </w:rPr>
      </w:pPr>
      <w:r>
        <w:rPr>
          <w:rFonts w:ascii="Times New Roman" w:eastAsia="Times New Roman" w:hAnsi="Times New Roman" w:cs="Times New Roman"/>
          <w:b/>
          <w:color w:val="000000"/>
          <w:sz w:val="28"/>
          <w:szCs w:val="28"/>
        </w:rPr>
        <w:t>GET</w:t>
      </w:r>
      <w:r>
        <w:rPr>
          <w:rFonts w:ascii="Times New Roman" w:eastAsia="Times New Roman" w:hAnsi="Times New Roman" w:cs="Times New Roman"/>
          <w:color w:val="000000"/>
          <w:sz w:val="28"/>
          <w:szCs w:val="28"/>
        </w:rPr>
        <w:t>- It requests the data from a specified resource</w:t>
      </w:r>
    </w:p>
    <w:p w14:paraId="6D54D49C" w14:textId="77777777" w:rsidR="003B5C88" w:rsidRDefault="00A30199">
      <w:pPr>
        <w:numPr>
          <w:ilvl w:val="0"/>
          <w:numId w:val="64"/>
        </w:numPr>
        <w:shd w:val="clear" w:color="auto" w:fill="FFFFFF"/>
        <w:spacing w:before="60" w:after="280"/>
        <w:ind w:left="1080"/>
        <w:jc w:val="both"/>
        <w:rPr>
          <w:color w:val="000000"/>
        </w:rPr>
      </w:pPr>
      <w:r>
        <w:rPr>
          <w:rFonts w:ascii="Times New Roman" w:eastAsia="Times New Roman" w:hAnsi="Times New Roman" w:cs="Times New Roman"/>
          <w:b/>
          <w:color w:val="000000"/>
          <w:sz w:val="28"/>
          <w:szCs w:val="28"/>
        </w:rPr>
        <w:t>POST</w:t>
      </w:r>
      <w:r>
        <w:rPr>
          <w:rFonts w:ascii="Times New Roman" w:eastAsia="Times New Roman" w:hAnsi="Times New Roman" w:cs="Times New Roman"/>
          <w:color w:val="000000"/>
          <w:sz w:val="28"/>
          <w:szCs w:val="28"/>
        </w:rPr>
        <w:t>- It submits the processed data to a specified resource</w:t>
      </w:r>
    </w:p>
    <w:p w14:paraId="6A6D68FF" w14:textId="77777777" w:rsidR="003B5C88" w:rsidRDefault="003B5C88">
      <w:pPr>
        <w:spacing w:after="0" w:line="240" w:lineRule="auto"/>
        <w:ind w:left="360"/>
        <w:rPr>
          <w:rFonts w:ascii="Times New Roman" w:eastAsia="Times New Roman" w:hAnsi="Times New Roman" w:cs="Times New Roman"/>
          <w:b/>
          <w:sz w:val="28"/>
          <w:szCs w:val="28"/>
        </w:rPr>
      </w:pPr>
    </w:p>
    <w:p w14:paraId="0261E704" w14:textId="77777777" w:rsidR="003B5C88" w:rsidRDefault="00A30199">
      <w:pPr>
        <w:shd w:val="clear" w:color="auto" w:fill="FFFFFF"/>
        <w:spacing w:before="280" w:after="280" w:line="240" w:lineRule="auto"/>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query string (name/value pairs) is sent inside the URL of a GET request:</w:t>
      </w:r>
    </w:p>
    <w:p w14:paraId="00E838E8" w14:textId="77777777" w:rsidR="003B5C88" w:rsidRDefault="00A30199">
      <w:pPr>
        <w:shd w:val="clear" w:color="auto" w:fill="FFFFFF"/>
        <w:spacing w:before="280" w:after="280" w:line="240" w:lineRule="auto"/>
        <w:ind w:left="36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GET /RegisterDao.jsp?</w:t>
      </w:r>
      <w:r>
        <w:rPr>
          <w:rFonts w:ascii="Times New Roman" w:eastAsia="Times New Roman" w:hAnsi="Times New Roman" w:cs="Times New Roman"/>
          <w:b/>
          <w:color w:val="FF0000"/>
          <w:sz w:val="28"/>
          <w:szCs w:val="28"/>
        </w:rPr>
        <w:t>name1</w:t>
      </w:r>
      <w:r>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FF"/>
          <w:sz w:val="28"/>
          <w:szCs w:val="28"/>
        </w:rPr>
        <w:t>value1</w:t>
      </w:r>
      <w:r>
        <w:rPr>
          <w:rFonts w:ascii="Times New Roman" w:eastAsia="Times New Roman" w:hAnsi="Times New Roman" w:cs="Times New Roman"/>
          <w:b/>
          <w:color w:val="000000"/>
          <w:sz w:val="28"/>
          <w:szCs w:val="28"/>
        </w:rPr>
        <w:t>&amp;</w:t>
      </w:r>
      <w:r>
        <w:rPr>
          <w:rFonts w:ascii="Times New Roman" w:eastAsia="Times New Roman" w:hAnsi="Times New Roman" w:cs="Times New Roman"/>
          <w:b/>
          <w:color w:val="FF0000"/>
          <w:sz w:val="28"/>
          <w:szCs w:val="28"/>
        </w:rPr>
        <w:t>name2</w:t>
      </w:r>
      <w:r>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FF"/>
          <w:sz w:val="28"/>
          <w:szCs w:val="28"/>
        </w:rPr>
        <w:t>value2</w:t>
      </w:r>
      <w:r>
        <w:rPr>
          <w:rFonts w:ascii="Times New Roman" w:eastAsia="Times New Roman" w:hAnsi="Times New Roman" w:cs="Times New Roman"/>
          <w:b/>
          <w:color w:val="000000"/>
          <w:sz w:val="28"/>
          <w:szCs w:val="28"/>
        </w:rPr>
        <w:t> </w:t>
      </w:r>
    </w:p>
    <w:p w14:paraId="67DBD574" w14:textId="77777777" w:rsidR="003B5C88" w:rsidRDefault="00A30199">
      <w:pPr>
        <w:shd w:val="clear" w:color="auto" w:fill="FFFFFF"/>
        <w:spacing w:before="280" w:after="28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Example on GET request</w:t>
      </w:r>
    </w:p>
    <w:p w14:paraId="7798A450"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&lt;html&gt; </w:t>
      </w:r>
    </w:p>
    <w:p w14:paraId="35E494B6"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&lt;body&gt; </w:t>
      </w:r>
    </w:p>
    <w:p w14:paraId="1D29E981"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&lt;center&gt; </w:t>
      </w:r>
    </w:p>
    <w:p w14:paraId="6BEFB61A"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&lt;form name="Form1" </w:t>
      </w:r>
    </w:p>
    <w:p w14:paraId="662A0525"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action="http://localhost:8080/servlet/</w:t>
      </w:r>
      <w:proofErr w:type="spellStart"/>
      <w:r>
        <w:rPr>
          <w:rFonts w:ascii="Times New Roman" w:eastAsia="Times New Roman" w:hAnsi="Times New Roman" w:cs="Times New Roman"/>
          <w:sz w:val="28"/>
          <w:szCs w:val="28"/>
        </w:rPr>
        <w:t>ColorGetServlet</w:t>
      </w:r>
      <w:proofErr w:type="spellEnd"/>
      <w:r>
        <w:rPr>
          <w:rFonts w:ascii="Times New Roman" w:eastAsia="Times New Roman" w:hAnsi="Times New Roman" w:cs="Times New Roman"/>
          <w:sz w:val="28"/>
          <w:szCs w:val="28"/>
        </w:rPr>
        <w:t xml:space="preserve">"&gt; </w:t>
      </w:r>
    </w:p>
    <w:p w14:paraId="75144676"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&lt;B&gt;Color:&lt;/B&gt; </w:t>
      </w:r>
    </w:p>
    <w:p w14:paraId="25E01DE5"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&lt;select name="color" size="1"&gt; </w:t>
      </w:r>
    </w:p>
    <w:p w14:paraId="21E7ABF1"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&lt;option value="Red"&gt;Red&lt;/option&gt; </w:t>
      </w:r>
    </w:p>
    <w:p w14:paraId="4FBBF68B"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&lt;option value="Green"&gt;Green&lt;/option&gt; </w:t>
      </w:r>
    </w:p>
    <w:p w14:paraId="78EE22F6"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&lt;option value="Blue"&gt;Blue&lt;/option&gt; </w:t>
      </w:r>
    </w:p>
    <w:p w14:paraId="62C029DB"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&lt;/select&gt; </w:t>
      </w:r>
    </w:p>
    <w:p w14:paraId="0112A562"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 xml:space="preserve">&gt; </w:t>
      </w:r>
    </w:p>
    <w:p w14:paraId="435F4684"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&lt;input type=submit value="Submit"&gt; </w:t>
      </w:r>
    </w:p>
    <w:p w14:paraId="39210C59"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&lt;/form&gt; </w:t>
      </w:r>
    </w:p>
    <w:p w14:paraId="43E381D5"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&lt;/body&gt; </w:t>
      </w:r>
    </w:p>
    <w:p w14:paraId="09F89782"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20D90283" w14:textId="77777777" w:rsidR="003B5C88" w:rsidRDefault="003B5C88">
      <w:pPr>
        <w:spacing w:after="0" w:line="240" w:lineRule="auto"/>
        <w:rPr>
          <w:rFonts w:ascii="Times New Roman" w:eastAsia="Times New Roman" w:hAnsi="Times New Roman" w:cs="Times New Roman"/>
          <w:sz w:val="28"/>
          <w:szCs w:val="28"/>
        </w:rPr>
      </w:pPr>
    </w:p>
    <w:p w14:paraId="40421C7A"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java.io.*</w:t>
      </w:r>
      <w:proofErr w:type="gramEnd"/>
      <w:r>
        <w:rPr>
          <w:rFonts w:ascii="Times New Roman" w:eastAsia="Times New Roman" w:hAnsi="Times New Roman" w:cs="Times New Roman"/>
          <w:sz w:val="28"/>
          <w:szCs w:val="28"/>
        </w:rPr>
        <w:t xml:space="preserve">; </w:t>
      </w:r>
    </w:p>
    <w:p w14:paraId="434B59B3"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proofErr w:type="gramStart"/>
      <w:r>
        <w:rPr>
          <w:rFonts w:ascii="Times New Roman" w:eastAsia="Times New Roman" w:hAnsi="Times New Roman" w:cs="Times New Roman"/>
          <w:sz w:val="28"/>
          <w:szCs w:val="28"/>
        </w:rPr>
        <w:t>javax.servlet</w:t>
      </w:r>
      <w:proofErr w:type="spellEnd"/>
      <w:proofErr w:type="gramEnd"/>
      <w:r>
        <w:rPr>
          <w:rFonts w:ascii="Times New Roman" w:eastAsia="Times New Roman" w:hAnsi="Times New Roman" w:cs="Times New Roman"/>
          <w:sz w:val="28"/>
          <w:szCs w:val="28"/>
        </w:rPr>
        <w:t xml:space="preserve">.*; </w:t>
      </w:r>
    </w:p>
    <w:p w14:paraId="3CBCF8A7"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proofErr w:type="gramStart"/>
      <w:r>
        <w:rPr>
          <w:rFonts w:ascii="Times New Roman" w:eastAsia="Times New Roman" w:hAnsi="Times New Roman" w:cs="Times New Roman"/>
          <w:sz w:val="28"/>
          <w:szCs w:val="28"/>
        </w:rPr>
        <w:t>javax.servlet</w:t>
      </w:r>
      <w:proofErr w:type="gramEnd"/>
      <w:r>
        <w:rPr>
          <w:rFonts w:ascii="Times New Roman" w:eastAsia="Times New Roman" w:hAnsi="Times New Roman" w:cs="Times New Roman"/>
          <w:sz w:val="28"/>
          <w:szCs w:val="28"/>
        </w:rPr>
        <w:t>.http</w:t>
      </w:r>
      <w:proofErr w:type="spellEnd"/>
      <w:r>
        <w:rPr>
          <w:rFonts w:ascii="Times New Roman" w:eastAsia="Times New Roman" w:hAnsi="Times New Roman" w:cs="Times New Roman"/>
          <w:sz w:val="28"/>
          <w:szCs w:val="28"/>
        </w:rPr>
        <w:t xml:space="preserve">.*; </w:t>
      </w:r>
    </w:p>
    <w:p w14:paraId="389BE33A"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public class </w:t>
      </w:r>
      <w:proofErr w:type="spellStart"/>
      <w:r>
        <w:rPr>
          <w:rFonts w:ascii="Times New Roman" w:eastAsia="Times New Roman" w:hAnsi="Times New Roman" w:cs="Times New Roman"/>
          <w:sz w:val="28"/>
          <w:szCs w:val="28"/>
        </w:rPr>
        <w:t>ColorGetServlet</w:t>
      </w:r>
      <w:proofErr w:type="spellEnd"/>
      <w:r>
        <w:rPr>
          <w:rFonts w:ascii="Times New Roman" w:eastAsia="Times New Roman" w:hAnsi="Times New Roman" w:cs="Times New Roman"/>
          <w:sz w:val="28"/>
          <w:szCs w:val="28"/>
        </w:rPr>
        <w:t xml:space="preserve"> extends </w:t>
      </w:r>
      <w:proofErr w:type="spellStart"/>
      <w:r>
        <w:rPr>
          <w:rFonts w:ascii="Times New Roman" w:eastAsia="Times New Roman" w:hAnsi="Times New Roman" w:cs="Times New Roman"/>
          <w:sz w:val="28"/>
          <w:szCs w:val="28"/>
        </w:rPr>
        <w:t>HttpServlet</w:t>
      </w:r>
      <w:proofErr w:type="spellEnd"/>
      <w:r>
        <w:rPr>
          <w:rFonts w:ascii="Times New Roman" w:eastAsia="Times New Roman" w:hAnsi="Times New Roman" w:cs="Times New Roman"/>
          <w:sz w:val="28"/>
          <w:szCs w:val="28"/>
        </w:rPr>
        <w:t xml:space="preserve"> { </w:t>
      </w:r>
    </w:p>
    <w:p w14:paraId="4F6909A0"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public void </w:t>
      </w:r>
      <w:proofErr w:type="spellStart"/>
      <w:proofErr w:type="gramStart"/>
      <w:r>
        <w:rPr>
          <w:rFonts w:ascii="Times New Roman" w:eastAsia="Times New Roman" w:hAnsi="Times New Roman" w:cs="Times New Roman"/>
          <w:sz w:val="28"/>
          <w:szCs w:val="28"/>
        </w:rPr>
        <w:t>doGet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HttpServletRequest</w:t>
      </w:r>
      <w:proofErr w:type="spellEnd"/>
      <w:r>
        <w:rPr>
          <w:rFonts w:ascii="Times New Roman" w:eastAsia="Times New Roman" w:hAnsi="Times New Roman" w:cs="Times New Roman"/>
          <w:sz w:val="28"/>
          <w:szCs w:val="28"/>
        </w:rPr>
        <w:t xml:space="preserve"> request, </w:t>
      </w:r>
      <w:proofErr w:type="spellStart"/>
      <w:r>
        <w:rPr>
          <w:rFonts w:ascii="Times New Roman" w:eastAsia="Times New Roman" w:hAnsi="Times New Roman" w:cs="Times New Roman"/>
          <w:sz w:val="28"/>
          <w:szCs w:val="28"/>
        </w:rPr>
        <w:t>HttpServletResponse</w:t>
      </w:r>
      <w:proofErr w:type="spellEnd"/>
      <w:r>
        <w:rPr>
          <w:rFonts w:ascii="Times New Roman" w:eastAsia="Times New Roman" w:hAnsi="Times New Roman" w:cs="Times New Roman"/>
          <w:sz w:val="28"/>
          <w:szCs w:val="28"/>
        </w:rPr>
        <w:t xml:space="preserve"> response) </w:t>
      </w:r>
    </w:p>
    <w:p w14:paraId="0BA32C00"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throws </w:t>
      </w:r>
      <w:proofErr w:type="spellStart"/>
      <w:r>
        <w:rPr>
          <w:rFonts w:ascii="Times New Roman" w:eastAsia="Times New Roman" w:hAnsi="Times New Roman" w:cs="Times New Roman"/>
          <w:sz w:val="28"/>
          <w:szCs w:val="28"/>
        </w:rPr>
        <w:t>ServletException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IOException</w:t>
      </w:r>
      <w:proofErr w:type="spellEnd"/>
      <w:r>
        <w:rPr>
          <w:rFonts w:ascii="Times New Roman" w:eastAsia="Times New Roman" w:hAnsi="Times New Roman" w:cs="Times New Roman"/>
          <w:sz w:val="28"/>
          <w:szCs w:val="28"/>
        </w:rPr>
        <w:t xml:space="preserve"> </w:t>
      </w:r>
    </w:p>
    <w:p w14:paraId="0DDBAC8F"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F779209"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String color = </w:t>
      </w:r>
      <w:proofErr w:type="spellStart"/>
      <w:proofErr w:type="gramStart"/>
      <w:r>
        <w:rPr>
          <w:rFonts w:ascii="Times New Roman" w:eastAsia="Times New Roman" w:hAnsi="Times New Roman" w:cs="Times New Roman"/>
          <w:sz w:val="28"/>
          <w:szCs w:val="28"/>
        </w:rPr>
        <w:t>request.getParameter</w:t>
      </w:r>
      <w:proofErr w:type="spellEnd"/>
      <w:proofErr w:type="gramEnd"/>
      <w:r>
        <w:rPr>
          <w:rFonts w:ascii="Times New Roman" w:eastAsia="Times New Roman" w:hAnsi="Times New Roman" w:cs="Times New Roman"/>
          <w:sz w:val="28"/>
          <w:szCs w:val="28"/>
        </w:rPr>
        <w:t xml:space="preserve">("color"); </w:t>
      </w:r>
    </w:p>
    <w:p w14:paraId="692A43ED" w14:textId="77777777" w:rsidR="003B5C88" w:rsidRDefault="00A30199">
      <w:pPr>
        <w:spacing w:after="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response.setContentType</w:t>
      </w:r>
      <w:proofErr w:type="spellEnd"/>
      <w:proofErr w:type="gramEnd"/>
      <w:r>
        <w:rPr>
          <w:rFonts w:ascii="Times New Roman" w:eastAsia="Times New Roman" w:hAnsi="Times New Roman" w:cs="Times New Roman"/>
          <w:sz w:val="28"/>
          <w:szCs w:val="28"/>
        </w:rPr>
        <w:t xml:space="preserve">("text/html"); </w:t>
      </w:r>
    </w:p>
    <w:p w14:paraId="157CC114" w14:textId="77777777" w:rsidR="003B5C88" w:rsidRDefault="00A30199">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PrintWriter</w:t>
      </w:r>
      <w:proofErr w:type="spellEnd"/>
      <w:r>
        <w:rPr>
          <w:rFonts w:ascii="Times New Roman" w:eastAsia="Times New Roman" w:hAnsi="Times New Roman" w:cs="Times New Roman"/>
          <w:sz w:val="28"/>
          <w:szCs w:val="28"/>
        </w:rPr>
        <w:t xml:space="preserve"> pw = </w:t>
      </w:r>
      <w:proofErr w:type="spellStart"/>
      <w:proofErr w:type="gramStart"/>
      <w:r>
        <w:rPr>
          <w:rFonts w:ascii="Times New Roman" w:eastAsia="Times New Roman" w:hAnsi="Times New Roman" w:cs="Times New Roman"/>
          <w:sz w:val="28"/>
          <w:szCs w:val="28"/>
        </w:rPr>
        <w:t>response.getWriter</w:t>
      </w:r>
      <w:proofErr w:type="spellEnd"/>
      <w:proofErr w:type="gramEnd"/>
      <w:r>
        <w:rPr>
          <w:rFonts w:ascii="Times New Roman" w:eastAsia="Times New Roman" w:hAnsi="Times New Roman" w:cs="Times New Roman"/>
          <w:sz w:val="28"/>
          <w:szCs w:val="28"/>
        </w:rPr>
        <w:t xml:space="preserve">(); </w:t>
      </w:r>
    </w:p>
    <w:p w14:paraId="6E07D7E8" w14:textId="77777777" w:rsidR="003B5C88" w:rsidRDefault="00A30199">
      <w:pPr>
        <w:spacing w:after="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pw.println</w:t>
      </w:r>
      <w:proofErr w:type="spellEnd"/>
      <w:proofErr w:type="gramEnd"/>
      <w:r>
        <w:rPr>
          <w:rFonts w:ascii="Times New Roman" w:eastAsia="Times New Roman" w:hAnsi="Times New Roman" w:cs="Times New Roman"/>
          <w:sz w:val="28"/>
          <w:szCs w:val="28"/>
        </w:rPr>
        <w:t xml:space="preserve">("&lt;B&gt;The selected color is: "); </w:t>
      </w:r>
    </w:p>
    <w:p w14:paraId="3DF2CF99" w14:textId="77777777" w:rsidR="003B5C88" w:rsidRDefault="00A30199">
      <w:pPr>
        <w:spacing w:after="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pw.println</w:t>
      </w:r>
      <w:proofErr w:type="spellEnd"/>
      <w:proofErr w:type="gramEnd"/>
      <w:r>
        <w:rPr>
          <w:rFonts w:ascii="Times New Roman" w:eastAsia="Times New Roman" w:hAnsi="Times New Roman" w:cs="Times New Roman"/>
          <w:sz w:val="28"/>
          <w:szCs w:val="28"/>
        </w:rPr>
        <w:t xml:space="preserve">(color); </w:t>
      </w:r>
    </w:p>
    <w:p w14:paraId="27130536" w14:textId="77777777" w:rsidR="003B5C88" w:rsidRDefault="00A30199">
      <w:pPr>
        <w:spacing w:after="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pw.close</w:t>
      </w:r>
      <w:proofErr w:type="spellEnd"/>
      <w:proofErr w:type="gramEnd"/>
      <w:r>
        <w:rPr>
          <w:rFonts w:ascii="Times New Roman" w:eastAsia="Times New Roman" w:hAnsi="Times New Roman" w:cs="Times New Roman"/>
          <w:sz w:val="28"/>
          <w:szCs w:val="28"/>
        </w:rPr>
        <w:t xml:space="preserve">(); </w:t>
      </w:r>
    </w:p>
    <w:p w14:paraId="1FBBC049"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00CC77EE"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F219CE9" w14:textId="77777777" w:rsidR="003B5C88" w:rsidRDefault="003B5C88">
      <w:pPr>
        <w:spacing w:after="0" w:line="240" w:lineRule="auto"/>
        <w:rPr>
          <w:rFonts w:ascii="Times New Roman" w:eastAsia="Times New Roman" w:hAnsi="Times New Roman" w:cs="Times New Roman"/>
          <w:sz w:val="28"/>
          <w:szCs w:val="28"/>
        </w:rPr>
      </w:pPr>
    </w:p>
    <w:p w14:paraId="078D5A03" w14:textId="77777777" w:rsidR="003B5C88" w:rsidRDefault="00A30199">
      <w:pPr>
        <w:shd w:val="clear" w:color="auto" w:fill="FFFFFF"/>
        <w:spacing w:before="280" w:after="28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Example on POST request</w:t>
      </w:r>
    </w:p>
    <w:p w14:paraId="54C2C8FB"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&lt;html&gt; </w:t>
      </w:r>
    </w:p>
    <w:p w14:paraId="4FA51F3F"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&lt;body&gt; </w:t>
      </w:r>
    </w:p>
    <w:p w14:paraId="0CAC9A78"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&lt;center&gt; </w:t>
      </w:r>
    </w:p>
    <w:p w14:paraId="54AE9441"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&lt;form name="Form1" </w:t>
      </w:r>
    </w:p>
    <w:p w14:paraId="487A7753"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method="post" </w:t>
      </w:r>
    </w:p>
    <w:p w14:paraId="1D4092B5"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action="http://localhost:8080/servlet/</w:t>
      </w:r>
      <w:proofErr w:type="spellStart"/>
      <w:r>
        <w:rPr>
          <w:rFonts w:ascii="Times New Roman" w:eastAsia="Times New Roman" w:hAnsi="Times New Roman" w:cs="Times New Roman"/>
          <w:sz w:val="28"/>
          <w:szCs w:val="28"/>
        </w:rPr>
        <w:t>ColorPostServlet</w:t>
      </w:r>
      <w:proofErr w:type="spellEnd"/>
      <w:r>
        <w:rPr>
          <w:rFonts w:ascii="Times New Roman" w:eastAsia="Times New Roman" w:hAnsi="Times New Roman" w:cs="Times New Roman"/>
          <w:sz w:val="28"/>
          <w:szCs w:val="28"/>
        </w:rPr>
        <w:t xml:space="preserve">"&gt; </w:t>
      </w:r>
    </w:p>
    <w:p w14:paraId="5148DE47"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&lt;B&gt;Color:&lt;/B&gt; </w:t>
      </w:r>
    </w:p>
    <w:p w14:paraId="7384304B"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&lt;select name="color" size="1"&gt; </w:t>
      </w:r>
    </w:p>
    <w:p w14:paraId="313D99AB"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&lt;option value="Red"&gt;Red&lt;/option&gt; </w:t>
      </w:r>
    </w:p>
    <w:p w14:paraId="233D08AB"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&lt;option value="Green"&gt;Green&lt;/option&gt; </w:t>
      </w:r>
    </w:p>
    <w:p w14:paraId="77824FE6"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&lt;option value="Blue"&gt;Blue&lt;/option&gt; </w:t>
      </w:r>
    </w:p>
    <w:p w14:paraId="5D402B35"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&lt;/select&gt; </w:t>
      </w:r>
    </w:p>
    <w:p w14:paraId="01C66574"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 xml:space="preserve">&gt; </w:t>
      </w:r>
    </w:p>
    <w:p w14:paraId="332EB469"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&lt;input type=submit value="Submit"&gt; </w:t>
      </w:r>
    </w:p>
    <w:p w14:paraId="21CBEC80"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&lt;/form&gt; </w:t>
      </w:r>
    </w:p>
    <w:p w14:paraId="273CB881"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&lt;/body&gt; </w:t>
      </w:r>
    </w:p>
    <w:p w14:paraId="5F7EE3B6"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21F29576" w14:textId="77777777" w:rsidR="003B5C88" w:rsidRDefault="003B5C88">
      <w:pPr>
        <w:spacing w:after="0" w:line="240" w:lineRule="auto"/>
        <w:rPr>
          <w:rFonts w:ascii="Times New Roman" w:eastAsia="Times New Roman" w:hAnsi="Times New Roman" w:cs="Times New Roman"/>
          <w:sz w:val="28"/>
          <w:szCs w:val="28"/>
        </w:rPr>
      </w:pPr>
    </w:p>
    <w:p w14:paraId="725C8942" w14:textId="77777777" w:rsidR="003B5C88" w:rsidRDefault="003B5C88">
      <w:pPr>
        <w:spacing w:after="0" w:line="240" w:lineRule="auto"/>
        <w:rPr>
          <w:rFonts w:ascii="Times New Roman" w:eastAsia="Times New Roman" w:hAnsi="Times New Roman" w:cs="Times New Roman"/>
          <w:sz w:val="28"/>
          <w:szCs w:val="28"/>
        </w:rPr>
      </w:pPr>
    </w:p>
    <w:p w14:paraId="630AAE6C"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java.io.*</w:t>
      </w:r>
      <w:proofErr w:type="gramEnd"/>
      <w:r>
        <w:rPr>
          <w:rFonts w:ascii="Times New Roman" w:eastAsia="Times New Roman" w:hAnsi="Times New Roman" w:cs="Times New Roman"/>
          <w:sz w:val="28"/>
          <w:szCs w:val="28"/>
        </w:rPr>
        <w:t xml:space="preserve">; </w:t>
      </w:r>
    </w:p>
    <w:p w14:paraId="2BD25268"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proofErr w:type="gramStart"/>
      <w:r>
        <w:rPr>
          <w:rFonts w:ascii="Times New Roman" w:eastAsia="Times New Roman" w:hAnsi="Times New Roman" w:cs="Times New Roman"/>
          <w:sz w:val="28"/>
          <w:szCs w:val="28"/>
        </w:rPr>
        <w:t>javax.servlet</w:t>
      </w:r>
      <w:proofErr w:type="spellEnd"/>
      <w:proofErr w:type="gramEnd"/>
      <w:r>
        <w:rPr>
          <w:rFonts w:ascii="Times New Roman" w:eastAsia="Times New Roman" w:hAnsi="Times New Roman" w:cs="Times New Roman"/>
          <w:sz w:val="28"/>
          <w:szCs w:val="28"/>
        </w:rPr>
        <w:t xml:space="preserve">.*; </w:t>
      </w:r>
    </w:p>
    <w:p w14:paraId="3EB02C35"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proofErr w:type="gramStart"/>
      <w:r>
        <w:rPr>
          <w:rFonts w:ascii="Times New Roman" w:eastAsia="Times New Roman" w:hAnsi="Times New Roman" w:cs="Times New Roman"/>
          <w:sz w:val="28"/>
          <w:szCs w:val="28"/>
        </w:rPr>
        <w:t>javax.servlet</w:t>
      </w:r>
      <w:proofErr w:type="gramEnd"/>
      <w:r>
        <w:rPr>
          <w:rFonts w:ascii="Times New Roman" w:eastAsia="Times New Roman" w:hAnsi="Times New Roman" w:cs="Times New Roman"/>
          <w:sz w:val="28"/>
          <w:szCs w:val="28"/>
        </w:rPr>
        <w:t>.http</w:t>
      </w:r>
      <w:proofErr w:type="spellEnd"/>
      <w:r>
        <w:rPr>
          <w:rFonts w:ascii="Times New Roman" w:eastAsia="Times New Roman" w:hAnsi="Times New Roman" w:cs="Times New Roman"/>
          <w:sz w:val="28"/>
          <w:szCs w:val="28"/>
        </w:rPr>
        <w:t xml:space="preserve">.*; </w:t>
      </w:r>
    </w:p>
    <w:p w14:paraId="079CD196"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public class </w:t>
      </w:r>
      <w:proofErr w:type="spellStart"/>
      <w:r>
        <w:rPr>
          <w:rFonts w:ascii="Times New Roman" w:eastAsia="Times New Roman" w:hAnsi="Times New Roman" w:cs="Times New Roman"/>
          <w:sz w:val="28"/>
          <w:szCs w:val="28"/>
        </w:rPr>
        <w:t>ColorPostServlet</w:t>
      </w:r>
      <w:proofErr w:type="spellEnd"/>
      <w:r>
        <w:rPr>
          <w:rFonts w:ascii="Times New Roman" w:eastAsia="Times New Roman" w:hAnsi="Times New Roman" w:cs="Times New Roman"/>
          <w:sz w:val="28"/>
          <w:szCs w:val="28"/>
        </w:rPr>
        <w:t xml:space="preserve"> extends </w:t>
      </w:r>
      <w:proofErr w:type="spellStart"/>
      <w:r>
        <w:rPr>
          <w:rFonts w:ascii="Times New Roman" w:eastAsia="Times New Roman" w:hAnsi="Times New Roman" w:cs="Times New Roman"/>
          <w:sz w:val="28"/>
          <w:szCs w:val="28"/>
        </w:rPr>
        <w:t>HttpServlet</w:t>
      </w:r>
      <w:proofErr w:type="spellEnd"/>
      <w:r>
        <w:rPr>
          <w:rFonts w:ascii="Times New Roman" w:eastAsia="Times New Roman" w:hAnsi="Times New Roman" w:cs="Times New Roman"/>
          <w:sz w:val="28"/>
          <w:szCs w:val="28"/>
        </w:rPr>
        <w:t xml:space="preserve"> { </w:t>
      </w:r>
    </w:p>
    <w:p w14:paraId="26212349"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public void </w:t>
      </w:r>
      <w:proofErr w:type="spellStart"/>
      <w:proofErr w:type="gramStart"/>
      <w:r>
        <w:rPr>
          <w:rFonts w:ascii="Times New Roman" w:eastAsia="Times New Roman" w:hAnsi="Times New Roman" w:cs="Times New Roman"/>
          <w:sz w:val="28"/>
          <w:szCs w:val="28"/>
        </w:rPr>
        <w:t>doPost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HttpServletRequest</w:t>
      </w:r>
      <w:proofErr w:type="spellEnd"/>
      <w:r>
        <w:rPr>
          <w:rFonts w:ascii="Times New Roman" w:eastAsia="Times New Roman" w:hAnsi="Times New Roman" w:cs="Times New Roman"/>
          <w:sz w:val="28"/>
          <w:szCs w:val="28"/>
        </w:rPr>
        <w:t xml:space="preserve"> request, </w:t>
      </w:r>
    </w:p>
    <w:p w14:paraId="60537F69" w14:textId="77777777" w:rsidR="003B5C88" w:rsidRDefault="00A30199">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HttpServletResponse</w:t>
      </w:r>
      <w:proofErr w:type="spellEnd"/>
      <w:r>
        <w:rPr>
          <w:rFonts w:ascii="Times New Roman" w:eastAsia="Times New Roman" w:hAnsi="Times New Roman" w:cs="Times New Roman"/>
          <w:sz w:val="28"/>
          <w:szCs w:val="28"/>
        </w:rPr>
        <w:t xml:space="preserve"> response) </w:t>
      </w:r>
    </w:p>
    <w:p w14:paraId="7E4BBB74"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throws </w:t>
      </w:r>
      <w:proofErr w:type="spellStart"/>
      <w:r>
        <w:rPr>
          <w:rFonts w:ascii="Times New Roman" w:eastAsia="Times New Roman" w:hAnsi="Times New Roman" w:cs="Times New Roman"/>
          <w:sz w:val="28"/>
          <w:szCs w:val="28"/>
        </w:rPr>
        <w:t>ServletException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IOException</w:t>
      </w:r>
      <w:proofErr w:type="spellEnd"/>
      <w:r>
        <w:rPr>
          <w:rFonts w:ascii="Times New Roman" w:eastAsia="Times New Roman" w:hAnsi="Times New Roman" w:cs="Times New Roman"/>
          <w:sz w:val="28"/>
          <w:szCs w:val="28"/>
        </w:rPr>
        <w:t xml:space="preserve"> { </w:t>
      </w:r>
    </w:p>
    <w:p w14:paraId="3A6348F4"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String color = </w:t>
      </w:r>
      <w:proofErr w:type="spellStart"/>
      <w:proofErr w:type="gramStart"/>
      <w:r>
        <w:rPr>
          <w:rFonts w:ascii="Times New Roman" w:eastAsia="Times New Roman" w:hAnsi="Times New Roman" w:cs="Times New Roman"/>
          <w:sz w:val="28"/>
          <w:szCs w:val="28"/>
        </w:rPr>
        <w:t>request.getParameter</w:t>
      </w:r>
      <w:proofErr w:type="spellEnd"/>
      <w:proofErr w:type="gramEnd"/>
      <w:r>
        <w:rPr>
          <w:rFonts w:ascii="Times New Roman" w:eastAsia="Times New Roman" w:hAnsi="Times New Roman" w:cs="Times New Roman"/>
          <w:sz w:val="28"/>
          <w:szCs w:val="28"/>
        </w:rPr>
        <w:t xml:space="preserve">("color"); </w:t>
      </w:r>
    </w:p>
    <w:p w14:paraId="0DF27D34" w14:textId="77777777" w:rsidR="003B5C88" w:rsidRDefault="00A30199">
      <w:pPr>
        <w:spacing w:after="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response.setContentType</w:t>
      </w:r>
      <w:proofErr w:type="spellEnd"/>
      <w:proofErr w:type="gramEnd"/>
      <w:r>
        <w:rPr>
          <w:rFonts w:ascii="Times New Roman" w:eastAsia="Times New Roman" w:hAnsi="Times New Roman" w:cs="Times New Roman"/>
          <w:sz w:val="28"/>
          <w:szCs w:val="28"/>
        </w:rPr>
        <w:t xml:space="preserve">("text/html"); </w:t>
      </w:r>
    </w:p>
    <w:p w14:paraId="2AB9EF16" w14:textId="77777777" w:rsidR="003B5C88" w:rsidRDefault="00A30199">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PrintWriter</w:t>
      </w:r>
      <w:proofErr w:type="spellEnd"/>
      <w:r>
        <w:rPr>
          <w:rFonts w:ascii="Times New Roman" w:eastAsia="Times New Roman" w:hAnsi="Times New Roman" w:cs="Times New Roman"/>
          <w:sz w:val="28"/>
          <w:szCs w:val="28"/>
        </w:rPr>
        <w:t xml:space="preserve"> pw = </w:t>
      </w:r>
      <w:proofErr w:type="spellStart"/>
      <w:proofErr w:type="gramStart"/>
      <w:r>
        <w:rPr>
          <w:rFonts w:ascii="Times New Roman" w:eastAsia="Times New Roman" w:hAnsi="Times New Roman" w:cs="Times New Roman"/>
          <w:sz w:val="28"/>
          <w:szCs w:val="28"/>
        </w:rPr>
        <w:t>response.getWriter</w:t>
      </w:r>
      <w:proofErr w:type="spellEnd"/>
      <w:proofErr w:type="gramEnd"/>
      <w:r>
        <w:rPr>
          <w:rFonts w:ascii="Times New Roman" w:eastAsia="Times New Roman" w:hAnsi="Times New Roman" w:cs="Times New Roman"/>
          <w:sz w:val="28"/>
          <w:szCs w:val="28"/>
        </w:rPr>
        <w:t xml:space="preserve">(); </w:t>
      </w:r>
    </w:p>
    <w:p w14:paraId="3A15E580" w14:textId="77777777" w:rsidR="003B5C88" w:rsidRDefault="00A30199">
      <w:pPr>
        <w:spacing w:after="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pw.println</w:t>
      </w:r>
      <w:proofErr w:type="spellEnd"/>
      <w:proofErr w:type="gramEnd"/>
      <w:r>
        <w:rPr>
          <w:rFonts w:ascii="Times New Roman" w:eastAsia="Times New Roman" w:hAnsi="Times New Roman" w:cs="Times New Roman"/>
          <w:sz w:val="28"/>
          <w:szCs w:val="28"/>
        </w:rPr>
        <w:t xml:space="preserve">("&lt;B&gt;The selected color is: "); </w:t>
      </w:r>
    </w:p>
    <w:p w14:paraId="7512366A" w14:textId="77777777" w:rsidR="003B5C88" w:rsidRDefault="00A30199">
      <w:pPr>
        <w:spacing w:after="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pw.println</w:t>
      </w:r>
      <w:proofErr w:type="spellEnd"/>
      <w:proofErr w:type="gramEnd"/>
      <w:r>
        <w:rPr>
          <w:rFonts w:ascii="Times New Roman" w:eastAsia="Times New Roman" w:hAnsi="Times New Roman" w:cs="Times New Roman"/>
          <w:sz w:val="28"/>
          <w:szCs w:val="28"/>
        </w:rPr>
        <w:t xml:space="preserve">(color); </w:t>
      </w:r>
    </w:p>
    <w:p w14:paraId="56BE7552" w14:textId="77777777" w:rsidR="003B5C88" w:rsidRDefault="00A30199">
      <w:pPr>
        <w:spacing w:after="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pw.close</w:t>
      </w:r>
      <w:proofErr w:type="spellEnd"/>
      <w:proofErr w:type="gramEnd"/>
      <w:r>
        <w:rPr>
          <w:rFonts w:ascii="Times New Roman" w:eastAsia="Times New Roman" w:hAnsi="Times New Roman" w:cs="Times New Roman"/>
          <w:sz w:val="28"/>
          <w:szCs w:val="28"/>
        </w:rPr>
        <w:t xml:space="preserve">(); </w:t>
      </w:r>
    </w:p>
    <w:p w14:paraId="63A7AB85"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26BFA43"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36CBA39" w14:textId="77777777" w:rsidR="003B5C88" w:rsidRDefault="003B5C88">
      <w:pPr>
        <w:spacing w:after="0" w:line="240" w:lineRule="auto"/>
        <w:rPr>
          <w:rFonts w:ascii="Times New Roman" w:eastAsia="Times New Roman" w:hAnsi="Times New Roman" w:cs="Times New Roman"/>
          <w:sz w:val="28"/>
          <w:szCs w:val="28"/>
        </w:rPr>
      </w:pPr>
    </w:p>
    <w:p w14:paraId="2D310D67" w14:textId="77777777" w:rsidR="003B5C88" w:rsidRDefault="003B5C88">
      <w:pPr>
        <w:spacing w:after="0" w:line="240" w:lineRule="auto"/>
        <w:rPr>
          <w:rFonts w:ascii="Times New Roman" w:eastAsia="Times New Roman" w:hAnsi="Times New Roman" w:cs="Times New Roman"/>
          <w:sz w:val="28"/>
          <w:szCs w:val="28"/>
        </w:rPr>
      </w:pPr>
    </w:p>
    <w:p w14:paraId="4DDBE316" w14:textId="77777777" w:rsidR="003B5C88" w:rsidRDefault="00A30199">
      <w:pPr>
        <w:pStyle w:val="Heading1"/>
        <w:shd w:val="clear" w:color="auto" w:fill="FFFFFF"/>
        <w:spacing w:before="75"/>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Session Tracking in Servlets</w:t>
      </w:r>
    </w:p>
    <w:p w14:paraId="07A3A574"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Session</w:t>
      </w:r>
      <w:r>
        <w:rPr>
          <w:rFonts w:ascii="Times New Roman" w:eastAsia="Times New Roman" w:hAnsi="Times New Roman" w:cs="Times New Roman"/>
          <w:color w:val="000000"/>
          <w:sz w:val="28"/>
          <w:szCs w:val="28"/>
        </w:rPr>
        <w:t> simply means a collection of requests over a particular interval of time.</w:t>
      </w:r>
    </w:p>
    <w:p w14:paraId="2C0EFA2E"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Session Tracking</w:t>
      </w:r>
      <w:r>
        <w:rPr>
          <w:rFonts w:ascii="Times New Roman" w:eastAsia="Times New Roman" w:hAnsi="Times New Roman" w:cs="Times New Roman"/>
          <w:color w:val="000000"/>
          <w:sz w:val="28"/>
          <w:szCs w:val="28"/>
        </w:rPr>
        <w:t xml:space="preserve"> is a way to maintain state (data) of </w:t>
      </w:r>
      <w:proofErr w:type="gramStart"/>
      <w:r>
        <w:rPr>
          <w:rFonts w:ascii="Times New Roman" w:eastAsia="Times New Roman" w:hAnsi="Times New Roman" w:cs="Times New Roman"/>
          <w:color w:val="000000"/>
          <w:sz w:val="28"/>
          <w:szCs w:val="28"/>
        </w:rPr>
        <w:t>an</w:t>
      </w:r>
      <w:proofErr w:type="gramEnd"/>
      <w:r>
        <w:rPr>
          <w:rFonts w:ascii="Times New Roman" w:eastAsia="Times New Roman" w:hAnsi="Times New Roman" w:cs="Times New Roman"/>
          <w:color w:val="000000"/>
          <w:sz w:val="28"/>
          <w:szCs w:val="28"/>
        </w:rPr>
        <w:t xml:space="preserve"> user. It is also known as </w:t>
      </w:r>
      <w:r>
        <w:rPr>
          <w:rFonts w:ascii="Times New Roman" w:eastAsia="Times New Roman" w:hAnsi="Times New Roman" w:cs="Times New Roman"/>
          <w:b/>
          <w:color w:val="000000"/>
          <w:sz w:val="28"/>
          <w:szCs w:val="28"/>
        </w:rPr>
        <w:t>session management</w:t>
      </w:r>
      <w:r>
        <w:rPr>
          <w:rFonts w:ascii="Times New Roman" w:eastAsia="Times New Roman" w:hAnsi="Times New Roman" w:cs="Times New Roman"/>
          <w:color w:val="000000"/>
          <w:sz w:val="28"/>
          <w:szCs w:val="28"/>
        </w:rPr>
        <w:t> in servlet.</w:t>
      </w:r>
    </w:p>
    <w:p w14:paraId="55A0828A"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Http protocol is a stateless so we need to maintain state using session tracking techniques. Each time user requests to the server, server treats the request as the new request. </w:t>
      </w:r>
      <w:proofErr w:type="gramStart"/>
      <w:r>
        <w:rPr>
          <w:rFonts w:ascii="Times New Roman" w:eastAsia="Times New Roman" w:hAnsi="Times New Roman" w:cs="Times New Roman"/>
          <w:color w:val="000000"/>
          <w:sz w:val="28"/>
          <w:szCs w:val="28"/>
        </w:rPr>
        <w:t>So</w:t>
      </w:r>
      <w:proofErr w:type="gramEnd"/>
      <w:r>
        <w:rPr>
          <w:rFonts w:ascii="Times New Roman" w:eastAsia="Times New Roman" w:hAnsi="Times New Roman" w:cs="Times New Roman"/>
          <w:color w:val="000000"/>
          <w:sz w:val="28"/>
          <w:szCs w:val="28"/>
        </w:rPr>
        <w:t xml:space="preserve"> we need to maintain the state of an user to recognize to particular user.</w:t>
      </w:r>
    </w:p>
    <w:p w14:paraId="09BCBB15"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HTTP is stateless that means each request is considered as the new request. It is shown in the figure given below:</w:t>
      </w:r>
    </w:p>
    <w:p w14:paraId="2861CB07" w14:textId="77777777" w:rsidR="003B5C88" w:rsidRDefault="00A30199">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76175CA6" wp14:editId="794A39C6">
            <wp:extent cx="5619750" cy="2295525"/>
            <wp:effectExtent l="0" t="0" r="0" b="0"/>
            <wp:docPr id="13" name="image16.jpg" descr="C:\Users\new\Desktop\newrequest.JPG"/>
            <wp:cNvGraphicFramePr/>
            <a:graphic xmlns:a="http://schemas.openxmlformats.org/drawingml/2006/main">
              <a:graphicData uri="http://schemas.openxmlformats.org/drawingml/2006/picture">
                <pic:pic xmlns:pic="http://schemas.openxmlformats.org/drawingml/2006/picture">
                  <pic:nvPicPr>
                    <pic:cNvPr id="0" name="image16.jpg" descr="C:\Users\new\Desktop\newrequest.JPG"/>
                    <pic:cNvPicPr preferRelativeResize="0"/>
                  </pic:nvPicPr>
                  <pic:blipFill>
                    <a:blip r:embed="rId19"/>
                    <a:srcRect/>
                    <a:stretch>
                      <a:fillRect/>
                    </a:stretch>
                  </pic:blipFill>
                  <pic:spPr>
                    <a:xfrm>
                      <a:off x="0" y="0"/>
                      <a:ext cx="5619750" cy="2295525"/>
                    </a:xfrm>
                    <a:prstGeom prst="rect">
                      <a:avLst/>
                    </a:prstGeom>
                    <a:ln/>
                  </pic:spPr>
                </pic:pic>
              </a:graphicData>
            </a:graphic>
          </wp:inline>
        </w:drawing>
      </w:r>
    </w:p>
    <w:p w14:paraId="4AB6A070" w14:textId="77777777" w:rsidR="003B5C88" w:rsidRDefault="00A30199">
      <w:pPr>
        <w:pStyle w:val="Heading3"/>
        <w:shd w:val="clear" w:color="auto" w:fill="FFFFFF"/>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Why use Session Tracking?</w:t>
      </w:r>
    </w:p>
    <w:p w14:paraId="5B35BACF"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To recognize the </w:t>
      </w:r>
      <w:proofErr w:type="gramStart"/>
      <w:r>
        <w:rPr>
          <w:rFonts w:ascii="Times New Roman" w:eastAsia="Times New Roman" w:hAnsi="Times New Roman" w:cs="Times New Roman"/>
          <w:b/>
          <w:color w:val="000000"/>
          <w:sz w:val="28"/>
          <w:szCs w:val="28"/>
        </w:rPr>
        <w:t>user</w:t>
      </w:r>
      <w:proofErr w:type="gramEnd"/>
      <w:r>
        <w:rPr>
          <w:rFonts w:ascii="Times New Roman" w:eastAsia="Times New Roman" w:hAnsi="Times New Roman" w:cs="Times New Roman"/>
          <w:color w:val="000000"/>
          <w:sz w:val="28"/>
          <w:szCs w:val="28"/>
        </w:rPr>
        <w:t> It is used to recognize the particular user.</w:t>
      </w:r>
    </w:p>
    <w:p w14:paraId="374C7409" w14:textId="77777777" w:rsidR="003B5C88" w:rsidRDefault="006E31D1">
      <w:pPr>
        <w:rPr>
          <w:rFonts w:ascii="Times New Roman" w:eastAsia="Times New Roman" w:hAnsi="Times New Roman" w:cs="Times New Roman"/>
          <w:color w:val="000000"/>
          <w:sz w:val="28"/>
          <w:szCs w:val="28"/>
        </w:rPr>
      </w:pPr>
      <w:r>
        <w:pict w14:anchorId="2F97494E">
          <v:rect id="_x0000_i1029" style="width:0;height:1.5pt" o:hralign="center" o:hrstd="t" o:hr="t" fillcolor="#a0a0a0" stroked="f"/>
        </w:pict>
      </w:r>
    </w:p>
    <w:p w14:paraId="0B0C5923" w14:textId="77777777" w:rsidR="003B5C88" w:rsidRDefault="00A30199">
      <w:pPr>
        <w:pStyle w:val="Heading3"/>
        <w:shd w:val="clear" w:color="auto" w:fill="FFFFFF"/>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Session Tracking Techniques</w:t>
      </w:r>
    </w:p>
    <w:p w14:paraId="73C43B59"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are four techniques used in Session tracking:</w:t>
      </w:r>
    </w:p>
    <w:p w14:paraId="4A25C8E8" w14:textId="77777777" w:rsidR="003B5C88" w:rsidRDefault="00A30199">
      <w:pPr>
        <w:numPr>
          <w:ilvl w:val="0"/>
          <w:numId w:val="65"/>
        </w:numPr>
        <w:shd w:val="clear" w:color="auto" w:fill="FFFFFF"/>
        <w:spacing w:before="60"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Cookies</w:t>
      </w:r>
    </w:p>
    <w:p w14:paraId="269944A0" w14:textId="77777777" w:rsidR="003B5C88" w:rsidRDefault="00A30199">
      <w:pPr>
        <w:numPr>
          <w:ilvl w:val="0"/>
          <w:numId w:val="65"/>
        </w:numPr>
        <w:shd w:val="clear" w:color="auto" w:fill="FFFFFF"/>
        <w:spacing w:before="60"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Hidden Form Field</w:t>
      </w:r>
    </w:p>
    <w:p w14:paraId="60EA6785" w14:textId="77777777" w:rsidR="003B5C88" w:rsidRDefault="00A30199">
      <w:pPr>
        <w:numPr>
          <w:ilvl w:val="0"/>
          <w:numId w:val="65"/>
        </w:numPr>
        <w:shd w:val="clear" w:color="auto" w:fill="FFFFFF"/>
        <w:spacing w:before="60"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URL Rewriting</w:t>
      </w:r>
    </w:p>
    <w:p w14:paraId="1B923867" w14:textId="77777777" w:rsidR="003B5C88" w:rsidRDefault="00A30199">
      <w:pPr>
        <w:numPr>
          <w:ilvl w:val="0"/>
          <w:numId w:val="65"/>
        </w:numPr>
        <w:shd w:val="clear" w:color="auto" w:fill="FFFFFF"/>
        <w:spacing w:before="60" w:after="28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HttpSession</w:t>
      </w:r>
      <w:proofErr w:type="spellEnd"/>
    </w:p>
    <w:p w14:paraId="538A8E26" w14:textId="77777777" w:rsidR="003B5C88" w:rsidRDefault="00A30199">
      <w:pPr>
        <w:numPr>
          <w:ilvl w:val="0"/>
          <w:numId w:val="56"/>
        </w:numPr>
        <w:pBdr>
          <w:top w:val="nil"/>
          <w:left w:val="nil"/>
          <w:bottom w:val="nil"/>
          <w:right w:val="nil"/>
          <w:between w:val="nil"/>
        </w:pBdr>
        <w:shd w:val="clear" w:color="auto" w:fill="FFFFFF"/>
        <w:spacing w:before="60" w:after="280"/>
        <w:jc w:val="both"/>
        <w:rPr>
          <w:b/>
          <w:color w:val="000000"/>
          <w:sz w:val="28"/>
          <w:szCs w:val="28"/>
        </w:rPr>
      </w:pPr>
      <w:r>
        <w:rPr>
          <w:rFonts w:ascii="Times New Roman" w:eastAsia="Times New Roman" w:hAnsi="Times New Roman" w:cs="Times New Roman"/>
          <w:b/>
          <w:color w:val="000000"/>
          <w:sz w:val="28"/>
          <w:szCs w:val="28"/>
        </w:rPr>
        <w:t>Using Cookies</w:t>
      </w:r>
    </w:p>
    <w:p w14:paraId="057C33A1"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w:t>
      </w:r>
      <w:r>
        <w:rPr>
          <w:rFonts w:ascii="Times New Roman" w:eastAsia="Times New Roman" w:hAnsi="Times New Roman" w:cs="Times New Roman"/>
          <w:b/>
          <w:color w:val="000000"/>
          <w:sz w:val="28"/>
          <w:szCs w:val="28"/>
        </w:rPr>
        <w:t>cookie</w:t>
      </w:r>
      <w:r>
        <w:rPr>
          <w:rFonts w:ascii="Times New Roman" w:eastAsia="Times New Roman" w:hAnsi="Times New Roman" w:cs="Times New Roman"/>
          <w:color w:val="000000"/>
          <w:sz w:val="28"/>
          <w:szCs w:val="28"/>
        </w:rPr>
        <w:t> is a small piece of information that is persisted between the multiple client requests.</w:t>
      </w:r>
    </w:p>
    <w:p w14:paraId="08D56994"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cookie has a name, a single value, and optional attributes such as a comment, path and domain qualifiers, a maximum age, and a version number.</w:t>
      </w:r>
    </w:p>
    <w:p w14:paraId="7E400E2E"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How Cookie works</w:t>
      </w:r>
    </w:p>
    <w:p w14:paraId="7A6CFC7C"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By default, each request is considered as a new request. In cookies technique, we add cookie with response from the servlet. </w:t>
      </w:r>
      <w:proofErr w:type="gramStart"/>
      <w:r>
        <w:rPr>
          <w:rFonts w:ascii="Times New Roman" w:eastAsia="Times New Roman" w:hAnsi="Times New Roman" w:cs="Times New Roman"/>
          <w:color w:val="000000"/>
          <w:sz w:val="28"/>
          <w:szCs w:val="28"/>
        </w:rPr>
        <w:t>So</w:t>
      </w:r>
      <w:proofErr w:type="gramEnd"/>
      <w:r>
        <w:rPr>
          <w:rFonts w:ascii="Times New Roman" w:eastAsia="Times New Roman" w:hAnsi="Times New Roman" w:cs="Times New Roman"/>
          <w:color w:val="000000"/>
          <w:sz w:val="28"/>
          <w:szCs w:val="28"/>
        </w:rPr>
        <w:t xml:space="preserve"> cookie is stored in the cache of the browser. After that if request is sent by the user, cookie is added with request by default. Thus, we recognize the user as the old user.</w:t>
      </w:r>
    </w:p>
    <w:p w14:paraId="421F11F7" w14:textId="77777777" w:rsidR="003B5C88" w:rsidRDefault="00A30199">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Types of </w:t>
      </w:r>
      <w:proofErr w:type="gramStart"/>
      <w:r>
        <w:rPr>
          <w:rFonts w:ascii="Times New Roman" w:eastAsia="Times New Roman" w:hAnsi="Times New Roman" w:cs="Times New Roman"/>
          <w:b/>
          <w:color w:val="000000"/>
          <w:sz w:val="28"/>
          <w:szCs w:val="28"/>
        </w:rPr>
        <w:t>Cookie</w:t>
      </w:r>
      <w:proofErr w:type="gramEnd"/>
    </w:p>
    <w:p w14:paraId="3D010061"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are 2 types of cookies in servlets.</w:t>
      </w:r>
    </w:p>
    <w:p w14:paraId="6A78664C" w14:textId="77777777" w:rsidR="003B5C88" w:rsidRDefault="00A30199">
      <w:pPr>
        <w:numPr>
          <w:ilvl w:val="0"/>
          <w:numId w:val="66"/>
        </w:numPr>
        <w:shd w:val="clear" w:color="auto" w:fill="FFFFFF"/>
        <w:spacing w:before="60"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Non-persistent cookie</w:t>
      </w:r>
    </w:p>
    <w:p w14:paraId="27F96261" w14:textId="77777777" w:rsidR="003B5C88" w:rsidRDefault="00A30199">
      <w:pPr>
        <w:numPr>
          <w:ilvl w:val="0"/>
          <w:numId w:val="66"/>
        </w:numPr>
        <w:shd w:val="clear" w:color="auto" w:fill="FFFFFF"/>
        <w:spacing w:before="6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Persistent cookie</w:t>
      </w:r>
    </w:p>
    <w:p w14:paraId="253FE4E1" w14:textId="77777777" w:rsidR="003B5C88" w:rsidRDefault="00A30199">
      <w:pPr>
        <w:pStyle w:val="Heading3"/>
        <w:shd w:val="clear" w:color="auto" w:fill="FFFFFF"/>
        <w:jc w:val="both"/>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Non-persistent cookie</w:t>
      </w:r>
    </w:p>
    <w:p w14:paraId="1F3C43B6"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is </w:t>
      </w:r>
      <w:r>
        <w:rPr>
          <w:rFonts w:ascii="Times New Roman" w:eastAsia="Times New Roman" w:hAnsi="Times New Roman" w:cs="Times New Roman"/>
          <w:b/>
          <w:color w:val="000000"/>
          <w:sz w:val="28"/>
          <w:szCs w:val="28"/>
        </w:rPr>
        <w:t>valid for single session</w:t>
      </w:r>
      <w:r>
        <w:rPr>
          <w:rFonts w:ascii="Times New Roman" w:eastAsia="Times New Roman" w:hAnsi="Times New Roman" w:cs="Times New Roman"/>
          <w:color w:val="000000"/>
          <w:sz w:val="28"/>
          <w:szCs w:val="28"/>
        </w:rPr>
        <w:t> only. It is removed each time when user closes the browser.</w:t>
      </w:r>
    </w:p>
    <w:p w14:paraId="65FE6AE4" w14:textId="77777777" w:rsidR="003B5C88" w:rsidRDefault="00A30199">
      <w:pPr>
        <w:pStyle w:val="Heading3"/>
        <w:shd w:val="clear" w:color="auto" w:fill="FFFFFF"/>
        <w:jc w:val="both"/>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Persistent cookie</w:t>
      </w:r>
    </w:p>
    <w:p w14:paraId="6C579B7F"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is </w:t>
      </w:r>
      <w:r>
        <w:rPr>
          <w:rFonts w:ascii="Times New Roman" w:eastAsia="Times New Roman" w:hAnsi="Times New Roman" w:cs="Times New Roman"/>
          <w:b/>
          <w:color w:val="000000"/>
          <w:sz w:val="28"/>
          <w:szCs w:val="28"/>
        </w:rPr>
        <w:t xml:space="preserve">valid for multiple </w:t>
      </w:r>
      <w:proofErr w:type="gramStart"/>
      <w:r>
        <w:rPr>
          <w:rFonts w:ascii="Times New Roman" w:eastAsia="Times New Roman" w:hAnsi="Times New Roman" w:cs="Times New Roman"/>
          <w:b/>
          <w:color w:val="000000"/>
          <w:sz w:val="28"/>
          <w:szCs w:val="28"/>
        </w:rPr>
        <w:t>session</w:t>
      </w:r>
      <w:r>
        <w:rPr>
          <w:rFonts w:ascii="Times New Roman" w:eastAsia="Times New Roman" w:hAnsi="Times New Roman" w:cs="Times New Roman"/>
          <w:color w:val="000000"/>
          <w:sz w:val="28"/>
          <w:szCs w:val="28"/>
        </w:rPr>
        <w:t> .</w:t>
      </w:r>
      <w:proofErr w:type="gramEnd"/>
      <w:r>
        <w:rPr>
          <w:rFonts w:ascii="Times New Roman" w:eastAsia="Times New Roman" w:hAnsi="Times New Roman" w:cs="Times New Roman"/>
          <w:color w:val="000000"/>
          <w:sz w:val="28"/>
          <w:szCs w:val="28"/>
        </w:rPr>
        <w:t xml:space="preserve"> It is not removed each time when user closes the browser. It is removed only if user logout or </w:t>
      </w:r>
      <w:proofErr w:type="spellStart"/>
      <w:r>
        <w:rPr>
          <w:rFonts w:ascii="Times New Roman" w:eastAsia="Times New Roman" w:hAnsi="Times New Roman" w:cs="Times New Roman"/>
          <w:color w:val="000000"/>
          <w:sz w:val="28"/>
          <w:szCs w:val="28"/>
        </w:rPr>
        <w:t>signout</w:t>
      </w:r>
      <w:proofErr w:type="spellEnd"/>
      <w:r>
        <w:rPr>
          <w:rFonts w:ascii="Times New Roman" w:eastAsia="Times New Roman" w:hAnsi="Times New Roman" w:cs="Times New Roman"/>
          <w:color w:val="000000"/>
          <w:sz w:val="28"/>
          <w:szCs w:val="28"/>
        </w:rPr>
        <w:t>.</w:t>
      </w:r>
    </w:p>
    <w:p w14:paraId="77F53BD6" w14:textId="77777777" w:rsidR="003B5C88" w:rsidRDefault="006E31D1">
      <w:pPr>
        <w:rPr>
          <w:rFonts w:ascii="Times New Roman" w:eastAsia="Times New Roman" w:hAnsi="Times New Roman" w:cs="Times New Roman"/>
          <w:color w:val="000000"/>
          <w:sz w:val="28"/>
          <w:szCs w:val="28"/>
        </w:rPr>
      </w:pPr>
      <w:r>
        <w:pict w14:anchorId="59E41039">
          <v:rect id="_x0000_i1030" style="width:0;height:1.5pt" o:hralign="center" o:hrstd="t" o:hr="t" fillcolor="#a0a0a0" stroked="f"/>
        </w:pict>
      </w:r>
    </w:p>
    <w:p w14:paraId="160585BE" w14:textId="77777777" w:rsidR="003B5C88" w:rsidRDefault="00A30199">
      <w:pPr>
        <w:pStyle w:val="Heading3"/>
        <w:shd w:val="clear" w:color="auto" w:fill="FFFFFF"/>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Advantage of Cookies</w:t>
      </w:r>
    </w:p>
    <w:p w14:paraId="6CE88D62" w14:textId="77777777" w:rsidR="003B5C88" w:rsidRDefault="00A30199">
      <w:pPr>
        <w:numPr>
          <w:ilvl w:val="0"/>
          <w:numId w:val="50"/>
        </w:numPr>
        <w:shd w:val="clear" w:color="auto" w:fill="FFFFFF"/>
        <w:spacing w:before="60"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Simplest technique of maintaining the state.</w:t>
      </w:r>
    </w:p>
    <w:p w14:paraId="3084CDC2" w14:textId="77777777" w:rsidR="003B5C88" w:rsidRDefault="00A30199">
      <w:pPr>
        <w:numPr>
          <w:ilvl w:val="0"/>
          <w:numId w:val="50"/>
        </w:numPr>
        <w:shd w:val="clear" w:color="auto" w:fill="FFFFFF"/>
        <w:spacing w:before="6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Cookies are maintained at client side.</w:t>
      </w:r>
    </w:p>
    <w:p w14:paraId="71D64757" w14:textId="77777777" w:rsidR="003B5C88" w:rsidRDefault="00A30199">
      <w:pPr>
        <w:pStyle w:val="Heading3"/>
        <w:shd w:val="clear" w:color="auto" w:fill="FFFFFF"/>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Disadvantage of Cookies</w:t>
      </w:r>
    </w:p>
    <w:p w14:paraId="447BD9D4" w14:textId="77777777" w:rsidR="003B5C88" w:rsidRDefault="00A30199">
      <w:pPr>
        <w:numPr>
          <w:ilvl w:val="0"/>
          <w:numId w:val="52"/>
        </w:numPr>
        <w:shd w:val="clear" w:color="auto" w:fill="FFFFFF"/>
        <w:spacing w:before="60"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will not work if cookie is disabled from the browser.</w:t>
      </w:r>
    </w:p>
    <w:p w14:paraId="5E60725B" w14:textId="77777777" w:rsidR="003B5C88" w:rsidRDefault="00A30199">
      <w:pPr>
        <w:numPr>
          <w:ilvl w:val="0"/>
          <w:numId w:val="52"/>
        </w:numPr>
        <w:shd w:val="clear" w:color="auto" w:fill="FFFFFF"/>
        <w:spacing w:before="6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Only textual information can be set in Cookie object.</w:t>
      </w:r>
    </w:p>
    <w:p w14:paraId="350FECD1" w14:textId="77777777" w:rsidR="003B5C88" w:rsidRDefault="00A30199">
      <w:pPr>
        <w:numPr>
          <w:ilvl w:val="0"/>
          <w:numId w:val="54"/>
        </w:numPr>
        <w:pBdr>
          <w:top w:val="nil"/>
          <w:left w:val="nil"/>
          <w:bottom w:val="nil"/>
          <w:right w:val="nil"/>
          <w:between w:val="nil"/>
        </w:pBdr>
        <w:shd w:val="clear" w:color="auto" w:fill="FFFFFF"/>
        <w:spacing w:before="60" w:after="280"/>
        <w:jc w:val="both"/>
        <w:rPr>
          <w:color w:val="000000"/>
          <w:sz w:val="28"/>
          <w:szCs w:val="28"/>
        </w:rPr>
      </w:pPr>
      <w:r>
        <w:rPr>
          <w:rFonts w:ascii="Times New Roman" w:eastAsia="Times New Roman" w:hAnsi="Times New Roman" w:cs="Times New Roman"/>
          <w:b/>
          <w:color w:val="000000"/>
          <w:sz w:val="28"/>
          <w:szCs w:val="28"/>
        </w:rPr>
        <w:t>Hidden Form Field</w:t>
      </w:r>
    </w:p>
    <w:p w14:paraId="3EFCED03"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case of Hidden Form </w:t>
      </w:r>
      <w:proofErr w:type="gramStart"/>
      <w:r>
        <w:rPr>
          <w:rFonts w:ascii="Times New Roman" w:eastAsia="Times New Roman" w:hAnsi="Times New Roman" w:cs="Times New Roman"/>
          <w:color w:val="000000"/>
          <w:sz w:val="28"/>
          <w:szCs w:val="28"/>
        </w:rPr>
        <w:t>Field</w:t>
      </w:r>
      <w:proofErr w:type="gramEnd"/>
      <w:r>
        <w:rPr>
          <w:rFonts w:ascii="Times New Roman" w:eastAsia="Times New Roman" w:hAnsi="Times New Roman" w:cs="Times New Roman"/>
          <w:color w:val="000000"/>
          <w:sz w:val="28"/>
          <w:szCs w:val="28"/>
        </w:rPr>
        <w:t> </w:t>
      </w:r>
      <w:r>
        <w:rPr>
          <w:rFonts w:ascii="Times New Roman" w:eastAsia="Times New Roman" w:hAnsi="Times New Roman" w:cs="Times New Roman"/>
          <w:b/>
          <w:color w:val="000000"/>
          <w:sz w:val="28"/>
          <w:szCs w:val="28"/>
        </w:rPr>
        <w:t xml:space="preserve">a hidden (invisible) </w:t>
      </w:r>
      <w:proofErr w:type="spellStart"/>
      <w:r>
        <w:rPr>
          <w:rFonts w:ascii="Times New Roman" w:eastAsia="Times New Roman" w:hAnsi="Times New Roman" w:cs="Times New Roman"/>
          <w:b/>
          <w:color w:val="000000"/>
          <w:sz w:val="28"/>
          <w:szCs w:val="28"/>
        </w:rPr>
        <w:t>textfield</w:t>
      </w:r>
      <w:proofErr w:type="spellEnd"/>
      <w:r>
        <w:rPr>
          <w:rFonts w:ascii="Times New Roman" w:eastAsia="Times New Roman" w:hAnsi="Times New Roman" w:cs="Times New Roman"/>
          <w:color w:val="000000"/>
          <w:sz w:val="28"/>
          <w:szCs w:val="28"/>
        </w:rPr>
        <w:t> is used for maintaining the state of an user.</w:t>
      </w:r>
    </w:p>
    <w:p w14:paraId="081D52D3"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such case, we store the information in the hidden field and get it from another servlet. This approach is better if we have to submit form in all the pages and we don't want to depend on the browser.</w:t>
      </w:r>
    </w:p>
    <w:p w14:paraId="67FF2E1C"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Let's see the code to store value in hidden field.</w:t>
      </w:r>
    </w:p>
    <w:p w14:paraId="4398D09F" w14:textId="77777777" w:rsidR="003B5C88" w:rsidRDefault="00A30199">
      <w:pPr>
        <w:shd w:val="clear" w:color="auto" w:fill="FFFFFF"/>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&lt;input type="hidden" name="</w:t>
      </w:r>
      <w:proofErr w:type="spellStart"/>
      <w:r>
        <w:rPr>
          <w:rFonts w:ascii="Times New Roman" w:eastAsia="Times New Roman" w:hAnsi="Times New Roman" w:cs="Times New Roman"/>
          <w:color w:val="000000"/>
          <w:sz w:val="28"/>
          <w:szCs w:val="28"/>
        </w:rPr>
        <w:t>uname</w:t>
      </w:r>
      <w:proofErr w:type="spellEnd"/>
      <w:r>
        <w:rPr>
          <w:rFonts w:ascii="Times New Roman" w:eastAsia="Times New Roman" w:hAnsi="Times New Roman" w:cs="Times New Roman"/>
          <w:color w:val="000000"/>
          <w:sz w:val="28"/>
          <w:szCs w:val="28"/>
        </w:rPr>
        <w:t>" value="Vimal Jaiswal"&gt;  </w:t>
      </w:r>
    </w:p>
    <w:p w14:paraId="5888458B"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Here, </w:t>
      </w:r>
      <w:proofErr w:type="spellStart"/>
      <w:r>
        <w:rPr>
          <w:rFonts w:ascii="Times New Roman" w:eastAsia="Times New Roman" w:hAnsi="Times New Roman" w:cs="Times New Roman"/>
          <w:color w:val="000000"/>
          <w:sz w:val="28"/>
          <w:szCs w:val="28"/>
        </w:rPr>
        <w:t>uname</w:t>
      </w:r>
      <w:proofErr w:type="spellEnd"/>
      <w:r>
        <w:rPr>
          <w:rFonts w:ascii="Times New Roman" w:eastAsia="Times New Roman" w:hAnsi="Times New Roman" w:cs="Times New Roman"/>
          <w:color w:val="000000"/>
          <w:sz w:val="28"/>
          <w:szCs w:val="28"/>
        </w:rPr>
        <w:t xml:space="preserve"> is the hidden field name and Vimal Jaiswal is the hidden field value.</w:t>
      </w:r>
    </w:p>
    <w:p w14:paraId="7EE0C0E8" w14:textId="77777777" w:rsidR="003B5C88" w:rsidRDefault="00A30199">
      <w:pPr>
        <w:pStyle w:val="Heading3"/>
        <w:shd w:val="clear" w:color="auto" w:fill="FFFFFF"/>
        <w:jc w:val="both"/>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lastRenderedPageBreak/>
        <w:t>Real application of hidden form field</w:t>
      </w:r>
    </w:p>
    <w:p w14:paraId="0F557534"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is widely used in comment form of a website. In such case, we store page id or page name in the hidden field so that each page can be uniquely identified.</w:t>
      </w:r>
    </w:p>
    <w:p w14:paraId="5C7DF52D" w14:textId="77777777" w:rsidR="003B5C88" w:rsidRDefault="00A30199">
      <w:pPr>
        <w:pStyle w:val="Heading3"/>
        <w:shd w:val="clear" w:color="auto" w:fill="FFFFFF"/>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Advantage of Hidden Form Field</w:t>
      </w:r>
    </w:p>
    <w:p w14:paraId="67339C68" w14:textId="77777777" w:rsidR="003B5C88" w:rsidRDefault="00A30199">
      <w:pPr>
        <w:numPr>
          <w:ilvl w:val="0"/>
          <w:numId w:val="57"/>
        </w:numPr>
        <w:shd w:val="clear" w:color="auto" w:fill="FFFFFF"/>
        <w:spacing w:before="6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will always work whether cookie is disabled or not.</w:t>
      </w:r>
    </w:p>
    <w:p w14:paraId="4204328C" w14:textId="77777777" w:rsidR="003B5C88" w:rsidRDefault="00A30199">
      <w:pPr>
        <w:pStyle w:val="Heading3"/>
        <w:shd w:val="clear" w:color="auto" w:fill="FFFFFF"/>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Disadvantage of Hidden Form Field:</w:t>
      </w:r>
    </w:p>
    <w:p w14:paraId="36140CDC" w14:textId="77777777" w:rsidR="003B5C88" w:rsidRDefault="00A30199">
      <w:pPr>
        <w:numPr>
          <w:ilvl w:val="0"/>
          <w:numId w:val="58"/>
        </w:numPr>
        <w:shd w:val="clear" w:color="auto" w:fill="FFFFFF"/>
        <w:spacing w:before="60"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is maintained at server side.</w:t>
      </w:r>
    </w:p>
    <w:p w14:paraId="3A3E3242" w14:textId="77777777" w:rsidR="003B5C88" w:rsidRDefault="00A30199">
      <w:pPr>
        <w:numPr>
          <w:ilvl w:val="0"/>
          <w:numId w:val="58"/>
        </w:numPr>
        <w:shd w:val="clear" w:color="auto" w:fill="FFFFFF"/>
        <w:spacing w:before="60"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Extra form submission is required on each </w:t>
      </w:r>
      <w:proofErr w:type="gramStart"/>
      <w:r>
        <w:rPr>
          <w:rFonts w:ascii="Times New Roman" w:eastAsia="Times New Roman" w:hAnsi="Times New Roman" w:cs="Times New Roman"/>
          <w:color w:val="000000"/>
          <w:sz w:val="28"/>
          <w:szCs w:val="28"/>
        </w:rPr>
        <w:t>pages</w:t>
      </w:r>
      <w:proofErr w:type="gramEnd"/>
      <w:r>
        <w:rPr>
          <w:rFonts w:ascii="Times New Roman" w:eastAsia="Times New Roman" w:hAnsi="Times New Roman" w:cs="Times New Roman"/>
          <w:color w:val="000000"/>
          <w:sz w:val="28"/>
          <w:szCs w:val="28"/>
        </w:rPr>
        <w:t>.</w:t>
      </w:r>
    </w:p>
    <w:p w14:paraId="7F1ADBC0" w14:textId="77777777" w:rsidR="003B5C88" w:rsidRDefault="00A30199">
      <w:pPr>
        <w:numPr>
          <w:ilvl w:val="0"/>
          <w:numId w:val="58"/>
        </w:numPr>
        <w:shd w:val="clear" w:color="auto" w:fill="FFFFFF"/>
        <w:spacing w:before="6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Only textual information can be used.</w:t>
      </w:r>
    </w:p>
    <w:p w14:paraId="446D436B" w14:textId="77777777" w:rsidR="003B5C88" w:rsidRDefault="00A30199">
      <w:pPr>
        <w:numPr>
          <w:ilvl w:val="0"/>
          <w:numId w:val="54"/>
        </w:numPr>
        <w:pBdr>
          <w:top w:val="nil"/>
          <w:left w:val="nil"/>
          <w:bottom w:val="nil"/>
          <w:right w:val="nil"/>
          <w:between w:val="nil"/>
        </w:pBdr>
        <w:shd w:val="clear" w:color="auto" w:fill="FFFFFF"/>
        <w:spacing w:before="60" w:after="280"/>
        <w:jc w:val="both"/>
        <w:rPr>
          <w:color w:val="000000"/>
          <w:sz w:val="28"/>
          <w:szCs w:val="28"/>
        </w:rPr>
      </w:pPr>
      <w:r>
        <w:rPr>
          <w:rFonts w:ascii="Times New Roman" w:eastAsia="Times New Roman" w:hAnsi="Times New Roman" w:cs="Times New Roman"/>
          <w:b/>
          <w:color w:val="000000"/>
          <w:sz w:val="28"/>
          <w:szCs w:val="28"/>
        </w:rPr>
        <w:t>URL Rewriting</w:t>
      </w:r>
    </w:p>
    <w:p w14:paraId="2EC044A7"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URL rewriting, we append a token or identifier to the URL of the next Servlet or the next resource. We can send parameter name/value pairs using the following format:</w:t>
      </w:r>
    </w:p>
    <w:p w14:paraId="211679E9"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url?name1=value1&amp;name2=value2&amp;??</w:t>
      </w:r>
    </w:p>
    <w:p w14:paraId="764F9ECE"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name and a value is separated using an equal = sign, a parameter name/value pair is separated from another parameter using the </w:t>
      </w:r>
      <w:proofErr w:type="gramStart"/>
      <w:r>
        <w:rPr>
          <w:rFonts w:ascii="Times New Roman" w:eastAsia="Times New Roman" w:hAnsi="Times New Roman" w:cs="Times New Roman"/>
          <w:color w:val="000000"/>
          <w:sz w:val="28"/>
          <w:szCs w:val="28"/>
        </w:rPr>
        <w:t>ampersand(</w:t>
      </w:r>
      <w:proofErr w:type="gramEnd"/>
      <w:r>
        <w:rPr>
          <w:rFonts w:ascii="Times New Roman" w:eastAsia="Times New Roman" w:hAnsi="Times New Roman" w:cs="Times New Roman"/>
          <w:color w:val="000000"/>
          <w:sz w:val="28"/>
          <w:szCs w:val="28"/>
        </w:rPr>
        <w:t xml:space="preserve">&amp;). When the user clicks the hyperlink, the parameter name/value pairs will be passed to the server. From a Servlet, we can use </w:t>
      </w:r>
      <w:proofErr w:type="spellStart"/>
      <w:proofErr w:type="gramStart"/>
      <w:r>
        <w:rPr>
          <w:rFonts w:ascii="Times New Roman" w:eastAsia="Times New Roman" w:hAnsi="Times New Roman" w:cs="Times New Roman"/>
          <w:color w:val="000000"/>
          <w:sz w:val="28"/>
          <w:szCs w:val="28"/>
        </w:rPr>
        <w:t>getParameter</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method to obtain a parameter value.</w:t>
      </w:r>
    </w:p>
    <w:p w14:paraId="678C49C2" w14:textId="77777777" w:rsidR="003B5C88" w:rsidRDefault="00A30199">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mc:AlternateContent>
          <mc:Choice Requires="wps">
            <w:drawing>
              <wp:inline distT="0" distB="0" distL="0" distR="0" wp14:anchorId="1D4F4136" wp14:editId="04857AAE">
                <wp:extent cx="314325" cy="314325"/>
                <wp:effectExtent l="0" t="0" r="0" b="0"/>
                <wp:docPr id="3" name="Rectangle 3" descr="URL Rewriting"/>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2EEC5961" w14:textId="77777777" w:rsidR="003B5C88" w:rsidRDefault="003B5C88">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1D4F4136" id="Rectangle 3" o:spid="_x0000_s1026" alt="URL Rewriting"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" filled="f" stroked="f">
                <v:textbox inset="2.53958mm,2.53958mm,2.53958mm,2.53958mm">
                  <w:txbxContent>
                    <w:p w14:paraId="2EEC5961" w14:textId="77777777" w:rsidR="003B5C88" w:rsidRDefault="003B5C88">
                      <w:pPr>
                        <w:spacing w:after="0" w:line="240" w:lineRule="auto"/>
                        <w:textDirection w:val="btLr"/>
                      </w:pPr>
                    </w:p>
                  </w:txbxContent>
                </v:textbox>
                <w10:anchorlock/>
              </v:rect>
            </w:pict>
          </mc:Fallback>
        </mc:AlternateContent>
      </w:r>
      <w:r>
        <w:rPr>
          <w:rFonts w:ascii="Times New Roman" w:eastAsia="Times New Roman" w:hAnsi="Times New Roman" w:cs="Times New Roman"/>
          <w:b/>
          <w:color w:val="000000"/>
          <w:sz w:val="28"/>
          <w:szCs w:val="28"/>
        </w:rPr>
        <w:t>Advantage of URL Rewriting</w:t>
      </w:r>
    </w:p>
    <w:p w14:paraId="0BF67A4F" w14:textId="77777777" w:rsidR="003B5C88" w:rsidRDefault="00A30199">
      <w:pPr>
        <w:numPr>
          <w:ilvl w:val="0"/>
          <w:numId w:val="17"/>
        </w:numPr>
        <w:shd w:val="clear" w:color="auto" w:fill="FFFFFF"/>
        <w:spacing w:before="60"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will always work whether cookie is disabled or not (browser independent).</w:t>
      </w:r>
    </w:p>
    <w:p w14:paraId="09BEF295" w14:textId="77777777" w:rsidR="003B5C88" w:rsidRDefault="00A30199">
      <w:pPr>
        <w:numPr>
          <w:ilvl w:val="0"/>
          <w:numId w:val="17"/>
        </w:numPr>
        <w:shd w:val="clear" w:color="auto" w:fill="FFFFFF"/>
        <w:spacing w:before="6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Extra form submission is not required on each </w:t>
      </w:r>
      <w:proofErr w:type="gramStart"/>
      <w:r>
        <w:rPr>
          <w:rFonts w:ascii="Times New Roman" w:eastAsia="Times New Roman" w:hAnsi="Times New Roman" w:cs="Times New Roman"/>
          <w:color w:val="000000"/>
          <w:sz w:val="28"/>
          <w:szCs w:val="28"/>
        </w:rPr>
        <w:t>pages</w:t>
      </w:r>
      <w:proofErr w:type="gramEnd"/>
      <w:r>
        <w:rPr>
          <w:rFonts w:ascii="Times New Roman" w:eastAsia="Times New Roman" w:hAnsi="Times New Roman" w:cs="Times New Roman"/>
          <w:color w:val="000000"/>
          <w:sz w:val="28"/>
          <w:szCs w:val="28"/>
        </w:rPr>
        <w:t>.</w:t>
      </w:r>
    </w:p>
    <w:p w14:paraId="7D6CF559" w14:textId="77777777" w:rsidR="003B5C88" w:rsidRDefault="00A30199">
      <w:pPr>
        <w:pStyle w:val="Heading3"/>
        <w:shd w:val="clear" w:color="auto" w:fill="FFFFFF"/>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Disadvantage of URL Rewriting</w:t>
      </w:r>
    </w:p>
    <w:p w14:paraId="580D5283" w14:textId="77777777" w:rsidR="003B5C88" w:rsidRDefault="00A30199">
      <w:pPr>
        <w:numPr>
          <w:ilvl w:val="0"/>
          <w:numId w:val="18"/>
        </w:numPr>
        <w:shd w:val="clear" w:color="auto" w:fill="FFFFFF"/>
        <w:spacing w:before="60"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will work only with links.</w:t>
      </w:r>
    </w:p>
    <w:p w14:paraId="12235D1C" w14:textId="77777777" w:rsidR="003B5C88" w:rsidRDefault="00A30199">
      <w:pPr>
        <w:numPr>
          <w:ilvl w:val="0"/>
          <w:numId w:val="18"/>
        </w:numPr>
        <w:shd w:val="clear" w:color="auto" w:fill="FFFFFF"/>
        <w:spacing w:before="6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can send Only textual information.</w:t>
      </w:r>
    </w:p>
    <w:p w14:paraId="71B7B5C3" w14:textId="77777777" w:rsidR="003B5C88" w:rsidRDefault="003B5C88">
      <w:pPr>
        <w:pBdr>
          <w:top w:val="nil"/>
          <w:left w:val="nil"/>
          <w:bottom w:val="nil"/>
          <w:right w:val="nil"/>
          <w:between w:val="nil"/>
        </w:pBdr>
        <w:shd w:val="clear" w:color="auto" w:fill="FFFFFF"/>
        <w:spacing w:before="60" w:after="0"/>
        <w:ind w:left="720"/>
        <w:jc w:val="both"/>
        <w:rPr>
          <w:rFonts w:ascii="Times New Roman" w:eastAsia="Times New Roman" w:hAnsi="Times New Roman" w:cs="Times New Roman"/>
          <w:color w:val="000000"/>
          <w:sz w:val="28"/>
          <w:szCs w:val="28"/>
        </w:rPr>
      </w:pPr>
    </w:p>
    <w:p w14:paraId="2FC4FBB1" w14:textId="77777777" w:rsidR="003B5C88" w:rsidRDefault="003B5C88">
      <w:pPr>
        <w:pBdr>
          <w:top w:val="nil"/>
          <w:left w:val="nil"/>
          <w:bottom w:val="nil"/>
          <w:right w:val="nil"/>
          <w:between w:val="nil"/>
        </w:pBdr>
        <w:shd w:val="clear" w:color="auto" w:fill="FFFFFF"/>
        <w:spacing w:after="280"/>
        <w:ind w:left="720"/>
        <w:jc w:val="both"/>
        <w:rPr>
          <w:rFonts w:ascii="Times New Roman" w:eastAsia="Times New Roman" w:hAnsi="Times New Roman" w:cs="Times New Roman"/>
          <w:color w:val="000000"/>
          <w:sz w:val="28"/>
          <w:szCs w:val="28"/>
        </w:rPr>
      </w:pPr>
    </w:p>
    <w:p w14:paraId="32F886E6" w14:textId="77777777" w:rsidR="003B5C88" w:rsidRDefault="003B5C88">
      <w:pPr>
        <w:spacing w:after="0" w:line="240" w:lineRule="auto"/>
        <w:rPr>
          <w:rFonts w:ascii="Times New Roman" w:eastAsia="Times New Roman" w:hAnsi="Times New Roman" w:cs="Times New Roman"/>
          <w:color w:val="000000"/>
          <w:sz w:val="28"/>
          <w:szCs w:val="28"/>
        </w:rPr>
      </w:pPr>
    </w:p>
    <w:p w14:paraId="035BF7FB" w14:textId="77777777" w:rsidR="003B5C88" w:rsidRDefault="003B5C88">
      <w:pPr>
        <w:shd w:val="clear" w:color="auto" w:fill="FFFFFF"/>
        <w:spacing w:before="280" w:after="280" w:line="240" w:lineRule="auto"/>
        <w:jc w:val="both"/>
        <w:rPr>
          <w:rFonts w:ascii="Times New Roman" w:eastAsia="Times New Roman" w:hAnsi="Times New Roman" w:cs="Times New Roman"/>
          <w:b/>
          <w:color w:val="000000"/>
          <w:sz w:val="28"/>
          <w:szCs w:val="28"/>
        </w:rPr>
      </w:pPr>
    </w:p>
    <w:p w14:paraId="7A45042A" w14:textId="77777777" w:rsidR="003B5C88" w:rsidRDefault="00A30199">
      <w:pPr>
        <w:numPr>
          <w:ilvl w:val="0"/>
          <w:numId w:val="54"/>
        </w:numPr>
        <w:pBdr>
          <w:top w:val="nil"/>
          <w:left w:val="nil"/>
          <w:bottom w:val="nil"/>
          <w:right w:val="nil"/>
          <w:between w:val="nil"/>
        </w:pBdr>
        <w:shd w:val="clear" w:color="auto" w:fill="FFFFFF"/>
        <w:spacing w:before="60" w:after="280"/>
        <w:jc w:val="both"/>
        <w:rPr>
          <w:color w:val="000000"/>
          <w:sz w:val="28"/>
          <w:szCs w:val="28"/>
        </w:rPr>
      </w:pPr>
      <w:proofErr w:type="spellStart"/>
      <w:r>
        <w:rPr>
          <w:b/>
          <w:color w:val="000000"/>
          <w:sz w:val="28"/>
          <w:szCs w:val="28"/>
        </w:rPr>
        <w:t>HttpSession</w:t>
      </w:r>
      <w:proofErr w:type="spellEnd"/>
    </w:p>
    <w:p w14:paraId="44BDB100"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HTTP is a stateless protocol, which means that each request is independent of the </w:t>
      </w:r>
    </w:p>
    <w:p w14:paraId="3C3C1CA6"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previous one. However, in some applications, it is necessary to save state information so that information can be collected from several interactions between a browser and a </w:t>
      </w:r>
    </w:p>
    <w:p w14:paraId="6923E95D"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server. Sessions provide such a mechanism.</w:t>
      </w:r>
    </w:p>
    <w:p w14:paraId="21BC858E" w14:textId="77777777" w:rsidR="003B5C88" w:rsidRDefault="00A30199">
      <w:pPr>
        <w:spacing w:after="0" w:line="240" w:lineRule="auto"/>
        <w:ind w:left="36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A session can be created via the </w:t>
      </w:r>
      <w:proofErr w:type="spellStart"/>
      <w:proofErr w:type="gramStart"/>
      <w:r>
        <w:rPr>
          <w:rFonts w:ascii="Times New Roman" w:eastAsia="Times New Roman" w:hAnsi="Times New Roman" w:cs="Times New Roman"/>
          <w:b/>
          <w:sz w:val="28"/>
          <w:szCs w:val="28"/>
        </w:rPr>
        <w:t>getSession</w:t>
      </w:r>
      <w:proofErr w:type="spellEnd"/>
      <w:r>
        <w:rPr>
          <w:rFonts w:ascii="Times New Roman" w:eastAsia="Times New Roman" w:hAnsi="Times New Roman" w:cs="Times New Roman"/>
          <w:b/>
          <w:sz w:val="28"/>
          <w:szCs w:val="28"/>
        </w:rPr>
        <w:t>( )</w:t>
      </w:r>
      <w:proofErr w:type="gramEnd"/>
      <w:r>
        <w:rPr>
          <w:rFonts w:ascii="Times New Roman" w:eastAsia="Times New Roman" w:hAnsi="Times New Roman" w:cs="Times New Roman"/>
          <w:sz w:val="28"/>
          <w:szCs w:val="28"/>
        </w:rPr>
        <w:t xml:space="preserve">method of </w:t>
      </w:r>
      <w:proofErr w:type="spellStart"/>
      <w:r>
        <w:rPr>
          <w:rFonts w:ascii="Times New Roman" w:eastAsia="Times New Roman" w:hAnsi="Times New Roman" w:cs="Times New Roman"/>
          <w:b/>
          <w:sz w:val="28"/>
          <w:szCs w:val="28"/>
        </w:rPr>
        <w:t>HttpServletRequest</w:t>
      </w:r>
      <w:proofErr w:type="spellEnd"/>
    </w:p>
    <w:p w14:paraId="585C5A39"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 </w:t>
      </w:r>
      <w:proofErr w:type="spellStart"/>
      <w:r>
        <w:rPr>
          <w:rFonts w:ascii="Times New Roman" w:eastAsia="Times New Roman" w:hAnsi="Times New Roman" w:cs="Times New Roman"/>
          <w:b/>
          <w:sz w:val="28"/>
          <w:szCs w:val="28"/>
        </w:rPr>
        <w:t>HttpSession</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object is returned. This object can store a set of bindings that associate names with objects. The </w:t>
      </w:r>
      <w:proofErr w:type="spellStart"/>
      <w:proofErr w:type="gramStart"/>
      <w:r>
        <w:rPr>
          <w:rFonts w:ascii="Times New Roman" w:eastAsia="Times New Roman" w:hAnsi="Times New Roman" w:cs="Times New Roman"/>
          <w:sz w:val="28"/>
          <w:szCs w:val="28"/>
        </w:rPr>
        <w:t>putValue</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getValue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getValueNames</w:t>
      </w:r>
      <w:proofErr w:type="spellEnd"/>
      <w:r>
        <w:rPr>
          <w:rFonts w:ascii="Times New Roman" w:eastAsia="Times New Roman" w:hAnsi="Times New Roman" w:cs="Times New Roman"/>
          <w:sz w:val="28"/>
          <w:szCs w:val="28"/>
        </w:rPr>
        <w:t xml:space="preserve">( ), and </w:t>
      </w:r>
    </w:p>
    <w:p w14:paraId="69FE1B0A" w14:textId="77777777" w:rsidR="003B5C88" w:rsidRDefault="00A30199">
      <w:pPr>
        <w:spacing w:after="0" w:line="240" w:lineRule="auto"/>
        <w:ind w:left="36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removeValue</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methods of </w:t>
      </w:r>
      <w:proofErr w:type="spellStart"/>
      <w:r>
        <w:rPr>
          <w:rFonts w:ascii="Times New Roman" w:eastAsia="Times New Roman" w:hAnsi="Times New Roman" w:cs="Times New Roman"/>
          <w:sz w:val="28"/>
          <w:szCs w:val="28"/>
        </w:rPr>
        <w:t>HttpSessionmanage</w:t>
      </w:r>
      <w:proofErr w:type="spellEnd"/>
      <w:r>
        <w:rPr>
          <w:rFonts w:ascii="Times New Roman" w:eastAsia="Times New Roman" w:hAnsi="Times New Roman" w:cs="Times New Roman"/>
          <w:sz w:val="28"/>
          <w:szCs w:val="28"/>
        </w:rPr>
        <w:t xml:space="preserve"> these bindings. It is important to note </w:t>
      </w:r>
    </w:p>
    <w:p w14:paraId="546042C5"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that session state is shared among all the servlets that are associated with a particular </w:t>
      </w:r>
    </w:p>
    <w:p w14:paraId="0BEE6E3D"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client.</w:t>
      </w:r>
    </w:p>
    <w:p w14:paraId="5507D880"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following servlet illustrates how to use session state. The </w:t>
      </w:r>
      <w:proofErr w:type="spellStart"/>
      <w:proofErr w:type="gramStart"/>
      <w:r>
        <w:rPr>
          <w:rFonts w:ascii="Times New Roman" w:eastAsia="Times New Roman" w:hAnsi="Times New Roman" w:cs="Times New Roman"/>
          <w:sz w:val="28"/>
          <w:szCs w:val="28"/>
        </w:rPr>
        <w:t>getSession</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method gets </w:t>
      </w:r>
    </w:p>
    <w:p w14:paraId="29098523"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current session. A new session is created if one does not already exist. The </w:t>
      </w:r>
      <w:proofErr w:type="spellStart"/>
      <w:proofErr w:type="gramStart"/>
      <w:r>
        <w:rPr>
          <w:rFonts w:ascii="Times New Roman" w:eastAsia="Times New Roman" w:hAnsi="Times New Roman" w:cs="Times New Roman"/>
          <w:sz w:val="28"/>
          <w:szCs w:val="28"/>
        </w:rPr>
        <w:t>getValue</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method is called to obtain the object that is bound to the name "date". That </w:t>
      </w:r>
    </w:p>
    <w:p w14:paraId="6D4552FF"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object is a Date object that encapsulates the date and time when this page was last accessed. (Of course, there is no such binding when the page is first accessed.) A </w:t>
      </w:r>
    </w:p>
    <w:p w14:paraId="178E0530"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Date object encapsulating the current date and time is then created. The </w:t>
      </w:r>
      <w:proofErr w:type="spellStart"/>
      <w:proofErr w:type="gramStart"/>
      <w:r>
        <w:rPr>
          <w:rFonts w:ascii="Times New Roman" w:eastAsia="Times New Roman" w:hAnsi="Times New Roman" w:cs="Times New Roman"/>
          <w:sz w:val="28"/>
          <w:szCs w:val="28"/>
        </w:rPr>
        <w:t>putValue</w:t>
      </w:r>
      <w:proofErr w:type="spellEnd"/>
      <w:r>
        <w:rPr>
          <w:rFonts w:ascii="Times New Roman" w:eastAsia="Times New Roman" w:hAnsi="Times New Roman" w:cs="Times New Roman"/>
          <w:sz w:val="28"/>
          <w:szCs w:val="28"/>
        </w:rPr>
        <w:t>( )</w:t>
      </w:r>
      <w:proofErr w:type="gramEnd"/>
    </w:p>
    <w:p w14:paraId="3E69C25A"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method is called to bind the name "date" to this object.</w:t>
      </w:r>
    </w:p>
    <w:p w14:paraId="7A51CE35" w14:textId="77777777" w:rsidR="003B5C88" w:rsidRDefault="003B5C88">
      <w:pPr>
        <w:spacing w:after="0" w:line="240" w:lineRule="auto"/>
        <w:ind w:left="360"/>
        <w:rPr>
          <w:rFonts w:ascii="Times New Roman" w:eastAsia="Times New Roman" w:hAnsi="Times New Roman" w:cs="Times New Roman"/>
          <w:sz w:val="28"/>
          <w:szCs w:val="28"/>
        </w:rPr>
      </w:pPr>
    </w:p>
    <w:p w14:paraId="2F60CD74"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gramStart"/>
      <w:r>
        <w:rPr>
          <w:rFonts w:ascii="Times New Roman" w:eastAsia="Times New Roman" w:hAnsi="Times New Roman" w:cs="Times New Roman"/>
          <w:sz w:val="28"/>
          <w:szCs w:val="28"/>
        </w:rPr>
        <w:t>java.io.*</w:t>
      </w:r>
      <w:proofErr w:type="gramEnd"/>
      <w:r>
        <w:rPr>
          <w:rFonts w:ascii="Times New Roman" w:eastAsia="Times New Roman" w:hAnsi="Times New Roman" w:cs="Times New Roman"/>
          <w:sz w:val="28"/>
          <w:szCs w:val="28"/>
        </w:rPr>
        <w:t xml:space="preserve">; </w:t>
      </w:r>
    </w:p>
    <w:p w14:paraId="2FB69AE8"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java.util</w:t>
      </w:r>
      <w:proofErr w:type="spellEnd"/>
      <w:r>
        <w:rPr>
          <w:rFonts w:ascii="Times New Roman" w:eastAsia="Times New Roman" w:hAnsi="Times New Roman" w:cs="Times New Roman"/>
          <w:sz w:val="28"/>
          <w:szCs w:val="28"/>
        </w:rPr>
        <w:t xml:space="preserve">.*; </w:t>
      </w:r>
    </w:p>
    <w:p w14:paraId="0B617FDD"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proofErr w:type="gramStart"/>
      <w:r>
        <w:rPr>
          <w:rFonts w:ascii="Times New Roman" w:eastAsia="Times New Roman" w:hAnsi="Times New Roman" w:cs="Times New Roman"/>
          <w:sz w:val="28"/>
          <w:szCs w:val="28"/>
        </w:rPr>
        <w:t>javax.servlet</w:t>
      </w:r>
      <w:proofErr w:type="spellEnd"/>
      <w:proofErr w:type="gramEnd"/>
      <w:r>
        <w:rPr>
          <w:rFonts w:ascii="Times New Roman" w:eastAsia="Times New Roman" w:hAnsi="Times New Roman" w:cs="Times New Roman"/>
          <w:sz w:val="28"/>
          <w:szCs w:val="28"/>
        </w:rPr>
        <w:t xml:space="preserve">.*; </w:t>
      </w:r>
    </w:p>
    <w:p w14:paraId="36730300"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proofErr w:type="gramStart"/>
      <w:r>
        <w:rPr>
          <w:rFonts w:ascii="Times New Roman" w:eastAsia="Times New Roman" w:hAnsi="Times New Roman" w:cs="Times New Roman"/>
          <w:sz w:val="28"/>
          <w:szCs w:val="28"/>
        </w:rPr>
        <w:t>javax.servlet</w:t>
      </w:r>
      <w:proofErr w:type="gramEnd"/>
      <w:r>
        <w:rPr>
          <w:rFonts w:ascii="Times New Roman" w:eastAsia="Times New Roman" w:hAnsi="Times New Roman" w:cs="Times New Roman"/>
          <w:sz w:val="28"/>
          <w:szCs w:val="28"/>
        </w:rPr>
        <w:t>.http</w:t>
      </w:r>
      <w:proofErr w:type="spellEnd"/>
      <w:r>
        <w:rPr>
          <w:rFonts w:ascii="Times New Roman" w:eastAsia="Times New Roman" w:hAnsi="Times New Roman" w:cs="Times New Roman"/>
          <w:sz w:val="28"/>
          <w:szCs w:val="28"/>
        </w:rPr>
        <w:t xml:space="preserve">.*; </w:t>
      </w:r>
    </w:p>
    <w:p w14:paraId="7546D5F0"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public class </w:t>
      </w:r>
      <w:proofErr w:type="spellStart"/>
      <w:r>
        <w:rPr>
          <w:rFonts w:ascii="Times New Roman" w:eastAsia="Times New Roman" w:hAnsi="Times New Roman" w:cs="Times New Roman"/>
          <w:sz w:val="28"/>
          <w:szCs w:val="28"/>
        </w:rPr>
        <w:t>DateServlet</w:t>
      </w:r>
      <w:proofErr w:type="spellEnd"/>
      <w:r>
        <w:rPr>
          <w:rFonts w:ascii="Times New Roman" w:eastAsia="Times New Roman" w:hAnsi="Times New Roman" w:cs="Times New Roman"/>
          <w:sz w:val="28"/>
          <w:szCs w:val="28"/>
        </w:rPr>
        <w:t xml:space="preserve"> extends </w:t>
      </w:r>
      <w:proofErr w:type="spellStart"/>
      <w:r>
        <w:rPr>
          <w:rFonts w:ascii="Times New Roman" w:eastAsia="Times New Roman" w:hAnsi="Times New Roman" w:cs="Times New Roman"/>
          <w:sz w:val="28"/>
          <w:szCs w:val="28"/>
        </w:rPr>
        <w:t>HttpServlet</w:t>
      </w:r>
      <w:proofErr w:type="spellEnd"/>
      <w:r>
        <w:rPr>
          <w:rFonts w:ascii="Times New Roman" w:eastAsia="Times New Roman" w:hAnsi="Times New Roman" w:cs="Times New Roman"/>
          <w:sz w:val="28"/>
          <w:szCs w:val="28"/>
        </w:rPr>
        <w:t xml:space="preserve"> { </w:t>
      </w:r>
    </w:p>
    <w:p w14:paraId="398A4835"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public void </w:t>
      </w:r>
      <w:proofErr w:type="spellStart"/>
      <w:proofErr w:type="gramStart"/>
      <w:r>
        <w:rPr>
          <w:rFonts w:ascii="Times New Roman" w:eastAsia="Times New Roman" w:hAnsi="Times New Roman" w:cs="Times New Roman"/>
          <w:sz w:val="28"/>
          <w:szCs w:val="28"/>
        </w:rPr>
        <w:t>doGet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HttpServletRequest</w:t>
      </w:r>
      <w:proofErr w:type="spellEnd"/>
      <w:r>
        <w:rPr>
          <w:rFonts w:ascii="Times New Roman" w:eastAsia="Times New Roman" w:hAnsi="Times New Roman" w:cs="Times New Roman"/>
          <w:sz w:val="28"/>
          <w:szCs w:val="28"/>
        </w:rPr>
        <w:t xml:space="preserve"> request, </w:t>
      </w:r>
    </w:p>
    <w:p w14:paraId="0900E203" w14:textId="77777777" w:rsidR="003B5C88" w:rsidRDefault="00A30199">
      <w:pPr>
        <w:spacing w:after="0" w:line="240" w:lineRule="auto"/>
        <w:ind w:left="36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HttpServletResponse</w:t>
      </w:r>
      <w:proofErr w:type="spellEnd"/>
      <w:r>
        <w:rPr>
          <w:rFonts w:ascii="Times New Roman" w:eastAsia="Times New Roman" w:hAnsi="Times New Roman" w:cs="Times New Roman"/>
          <w:sz w:val="28"/>
          <w:szCs w:val="28"/>
        </w:rPr>
        <w:t xml:space="preserve"> response) </w:t>
      </w:r>
    </w:p>
    <w:p w14:paraId="01EB4EE2"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throws </w:t>
      </w:r>
      <w:proofErr w:type="spellStart"/>
      <w:r>
        <w:rPr>
          <w:rFonts w:ascii="Times New Roman" w:eastAsia="Times New Roman" w:hAnsi="Times New Roman" w:cs="Times New Roman"/>
          <w:sz w:val="28"/>
          <w:szCs w:val="28"/>
        </w:rPr>
        <w:t>ServletException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IOException</w:t>
      </w:r>
      <w:proofErr w:type="spellEnd"/>
      <w:r>
        <w:rPr>
          <w:rFonts w:ascii="Times New Roman" w:eastAsia="Times New Roman" w:hAnsi="Times New Roman" w:cs="Times New Roman"/>
          <w:sz w:val="28"/>
          <w:szCs w:val="28"/>
        </w:rPr>
        <w:t xml:space="preserve"> { </w:t>
      </w:r>
    </w:p>
    <w:p w14:paraId="3B3DD3A6"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Get the </w:t>
      </w:r>
      <w:proofErr w:type="spellStart"/>
      <w:r>
        <w:rPr>
          <w:rFonts w:ascii="Times New Roman" w:eastAsia="Times New Roman" w:hAnsi="Times New Roman" w:cs="Times New Roman"/>
          <w:sz w:val="28"/>
          <w:szCs w:val="28"/>
        </w:rPr>
        <w:t>HttpSession</w:t>
      </w:r>
      <w:proofErr w:type="spellEnd"/>
      <w:r>
        <w:rPr>
          <w:rFonts w:ascii="Times New Roman" w:eastAsia="Times New Roman" w:hAnsi="Times New Roman" w:cs="Times New Roman"/>
          <w:sz w:val="28"/>
          <w:szCs w:val="28"/>
        </w:rPr>
        <w:t xml:space="preserve"> object </w:t>
      </w:r>
    </w:p>
    <w:p w14:paraId="4DED4CD7" w14:textId="77777777" w:rsidR="003B5C88" w:rsidRDefault="00A30199">
      <w:pPr>
        <w:spacing w:after="0" w:line="240" w:lineRule="auto"/>
        <w:ind w:left="36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HttpSession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hs</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request.getSession</w:t>
      </w:r>
      <w:proofErr w:type="spellEnd"/>
      <w:proofErr w:type="gramEnd"/>
      <w:r>
        <w:rPr>
          <w:rFonts w:ascii="Times New Roman" w:eastAsia="Times New Roman" w:hAnsi="Times New Roman" w:cs="Times New Roman"/>
          <w:sz w:val="28"/>
          <w:szCs w:val="28"/>
        </w:rPr>
        <w:t xml:space="preserve">(true); </w:t>
      </w:r>
    </w:p>
    <w:p w14:paraId="23A9B42A"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Get writer </w:t>
      </w:r>
    </w:p>
    <w:p w14:paraId="407183DA" w14:textId="77777777" w:rsidR="003B5C88" w:rsidRDefault="00A30199">
      <w:pPr>
        <w:spacing w:after="0" w:line="240" w:lineRule="auto"/>
        <w:ind w:left="36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response.setContentType</w:t>
      </w:r>
      <w:proofErr w:type="spellEnd"/>
      <w:proofErr w:type="gramEnd"/>
      <w:r>
        <w:rPr>
          <w:rFonts w:ascii="Times New Roman" w:eastAsia="Times New Roman" w:hAnsi="Times New Roman" w:cs="Times New Roman"/>
          <w:sz w:val="28"/>
          <w:szCs w:val="28"/>
        </w:rPr>
        <w:t xml:space="preserve">("text/html"); </w:t>
      </w:r>
    </w:p>
    <w:p w14:paraId="5DDC1ECE" w14:textId="77777777" w:rsidR="003B5C88" w:rsidRDefault="00A30199">
      <w:pPr>
        <w:spacing w:after="0" w:line="240" w:lineRule="auto"/>
        <w:ind w:left="36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PrintWriter</w:t>
      </w:r>
      <w:proofErr w:type="spellEnd"/>
      <w:r>
        <w:rPr>
          <w:rFonts w:ascii="Times New Roman" w:eastAsia="Times New Roman" w:hAnsi="Times New Roman" w:cs="Times New Roman"/>
          <w:sz w:val="28"/>
          <w:szCs w:val="28"/>
        </w:rPr>
        <w:t xml:space="preserve"> pw = </w:t>
      </w:r>
      <w:proofErr w:type="spellStart"/>
      <w:proofErr w:type="gramStart"/>
      <w:r>
        <w:rPr>
          <w:rFonts w:ascii="Times New Roman" w:eastAsia="Times New Roman" w:hAnsi="Times New Roman" w:cs="Times New Roman"/>
          <w:sz w:val="28"/>
          <w:szCs w:val="28"/>
        </w:rPr>
        <w:t>response.getWriter</w:t>
      </w:r>
      <w:proofErr w:type="spellEnd"/>
      <w:proofErr w:type="gramEnd"/>
      <w:r>
        <w:rPr>
          <w:rFonts w:ascii="Times New Roman" w:eastAsia="Times New Roman" w:hAnsi="Times New Roman" w:cs="Times New Roman"/>
          <w:sz w:val="28"/>
          <w:szCs w:val="28"/>
        </w:rPr>
        <w:t xml:space="preserve">(); </w:t>
      </w:r>
    </w:p>
    <w:p w14:paraId="6096B228" w14:textId="77777777" w:rsidR="003B5C88" w:rsidRDefault="00A30199">
      <w:pPr>
        <w:spacing w:after="0" w:line="240" w:lineRule="auto"/>
        <w:ind w:left="36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pw.print</w:t>
      </w:r>
      <w:proofErr w:type="spellEnd"/>
      <w:r>
        <w:rPr>
          <w:rFonts w:ascii="Times New Roman" w:eastAsia="Times New Roman" w:hAnsi="Times New Roman" w:cs="Times New Roman"/>
          <w:sz w:val="28"/>
          <w:szCs w:val="28"/>
        </w:rPr>
        <w:t xml:space="preserve">("&lt;B&gt;"); </w:t>
      </w:r>
    </w:p>
    <w:p w14:paraId="103D82E6"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Display date/time of last access </w:t>
      </w:r>
    </w:p>
    <w:p w14:paraId="22D36748"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Date </w:t>
      </w:r>
      <w:proofErr w:type="spellStart"/>
      <w:r>
        <w:rPr>
          <w:rFonts w:ascii="Times New Roman" w:eastAsia="Times New Roman" w:hAnsi="Times New Roman" w:cs="Times New Roman"/>
          <w:sz w:val="28"/>
          <w:szCs w:val="28"/>
        </w:rPr>
        <w:t>date</w:t>
      </w:r>
      <w:proofErr w:type="spellEnd"/>
      <w:r>
        <w:rPr>
          <w:rFonts w:ascii="Times New Roman" w:eastAsia="Times New Roman" w:hAnsi="Times New Roman" w:cs="Times New Roman"/>
          <w:sz w:val="28"/>
          <w:szCs w:val="28"/>
        </w:rPr>
        <w:t xml:space="preserve"> = (Date)</w:t>
      </w:r>
      <w:proofErr w:type="spellStart"/>
      <w:proofErr w:type="gramStart"/>
      <w:r>
        <w:rPr>
          <w:rFonts w:ascii="Times New Roman" w:eastAsia="Times New Roman" w:hAnsi="Times New Roman" w:cs="Times New Roman"/>
          <w:sz w:val="28"/>
          <w:szCs w:val="28"/>
        </w:rPr>
        <w:t>hs.getValue</w:t>
      </w:r>
      <w:proofErr w:type="spellEnd"/>
      <w:proofErr w:type="gramEnd"/>
      <w:r>
        <w:rPr>
          <w:rFonts w:ascii="Times New Roman" w:eastAsia="Times New Roman" w:hAnsi="Times New Roman" w:cs="Times New Roman"/>
          <w:sz w:val="28"/>
          <w:szCs w:val="28"/>
        </w:rPr>
        <w:t xml:space="preserve">("date"); </w:t>
      </w:r>
    </w:p>
    <w:p w14:paraId="232DF1B3" w14:textId="77777777" w:rsidR="003B5C88" w:rsidRDefault="00A30199">
      <w:pPr>
        <w:spacing w:after="0" w:line="240" w:lineRule="auto"/>
        <w:ind w:left="36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if(</w:t>
      </w:r>
      <w:proofErr w:type="gramEnd"/>
      <w:r>
        <w:rPr>
          <w:rFonts w:ascii="Times New Roman" w:eastAsia="Times New Roman" w:hAnsi="Times New Roman" w:cs="Times New Roman"/>
          <w:sz w:val="28"/>
          <w:szCs w:val="28"/>
        </w:rPr>
        <w:t xml:space="preserve">date != null) { </w:t>
      </w:r>
    </w:p>
    <w:p w14:paraId="349E30E0" w14:textId="77777777" w:rsidR="003B5C88" w:rsidRDefault="00A30199">
      <w:pPr>
        <w:spacing w:after="0" w:line="240" w:lineRule="auto"/>
        <w:ind w:left="36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pw.</w:t>
      </w:r>
      <w:proofErr w:type="gramStart"/>
      <w:r>
        <w:rPr>
          <w:rFonts w:ascii="Times New Roman" w:eastAsia="Times New Roman" w:hAnsi="Times New Roman" w:cs="Times New Roman"/>
          <w:sz w:val="28"/>
          <w:szCs w:val="28"/>
        </w:rPr>
        <w:t>print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"Last access: " + date + "&lt;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 xml:space="preserve">&gt;"); </w:t>
      </w:r>
    </w:p>
    <w:p w14:paraId="33C5DAD7"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8693F4C" w14:textId="77777777" w:rsidR="003B5C88" w:rsidRDefault="00A30199">
      <w:pPr>
        <w:spacing w:after="0" w:line="240" w:lineRule="auto"/>
        <w:ind w:left="360"/>
        <w:rPr>
          <w:rFonts w:ascii="Times New Roman" w:eastAsia="Times New Roman" w:hAnsi="Times New Roman" w:cs="Times New Roman"/>
          <w:sz w:val="28"/>
          <w:szCs w:val="28"/>
        </w:rPr>
      </w:pPr>
      <w:bookmarkStart w:id="7" w:name="1t3h5sf" w:colFirst="0" w:colLast="0"/>
      <w:bookmarkEnd w:id="7"/>
      <w:r>
        <w:rPr>
          <w:rFonts w:ascii="Times New Roman" w:eastAsia="Times New Roman" w:hAnsi="Times New Roman" w:cs="Times New Roman"/>
          <w:sz w:val="28"/>
          <w:szCs w:val="28"/>
        </w:rPr>
        <w:t xml:space="preserve">// Display current date/time </w:t>
      </w:r>
    </w:p>
    <w:p w14:paraId="08AE349C"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date = new </w:t>
      </w:r>
      <w:proofErr w:type="gramStart"/>
      <w:r>
        <w:rPr>
          <w:rFonts w:ascii="Times New Roman" w:eastAsia="Times New Roman" w:hAnsi="Times New Roman" w:cs="Times New Roman"/>
          <w:sz w:val="28"/>
          <w:szCs w:val="28"/>
        </w:rPr>
        <w:t>Date(</w:t>
      </w:r>
      <w:proofErr w:type="gramEnd"/>
      <w:r>
        <w:rPr>
          <w:rFonts w:ascii="Times New Roman" w:eastAsia="Times New Roman" w:hAnsi="Times New Roman" w:cs="Times New Roman"/>
          <w:sz w:val="28"/>
          <w:szCs w:val="28"/>
        </w:rPr>
        <w:t xml:space="preserve">); </w:t>
      </w:r>
    </w:p>
    <w:p w14:paraId="1E24EAAA" w14:textId="77777777" w:rsidR="003B5C88" w:rsidRDefault="00A30199">
      <w:pPr>
        <w:spacing w:after="0" w:line="240" w:lineRule="auto"/>
        <w:ind w:left="36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hs.putValue</w:t>
      </w:r>
      <w:proofErr w:type="spellEnd"/>
      <w:proofErr w:type="gramEnd"/>
      <w:r>
        <w:rPr>
          <w:rFonts w:ascii="Times New Roman" w:eastAsia="Times New Roman" w:hAnsi="Times New Roman" w:cs="Times New Roman"/>
          <w:sz w:val="28"/>
          <w:szCs w:val="28"/>
        </w:rPr>
        <w:t xml:space="preserve">("date", date); </w:t>
      </w:r>
    </w:p>
    <w:p w14:paraId="094B32C2" w14:textId="77777777" w:rsidR="003B5C88" w:rsidRDefault="00A30199">
      <w:pPr>
        <w:spacing w:after="0" w:line="240" w:lineRule="auto"/>
        <w:ind w:left="36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pw.println</w:t>
      </w:r>
      <w:proofErr w:type="spellEnd"/>
      <w:proofErr w:type="gramEnd"/>
      <w:r>
        <w:rPr>
          <w:rFonts w:ascii="Times New Roman" w:eastAsia="Times New Roman" w:hAnsi="Times New Roman" w:cs="Times New Roman"/>
          <w:sz w:val="28"/>
          <w:szCs w:val="28"/>
        </w:rPr>
        <w:t xml:space="preserve">("Current date: " + date); </w:t>
      </w:r>
    </w:p>
    <w:p w14:paraId="24E6FC64"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C6D5FD8"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B02C14E" w14:textId="77777777" w:rsidR="003B5C88" w:rsidRDefault="00A30199">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When you first request this servlet, the browser displays one line with the current date and time information. On subsequent invocations, two lines are displayed. The first line shows the date and time when the servlet was last accessed. The second line shows the current date and time.</w:t>
      </w:r>
    </w:p>
    <w:p w14:paraId="53BE8D06" w14:textId="77777777" w:rsidR="003B5C88" w:rsidRDefault="003B5C88">
      <w:pPr>
        <w:spacing w:after="0" w:line="240" w:lineRule="auto"/>
        <w:ind w:left="360"/>
        <w:rPr>
          <w:rFonts w:ascii="Times New Roman" w:eastAsia="Times New Roman" w:hAnsi="Times New Roman" w:cs="Times New Roman"/>
          <w:sz w:val="28"/>
          <w:szCs w:val="28"/>
        </w:rPr>
      </w:pPr>
    </w:p>
    <w:p w14:paraId="50350827" w14:textId="77777777" w:rsidR="003B5C88" w:rsidRDefault="00A30199">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 to servlet chaining &amp; filters</w:t>
      </w:r>
    </w:p>
    <w:p w14:paraId="1D86AC5E" w14:textId="77777777" w:rsidR="003B5C88" w:rsidRDefault="003B5C88">
      <w:pPr>
        <w:spacing w:after="0" w:line="240" w:lineRule="auto"/>
        <w:rPr>
          <w:rFonts w:ascii="Times New Roman" w:eastAsia="Times New Roman" w:hAnsi="Times New Roman" w:cs="Times New Roman"/>
          <w:b/>
          <w:sz w:val="28"/>
          <w:szCs w:val="28"/>
        </w:rPr>
      </w:pPr>
    </w:p>
    <w:p w14:paraId="528F50B6" w14:textId="77777777" w:rsidR="003B5C88" w:rsidRDefault="00A30199">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If a client request is processed by group of servlets, then </w:t>
      </w:r>
      <w:proofErr w:type="gramStart"/>
      <w:r>
        <w:rPr>
          <w:rFonts w:ascii="Times New Roman" w:eastAsia="Times New Roman" w:hAnsi="Times New Roman" w:cs="Times New Roman"/>
          <w:color w:val="333333"/>
          <w:sz w:val="28"/>
          <w:szCs w:val="28"/>
        </w:rPr>
        <w:t>that servlets</w:t>
      </w:r>
      <w:proofErr w:type="gramEnd"/>
      <w:r>
        <w:rPr>
          <w:rFonts w:ascii="Times New Roman" w:eastAsia="Times New Roman" w:hAnsi="Times New Roman" w:cs="Times New Roman"/>
          <w:color w:val="333333"/>
          <w:sz w:val="28"/>
          <w:szCs w:val="28"/>
        </w:rPr>
        <w:t xml:space="preserve"> are known as servlet chaining or if the group of servlets process a single client request then those servlets are known as servlet chaining.</w:t>
      </w:r>
    </w:p>
    <w:p w14:paraId="5F1849A8" w14:textId="77777777" w:rsidR="003B5C88" w:rsidRDefault="00A30199">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In order to process a client request by many </w:t>
      </w:r>
      <w:proofErr w:type="gramStart"/>
      <w:r>
        <w:rPr>
          <w:rFonts w:ascii="Times New Roman" w:eastAsia="Times New Roman" w:hAnsi="Times New Roman" w:cs="Times New Roman"/>
          <w:color w:val="333333"/>
          <w:sz w:val="28"/>
          <w:szCs w:val="28"/>
        </w:rPr>
        <w:t>number</w:t>
      </w:r>
      <w:proofErr w:type="gramEnd"/>
      <w:r>
        <w:rPr>
          <w:rFonts w:ascii="Times New Roman" w:eastAsia="Times New Roman" w:hAnsi="Times New Roman" w:cs="Times New Roman"/>
          <w:color w:val="333333"/>
          <w:sz w:val="28"/>
          <w:szCs w:val="28"/>
        </w:rPr>
        <w:t xml:space="preserve"> of servlets then we have two models, they are forward model and include model.</w:t>
      </w:r>
    </w:p>
    <w:p w14:paraId="41CE8F51" w14:textId="77777777" w:rsidR="003B5C88" w:rsidRDefault="00A30199">
      <w:pPr>
        <w:pStyle w:val="Heading4"/>
        <w:shd w:val="clear" w:color="auto" w:fill="FFFFFF"/>
        <w:spacing w:before="150" w:after="150"/>
        <w:jc w:val="both"/>
        <w:rPr>
          <w:rFonts w:ascii="Times New Roman" w:eastAsia="Times New Roman" w:hAnsi="Times New Roman" w:cs="Times New Roman"/>
          <w:b w:val="0"/>
          <w:color w:val="333333"/>
          <w:sz w:val="28"/>
          <w:szCs w:val="28"/>
        </w:rPr>
      </w:pPr>
      <w:r>
        <w:rPr>
          <w:rFonts w:ascii="Times New Roman" w:eastAsia="Times New Roman" w:hAnsi="Times New Roman" w:cs="Times New Roman"/>
          <w:b w:val="0"/>
          <w:color w:val="333333"/>
          <w:sz w:val="28"/>
          <w:szCs w:val="28"/>
        </w:rPr>
        <w:t>Forward model:</w:t>
      </w:r>
    </w:p>
    <w:p w14:paraId="2C5CF5BC" w14:textId="77777777" w:rsidR="003B5C88" w:rsidRDefault="00A30199">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In this model when we forward a request to a group of servlets, finally we get the result of destination servlet as a response but not the result of intermediate servlets.</w:t>
      </w:r>
    </w:p>
    <w:p w14:paraId="054C08F0"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FC01252" wp14:editId="568B949A">
            <wp:extent cx="4537710" cy="1198880"/>
            <wp:effectExtent l="0" t="0" r="0" b="0"/>
            <wp:docPr id="12" name="image2.png" descr="forward model"/>
            <wp:cNvGraphicFramePr/>
            <a:graphic xmlns:a="http://schemas.openxmlformats.org/drawingml/2006/main">
              <a:graphicData uri="http://schemas.openxmlformats.org/drawingml/2006/picture">
                <pic:pic xmlns:pic="http://schemas.openxmlformats.org/drawingml/2006/picture">
                  <pic:nvPicPr>
                    <pic:cNvPr id="0" name="image2.png" descr="forward model"/>
                    <pic:cNvPicPr preferRelativeResize="0"/>
                  </pic:nvPicPr>
                  <pic:blipFill>
                    <a:blip r:embed="rId20"/>
                    <a:srcRect/>
                    <a:stretch>
                      <a:fillRect/>
                    </a:stretch>
                  </pic:blipFill>
                  <pic:spPr>
                    <a:xfrm>
                      <a:off x="0" y="0"/>
                      <a:ext cx="4537710" cy="1198880"/>
                    </a:xfrm>
                    <a:prstGeom prst="rect">
                      <a:avLst/>
                    </a:prstGeom>
                    <a:ln/>
                  </pic:spPr>
                </pic:pic>
              </a:graphicData>
            </a:graphic>
          </wp:inline>
        </w:drawing>
      </w:r>
    </w:p>
    <w:p w14:paraId="50FF9848" w14:textId="77777777" w:rsidR="003B5C88" w:rsidRDefault="00A30199">
      <w:pPr>
        <w:pStyle w:val="Heading4"/>
        <w:shd w:val="clear" w:color="auto" w:fill="FFFFFF"/>
        <w:spacing w:before="150" w:after="150"/>
        <w:jc w:val="both"/>
        <w:rPr>
          <w:rFonts w:ascii="Times New Roman" w:eastAsia="Times New Roman" w:hAnsi="Times New Roman" w:cs="Times New Roman"/>
          <w:b w:val="0"/>
          <w:color w:val="333333"/>
          <w:sz w:val="28"/>
          <w:szCs w:val="28"/>
        </w:rPr>
      </w:pPr>
      <w:r>
        <w:rPr>
          <w:rFonts w:ascii="Times New Roman" w:eastAsia="Times New Roman" w:hAnsi="Times New Roman" w:cs="Times New Roman"/>
          <w:b w:val="0"/>
          <w:color w:val="333333"/>
          <w:sz w:val="28"/>
          <w:szCs w:val="28"/>
        </w:rPr>
        <w:t>Include model:</w:t>
      </w:r>
    </w:p>
    <w:p w14:paraId="7881EBBA" w14:textId="77777777" w:rsidR="003B5C88" w:rsidRDefault="00A30199">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If a single client request is passed to a servlet and that servlet makes use of other group of servlets to process a request by including the group of servlets into a single servlet.</w:t>
      </w:r>
    </w:p>
    <w:p w14:paraId="2B3D3C27"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3D0B65B" wp14:editId="38F095CE">
            <wp:extent cx="3657600" cy="1941195"/>
            <wp:effectExtent l="0" t="0" r="0" b="0"/>
            <wp:docPr id="15" name="image15.png" descr="include model"/>
            <wp:cNvGraphicFramePr/>
            <a:graphic xmlns:a="http://schemas.openxmlformats.org/drawingml/2006/main">
              <a:graphicData uri="http://schemas.openxmlformats.org/drawingml/2006/picture">
                <pic:pic xmlns:pic="http://schemas.openxmlformats.org/drawingml/2006/picture">
                  <pic:nvPicPr>
                    <pic:cNvPr id="0" name="image15.png" descr="include model"/>
                    <pic:cNvPicPr preferRelativeResize="0"/>
                  </pic:nvPicPr>
                  <pic:blipFill>
                    <a:blip r:embed="rId21"/>
                    <a:srcRect/>
                    <a:stretch>
                      <a:fillRect/>
                    </a:stretch>
                  </pic:blipFill>
                  <pic:spPr>
                    <a:xfrm>
                      <a:off x="0" y="0"/>
                      <a:ext cx="3657600" cy="1941195"/>
                    </a:xfrm>
                    <a:prstGeom prst="rect">
                      <a:avLst/>
                    </a:prstGeom>
                    <a:ln/>
                  </pic:spPr>
                </pic:pic>
              </a:graphicData>
            </a:graphic>
          </wp:inline>
        </w:drawing>
      </w:r>
    </w:p>
    <w:p w14:paraId="67396820" w14:textId="77777777" w:rsidR="003B5C88" w:rsidRDefault="00A30199">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In the above diagram client request goes to servlet s1 and s1 internally includes s2, s3 and s4 servlets and finally result of all these servlets given to the client by a source servlet s1.</w:t>
      </w:r>
    </w:p>
    <w:p w14:paraId="205C8A2A" w14:textId="77777777" w:rsidR="003B5C88" w:rsidRDefault="00A30199">
      <w:pPr>
        <w:pBdr>
          <w:top w:val="nil"/>
          <w:left w:val="nil"/>
          <w:bottom w:val="nil"/>
          <w:right w:val="nil"/>
          <w:between w:val="nil"/>
        </w:pBdr>
        <w:shd w:val="clear" w:color="auto" w:fill="FFFFFF"/>
        <w:spacing w:after="15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Note:</w:t>
      </w:r>
      <w:r>
        <w:rPr>
          <w:rFonts w:ascii="Times New Roman" w:eastAsia="Times New Roman" w:hAnsi="Times New Roman" w:cs="Times New Roman"/>
          <w:color w:val="333333"/>
          <w:sz w:val="28"/>
          <w:szCs w:val="28"/>
        </w:rPr>
        <w:t> One servlet can include any number of servlets where as one servlet can forward to only one servlet at a time.</w:t>
      </w:r>
    </w:p>
    <w:p w14:paraId="192D2E60" w14:textId="77777777" w:rsidR="003B5C88" w:rsidRDefault="00A30199">
      <w:pPr>
        <w:pStyle w:val="Heading4"/>
        <w:shd w:val="clear" w:color="auto" w:fill="FFFFFF"/>
        <w:spacing w:before="150" w:after="150"/>
        <w:jc w:val="both"/>
        <w:rPr>
          <w:rFonts w:ascii="Times New Roman" w:eastAsia="Times New Roman" w:hAnsi="Times New Roman" w:cs="Times New Roman"/>
          <w:b w:val="0"/>
          <w:color w:val="333333"/>
          <w:sz w:val="28"/>
          <w:szCs w:val="28"/>
        </w:rPr>
      </w:pPr>
      <w:r>
        <w:rPr>
          <w:rFonts w:ascii="Times New Roman" w:eastAsia="Times New Roman" w:hAnsi="Times New Roman" w:cs="Times New Roman"/>
          <w:b w:val="0"/>
          <w:color w:val="333333"/>
          <w:sz w:val="28"/>
          <w:szCs w:val="28"/>
        </w:rPr>
        <w:lastRenderedPageBreak/>
        <w:t>Steps for DEVELOPING Servlet Chaining:</w:t>
      </w:r>
    </w:p>
    <w:p w14:paraId="7558C66E" w14:textId="77777777" w:rsidR="003B5C88" w:rsidRDefault="00A30199">
      <w:pPr>
        <w:numPr>
          <w:ilvl w:val="0"/>
          <w:numId w:val="19"/>
        </w:numPr>
        <w:shd w:val="clear" w:color="auto" w:fill="FFFFFF"/>
        <w:spacing w:before="280" w:after="28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Obtain an object of </w:t>
      </w:r>
      <w:proofErr w:type="spellStart"/>
      <w:r>
        <w:rPr>
          <w:rFonts w:ascii="Times New Roman" w:eastAsia="Times New Roman" w:hAnsi="Times New Roman" w:cs="Times New Roman"/>
          <w:color w:val="333333"/>
          <w:sz w:val="28"/>
          <w:szCs w:val="28"/>
        </w:rPr>
        <w:t>ServletContext</w:t>
      </w:r>
      <w:proofErr w:type="spellEnd"/>
      <w:r>
        <w:rPr>
          <w:rFonts w:ascii="Times New Roman" w:eastAsia="Times New Roman" w:hAnsi="Times New Roman" w:cs="Times New Roman"/>
          <w:color w:val="333333"/>
          <w:sz w:val="28"/>
          <w:szCs w:val="28"/>
        </w:rPr>
        <w:t xml:space="preserve"> by using in any of the following way:</w:t>
      </w:r>
    </w:p>
    <w:p w14:paraId="69C15495"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ServletContext</w:t>
      </w:r>
      <w:proofErr w:type="spellEnd"/>
      <w:r>
        <w:rPr>
          <w:rFonts w:ascii="Times New Roman" w:eastAsia="Times New Roman" w:hAnsi="Times New Roman" w:cs="Times New Roman"/>
          <w:color w:val="333333"/>
          <w:sz w:val="28"/>
          <w:szCs w:val="28"/>
        </w:rPr>
        <w:t xml:space="preserve"> ctx1=</w:t>
      </w:r>
      <w:proofErr w:type="spellStart"/>
      <w:r>
        <w:rPr>
          <w:rFonts w:ascii="Times New Roman" w:eastAsia="Times New Roman" w:hAnsi="Times New Roman" w:cs="Times New Roman"/>
          <w:color w:val="333333"/>
          <w:sz w:val="28"/>
          <w:szCs w:val="28"/>
        </w:rPr>
        <w:t>getServletContext</w:t>
      </w:r>
      <w:proofErr w:type="spellEnd"/>
      <w:r>
        <w:rPr>
          <w:rFonts w:ascii="Times New Roman" w:eastAsia="Times New Roman" w:hAnsi="Times New Roman" w:cs="Times New Roman"/>
          <w:color w:val="333333"/>
          <w:sz w:val="28"/>
          <w:szCs w:val="28"/>
        </w:rPr>
        <w:t xml:space="preserve"> (); [</w:t>
      </w:r>
      <w:proofErr w:type="spellStart"/>
      <w:r>
        <w:rPr>
          <w:rFonts w:ascii="Times New Roman" w:eastAsia="Times New Roman" w:hAnsi="Times New Roman" w:cs="Times New Roman"/>
          <w:color w:val="333333"/>
          <w:sz w:val="28"/>
          <w:szCs w:val="28"/>
        </w:rPr>
        <w:t>GenericServlet</w:t>
      </w:r>
      <w:proofErr w:type="spellEnd"/>
      <w:r>
        <w:rPr>
          <w:rFonts w:ascii="Times New Roman" w:eastAsia="Times New Roman" w:hAnsi="Times New Roman" w:cs="Times New Roman"/>
          <w:color w:val="333333"/>
          <w:sz w:val="28"/>
          <w:szCs w:val="28"/>
        </w:rPr>
        <w:t xml:space="preserve"> method] </w:t>
      </w:r>
    </w:p>
    <w:p w14:paraId="38D6C440"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ServletContext</w:t>
      </w:r>
      <w:proofErr w:type="spellEnd"/>
      <w:r>
        <w:rPr>
          <w:rFonts w:ascii="Times New Roman" w:eastAsia="Times New Roman" w:hAnsi="Times New Roman" w:cs="Times New Roman"/>
          <w:color w:val="333333"/>
          <w:sz w:val="28"/>
          <w:szCs w:val="28"/>
        </w:rPr>
        <w:t xml:space="preserve"> ctx2=</w:t>
      </w:r>
      <w:proofErr w:type="spellStart"/>
      <w:r>
        <w:rPr>
          <w:rFonts w:ascii="Times New Roman" w:eastAsia="Times New Roman" w:hAnsi="Times New Roman" w:cs="Times New Roman"/>
          <w:color w:val="333333"/>
          <w:sz w:val="28"/>
          <w:szCs w:val="28"/>
        </w:rPr>
        <w:t>config.</w:t>
      </w:r>
      <w:r>
        <w:rPr>
          <w:rFonts w:ascii="Times New Roman" w:eastAsia="Times New Roman" w:hAnsi="Times New Roman" w:cs="Times New Roman"/>
          <w:color w:val="0000CC"/>
          <w:sz w:val="28"/>
          <w:szCs w:val="28"/>
        </w:rPr>
        <w:t>getServletContext</w:t>
      </w:r>
      <w:proofErr w:type="spellEnd"/>
      <w:r>
        <w:rPr>
          <w:rFonts w:ascii="Times New Roman" w:eastAsia="Times New Roman" w:hAnsi="Times New Roman" w:cs="Times New Roman"/>
          <w:color w:val="333333"/>
          <w:sz w:val="28"/>
          <w:szCs w:val="28"/>
        </w:rPr>
        <w:t xml:space="preserve"> (); [</w:t>
      </w:r>
      <w:proofErr w:type="spellStart"/>
      <w:r>
        <w:rPr>
          <w:rFonts w:ascii="Times New Roman" w:eastAsia="Times New Roman" w:hAnsi="Times New Roman" w:cs="Times New Roman"/>
          <w:color w:val="333333"/>
          <w:sz w:val="28"/>
          <w:szCs w:val="28"/>
        </w:rPr>
        <w:t>ServletConfig</w:t>
      </w:r>
      <w:proofErr w:type="spellEnd"/>
      <w:r>
        <w:rPr>
          <w:rFonts w:ascii="Times New Roman" w:eastAsia="Times New Roman" w:hAnsi="Times New Roman" w:cs="Times New Roman"/>
          <w:color w:val="333333"/>
          <w:sz w:val="28"/>
          <w:szCs w:val="28"/>
        </w:rPr>
        <w:t xml:space="preserve"> method] </w:t>
      </w:r>
    </w:p>
    <w:p w14:paraId="2233A936"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ServletContext</w:t>
      </w:r>
      <w:proofErr w:type="spellEnd"/>
      <w:r>
        <w:rPr>
          <w:rFonts w:ascii="Times New Roman" w:eastAsia="Times New Roman" w:hAnsi="Times New Roman" w:cs="Times New Roman"/>
          <w:color w:val="333333"/>
          <w:sz w:val="28"/>
          <w:szCs w:val="28"/>
        </w:rPr>
        <w:t xml:space="preserve"> ctx3=</w:t>
      </w:r>
      <w:proofErr w:type="spellStart"/>
      <w:r>
        <w:rPr>
          <w:rFonts w:ascii="Times New Roman" w:eastAsia="Times New Roman" w:hAnsi="Times New Roman" w:cs="Times New Roman"/>
          <w:color w:val="333333"/>
          <w:sz w:val="28"/>
          <w:szCs w:val="28"/>
        </w:rPr>
        <w:t>req.</w:t>
      </w:r>
      <w:r>
        <w:rPr>
          <w:rFonts w:ascii="Times New Roman" w:eastAsia="Times New Roman" w:hAnsi="Times New Roman" w:cs="Times New Roman"/>
          <w:color w:val="0000CC"/>
          <w:sz w:val="28"/>
          <w:szCs w:val="28"/>
        </w:rPr>
        <w:t>getServletContext</w:t>
      </w:r>
      <w:proofErr w:type="spellEnd"/>
      <w:r>
        <w:rPr>
          <w:rFonts w:ascii="Times New Roman" w:eastAsia="Times New Roman" w:hAnsi="Times New Roman" w:cs="Times New Roman"/>
          <w:color w:val="333333"/>
          <w:sz w:val="28"/>
          <w:szCs w:val="28"/>
        </w:rPr>
        <w:t xml:space="preserve"> (); [</w:t>
      </w:r>
      <w:proofErr w:type="spellStart"/>
      <w:r>
        <w:rPr>
          <w:rFonts w:ascii="Times New Roman" w:eastAsia="Times New Roman" w:hAnsi="Times New Roman" w:cs="Times New Roman"/>
          <w:color w:val="333333"/>
          <w:sz w:val="28"/>
          <w:szCs w:val="28"/>
        </w:rPr>
        <w:t>HttpServletRequest</w:t>
      </w:r>
      <w:proofErr w:type="spellEnd"/>
      <w:r>
        <w:rPr>
          <w:rFonts w:ascii="Times New Roman" w:eastAsia="Times New Roman" w:hAnsi="Times New Roman" w:cs="Times New Roman"/>
          <w:color w:val="333333"/>
          <w:sz w:val="28"/>
          <w:szCs w:val="28"/>
        </w:rPr>
        <w:t xml:space="preserve"> method]</w:t>
      </w:r>
    </w:p>
    <w:p w14:paraId="32EF4DEA" w14:textId="77777777" w:rsidR="003B5C88" w:rsidRDefault="00A30199">
      <w:pPr>
        <w:numPr>
          <w:ilvl w:val="0"/>
          <w:numId w:val="19"/>
        </w:numPr>
        <w:shd w:val="clear" w:color="auto" w:fill="FFFFFF"/>
        <w:spacing w:before="280" w:after="28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Obtain an object of </w:t>
      </w:r>
      <w:proofErr w:type="spellStart"/>
      <w:r>
        <w:rPr>
          <w:rFonts w:ascii="Times New Roman" w:eastAsia="Times New Roman" w:hAnsi="Times New Roman" w:cs="Times New Roman"/>
          <w:color w:val="333333"/>
          <w:sz w:val="28"/>
          <w:szCs w:val="28"/>
        </w:rPr>
        <w:t>RequestDispatcher</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RequestDispatcher</w:t>
      </w:r>
      <w:proofErr w:type="spellEnd"/>
      <w:r>
        <w:rPr>
          <w:rFonts w:ascii="Times New Roman" w:eastAsia="Times New Roman" w:hAnsi="Times New Roman" w:cs="Times New Roman"/>
          <w:color w:val="333333"/>
          <w:sz w:val="28"/>
          <w:szCs w:val="28"/>
        </w:rPr>
        <w:t xml:space="preserve"> is an interface which is present in </w:t>
      </w:r>
      <w:proofErr w:type="gramStart"/>
      <w:r>
        <w:rPr>
          <w:rFonts w:ascii="Times New Roman" w:eastAsia="Times New Roman" w:hAnsi="Times New Roman" w:cs="Times New Roman"/>
          <w:color w:val="333333"/>
          <w:sz w:val="28"/>
          <w:szCs w:val="28"/>
        </w:rPr>
        <w:t>javax.servlet</w:t>
      </w:r>
      <w:proofErr w:type="gramEnd"/>
      <w:r>
        <w:rPr>
          <w:rFonts w:ascii="Times New Roman" w:eastAsia="Times New Roman" w:hAnsi="Times New Roman" w:cs="Times New Roman"/>
          <w:color w:val="333333"/>
          <w:sz w:val="28"/>
          <w:szCs w:val="28"/>
        </w:rPr>
        <w:t xml:space="preserve">.* package and it is used for forwarding the request and response objects of source servlet to destination servlet or for including the destination servlet into source servlet. To obtain an object of </w:t>
      </w:r>
      <w:proofErr w:type="spellStart"/>
      <w:r>
        <w:rPr>
          <w:rFonts w:ascii="Times New Roman" w:eastAsia="Times New Roman" w:hAnsi="Times New Roman" w:cs="Times New Roman"/>
          <w:color w:val="333333"/>
          <w:sz w:val="28"/>
          <w:szCs w:val="28"/>
        </w:rPr>
        <w:t>RequestDispatcher</w:t>
      </w:r>
      <w:proofErr w:type="spellEnd"/>
      <w:r>
        <w:rPr>
          <w:rFonts w:ascii="Times New Roman" w:eastAsia="Times New Roman" w:hAnsi="Times New Roman" w:cs="Times New Roman"/>
          <w:color w:val="333333"/>
          <w:sz w:val="28"/>
          <w:szCs w:val="28"/>
        </w:rPr>
        <w:t xml:space="preserve">, the </w:t>
      </w:r>
      <w:proofErr w:type="spellStart"/>
      <w:r>
        <w:rPr>
          <w:rFonts w:ascii="Times New Roman" w:eastAsia="Times New Roman" w:hAnsi="Times New Roman" w:cs="Times New Roman"/>
          <w:color w:val="333333"/>
          <w:sz w:val="28"/>
          <w:szCs w:val="28"/>
        </w:rPr>
        <w:t>ServletContext</w:t>
      </w:r>
      <w:proofErr w:type="spellEnd"/>
      <w:r>
        <w:rPr>
          <w:rFonts w:ascii="Times New Roman" w:eastAsia="Times New Roman" w:hAnsi="Times New Roman" w:cs="Times New Roman"/>
          <w:color w:val="333333"/>
          <w:sz w:val="28"/>
          <w:szCs w:val="28"/>
        </w:rPr>
        <w:t xml:space="preserve"> contains the following method:</w:t>
      </w:r>
    </w:p>
    <w:p w14:paraId="218CE6EC" w14:textId="77777777" w:rsidR="003B5C88" w:rsidRDefault="00A30199">
      <w:pPr>
        <w:shd w:val="clear" w:color="auto" w:fill="FFFFFF"/>
        <w:spacing w:after="0"/>
        <w:ind w:left="720"/>
        <w:jc w:val="both"/>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14:anchorId="00AFC406" wp14:editId="71FFD8E4">
            <wp:extent cx="5477510" cy="836930"/>
            <wp:effectExtent l="0" t="0" r="0" b="0"/>
            <wp:docPr id="14" name="image8.png" descr="request dispatcher"/>
            <wp:cNvGraphicFramePr/>
            <a:graphic xmlns:a="http://schemas.openxmlformats.org/drawingml/2006/main">
              <a:graphicData uri="http://schemas.openxmlformats.org/drawingml/2006/picture">
                <pic:pic xmlns:pic="http://schemas.openxmlformats.org/drawingml/2006/picture">
                  <pic:nvPicPr>
                    <pic:cNvPr id="0" name="image8.png" descr="request dispatcher"/>
                    <pic:cNvPicPr preferRelativeResize="0"/>
                  </pic:nvPicPr>
                  <pic:blipFill>
                    <a:blip r:embed="rId22"/>
                    <a:srcRect/>
                    <a:stretch>
                      <a:fillRect/>
                    </a:stretch>
                  </pic:blipFill>
                  <pic:spPr>
                    <a:xfrm>
                      <a:off x="0" y="0"/>
                      <a:ext cx="5477510" cy="836930"/>
                    </a:xfrm>
                    <a:prstGeom prst="rect">
                      <a:avLst/>
                    </a:prstGeom>
                    <a:ln/>
                  </pic:spPr>
                </pic:pic>
              </a:graphicData>
            </a:graphic>
          </wp:inline>
        </w:drawing>
      </w:r>
    </w:p>
    <w:p w14:paraId="3583A834"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RequestDispatcher</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rd</w:t>
      </w:r>
      <w:proofErr w:type="spellEnd"/>
      <w:r>
        <w:rPr>
          <w:rFonts w:ascii="Times New Roman" w:eastAsia="Times New Roman" w:hAnsi="Times New Roman" w:cs="Times New Roman"/>
          <w:color w:val="333333"/>
          <w:sz w:val="28"/>
          <w:szCs w:val="28"/>
        </w:rPr>
        <w:t>=</w:t>
      </w:r>
      <w:proofErr w:type="spellStart"/>
      <w:proofErr w:type="gramStart"/>
      <w:r>
        <w:rPr>
          <w:rFonts w:ascii="Times New Roman" w:eastAsia="Times New Roman" w:hAnsi="Times New Roman" w:cs="Times New Roman"/>
          <w:color w:val="333333"/>
          <w:sz w:val="28"/>
          <w:szCs w:val="28"/>
        </w:rPr>
        <w:t>ctx.</w:t>
      </w:r>
      <w:r>
        <w:rPr>
          <w:rFonts w:ascii="Times New Roman" w:eastAsia="Times New Roman" w:hAnsi="Times New Roman" w:cs="Times New Roman"/>
          <w:color w:val="0000CC"/>
          <w:sz w:val="28"/>
          <w:szCs w:val="28"/>
        </w:rPr>
        <w:t>getRequestDispatcher</w:t>
      </w:r>
      <w:proofErr w:type="spellEnd"/>
      <w:proofErr w:type="gramEnd"/>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"./s2"</w:t>
      </w:r>
      <w:r>
        <w:rPr>
          <w:rFonts w:ascii="Times New Roman" w:eastAsia="Times New Roman" w:hAnsi="Times New Roman" w:cs="Times New Roman"/>
          <w:color w:val="333333"/>
          <w:sz w:val="28"/>
          <w:szCs w:val="28"/>
        </w:rPr>
        <w:t>);</w:t>
      </w:r>
    </w:p>
    <w:p w14:paraId="16D89CC6" w14:textId="77777777" w:rsidR="003B5C88" w:rsidRDefault="00A30199">
      <w:pPr>
        <w:numPr>
          <w:ilvl w:val="0"/>
          <w:numId w:val="19"/>
        </w:numPr>
        <w:shd w:val="clear" w:color="auto" w:fill="FFFFFF"/>
        <w:spacing w:before="280" w:after="28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Use forward or include model to send the request and response objects. </w:t>
      </w:r>
      <w:proofErr w:type="spellStart"/>
      <w:r>
        <w:rPr>
          <w:rFonts w:ascii="Times New Roman" w:eastAsia="Times New Roman" w:hAnsi="Times New Roman" w:cs="Times New Roman"/>
          <w:color w:val="333333"/>
          <w:sz w:val="28"/>
          <w:szCs w:val="28"/>
        </w:rPr>
        <w:t>RequestDispatcher</w:t>
      </w:r>
      <w:proofErr w:type="spellEnd"/>
      <w:r>
        <w:rPr>
          <w:rFonts w:ascii="Times New Roman" w:eastAsia="Times New Roman" w:hAnsi="Times New Roman" w:cs="Times New Roman"/>
          <w:color w:val="333333"/>
          <w:sz w:val="28"/>
          <w:szCs w:val="28"/>
        </w:rPr>
        <w:t xml:space="preserve"> contains the following methods for forwarding or including the request and response objects.</w:t>
      </w:r>
    </w:p>
    <w:p w14:paraId="0F030F28" w14:textId="77777777" w:rsidR="003B5C88" w:rsidRDefault="003B5C88">
      <w:pPr>
        <w:shd w:val="clear" w:color="auto" w:fill="FFFFFF"/>
        <w:spacing w:after="0"/>
        <w:ind w:left="720"/>
        <w:jc w:val="both"/>
        <w:rPr>
          <w:rFonts w:ascii="Times New Roman" w:eastAsia="Times New Roman" w:hAnsi="Times New Roman" w:cs="Times New Roman"/>
          <w:color w:val="333333"/>
          <w:sz w:val="28"/>
          <w:szCs w:val="28"/>
        </w:rPr>
      </w:pPr>
    </w:p>
    <w:p w14:paraId="03691FFE" w14:textId="77777777" w:rsidR="003B5C88" w:rsidRDefault="00A30199">
      <w:pPr>
        <w:pBdr>
          <w:top w:val="nil"/>
          <w:left w:val="nil"/>
          <w:bottom w:val="nil"/>
          <w:right w:val="nil"/>
          <w:between w:val="nil"/>
        </w:pBdr>
        <w:shd w:val="clear" w:color="auto" w:fill="FFFFFF"/>
        <w:spacing w:after="150" w:line="240" w:lineRule="auto"/>
        <w:ind w:left="720"/>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For example:</w:t>
      </w:r>
    </w:p>
    <w:p w14:paraId="72FCF80F"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rd.</w:t>
      </w:r>
      <w:r>
        <w:rPr>
          <w:rFonts w:ascii="Times New Roman" w:eastAsia="Times New Roman" w:hAnsi="Times New Roman" w:cs="Times New Roman"/>
          <w:color w:val="0000CC"/>
          <w:sz w:val="28"/>
          <w:szCs w:val="28"/>
        </w:rPr>
        <w:t>forward</w:t>
      </w:r>
      <w:proofErr w:type="spellEnd"/>
      <w:r>
        <w:rPr>
          <w:rFonts w:ascii="Times New Roman" w:eastAsia="Times New Roman" w:hAnsi="Times New Roman" w:cs="Times New Roman"/>
          <w:color w:val="333333"/>
          <w:sz w:val="28"/>
          <w:szCs w:val="28"/>
        </w:rPr>
        <w:t xml:space="preserve"> (req, res) </w:t>
      </w:r>
      <w:r>
        <w:rPr>
          <w:rFonts w:ascii="Times New Roman" w:eastAsia="Times New Roman" w:hAnsi="Times New Roman" w:cs="Times New Roman"/>
          <w:b/>
          <w:color w:val="008800"/>
          <w:sz w:val="28"/>
          <w:szCs w:val="28"/>
        </w:rPr>
        <w:t>throws</w:t>
      </w:r>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ServletException</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IOException</w:t>
      </w:r>
      <w:proofErr w:type="spellEnd"/>
      <w:r>
        <w:rPr>
          <w:rFonts w:ascii="Times New Roman" w:eastAsia="Times New Roman" w:hAnsi="Times New Roman" w:cs="Times New Roman"/>
          <w:color w:val="333333"/>
          <w:sz w:val="28"/>
          <w:szCs w:val="28"/>
        </w:rPr>
        <w:t xml:space="preserve"> </w:t>
      </w:r>
    </w:p>
    <w:p w14:paraId="6DC55EC4"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333333"/>
          <w:sz w:val="28"/>
          <w:szCs w:val="28"/>
        </w:rPr>
      </w:pPr>
      <w:proofErr w:type="spellStart"/>
      <w:proofErr w:type="gramStart"/>
      <w:r>
        <w:rPr>
          <w:rFonts w:ascii="Times New Roman" w:eastAsia="Times New Roman" w:hAnsi="Times New Roman" w:cs="Times New Roman"/>
          <w:color w:val="333333"/>
          <w:sz w:val="28"/>
          <w:szCs w:val="28"/>
        </w:rPr>
        <w:t>rd.</w:t>
      </w:r>
      <w:r>
        <w:rPr>
          <w:rFonts w:ascii="Times New Roman" w:eastAsia="Times New Roman" w:hAnsi="Times New Roman" w:cs="Times New Roman"/>
          <w:color w:val="0000CC"/>
          <w:sz w:val="28"/>
          <w:szCs w:val="28"/>
        </w:rPr>
        <w:t>include</w:t>
      </w:r>
      <w:proofErr w:type="spellEnd"/>
      <w:proofErr w:type="gramEnd"/>
      <w:r>
        <w:rPr>
          <w:rFonts w:ascii="Times New Roman" w:eastAsia="Times New Roman" w:hAnsi="Times New Roman" w:cs="Times New Roman"/>
          <w:color w:val="333333"/>
          <w:sz w:val="28"/>
          <w:szCs w:val="28"/>
        </w:rPr>
        <w:t xml:space="preserve"> (req, res) </w:t>
      </w:r>
      <w:r>
        <w:rPr>
          <w:rFonts w:ascii="Times New Roman" w:eastAsia="Times New Roman" w:hAnsi="Times New Roman" w:cs="Times New Roman"/>
          <w:b/>
          <w:color w:val="008800"/>
          <w:sz w:val="28"/>
          <w:szCs w:val="28"/>
        </w:rPr>
        <w:t>throws</w:t>
      </w:r>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ServletException</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IOException</w:t>
      </w:r>
      <w:proofErr w:type="spellEnd"/>
    </w:p>
    <w:p w14:paraId="47D18734" w14:textId="77777777" w:rsidR="003B5C88" w:rsidRDefault="003B5C88">
      <w:pPr>
        <w:pBdr>
          <w:top w:val="nil"/>
          <w:left w:val="nil"/>
          <w:bottom w:val="nil"/>
          <w:right w:val="nil"/>
          <w:between w:val="nil"/>
        </w:pBdr>
        <w:shd w:val="clear" w:color="auto" w:fill="FFFFFF"/>
        <w:spacing w:before="60" w:after="280"/>
        <w:ind w:left="720"/>
        <w:jc w:val="both"/>
        <w:rPr>
          <w:rFonts w:ascii="Times New Roman" w:eastAsia="Times New Roman" w:hAnsi="Times New Roman" w:cs="Times New Roman"/>
          <w:color w:val="000000"/>
          <w:sz w:val="28"/>
          <w:szCs w:val="28"/>
        </w:rPr>
      </w:pPr>
    </w:p>
    <w:p w14:paraId="4C3CB56C" w14:textId="77777777" w:rsidR="003B5C88" w:rsidRDefault="00A30199">
      <w:pPr>
        <w:pStyle w:val="Heading4"/>
        <w:shd w:val="clear" w:color="auto" w:fill="FFFFFF"/>
        <w:spacing w:before="150" w:after="150"/>
        <w:jc w:val="both"/>
        <w:rPr>
          <w:rFonts w:ascii="Times New Roman" w:eastAsia="Times New Roman" w:hAnsi="Times New Roman" w:cs="Times New Roman"/>
          <w:b w:val="0"/>
          <w:color w:val="333333"/>
          <w:sz w:val="28"/>
          <w:szCs w:val="28"/>
        </w:rPr>
      </w:pPr>
      <w:r>
        <w:rPr>
          <w:rFonts w:ascii="Times New Roman" w:eastAsia="Times New Roman" w:hAnsi="Times New Roman" w:cs="Times New Roman"/>
          <w:b w:val="0"/>
          <w:color w:val="333333"/>
          <w:sz w:val="28"/>
          <w:szCs w:val="28"/>
        </w:rPr>
        <w:t>web.xml:</w:t>
      </w:r>
    </w:p>
    <w:p w14:paraId="5008E0C7"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&lt;web-app&gt;</w:t>
      </w:r>
    </w:p>
    <w:p w14:paraId="7FA40563"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&lt;servlet&gt;</w:t>
      </w:r>
    </w:p>
    <w:p w14:paraId="526F91A9"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&lt;servlet-name&gt;</w:t>
      </w:r>
      <w:proofErr w:type="spellStart"/>
      <w:r>
        <w:rPr>
          <w:rFonts w:ascii="Times New Roman" w:eastAsia="Times New Roman" w:hAnsi="Times New Roman" w:cs="Times New Roman"/>
          <w:color w:val="333333"/>
          <w:sz w:val="28"/>
          <w:szCs w:val="28"/>
        </w:rPr>
        <w:t>abc</w:t>
      </w:r>
      <w:proofErr w:type="spellEnd"/>
      <w:r>
        <w:rPr>
          <w:rFonts w:ascii="Times New Roman" w:eastAsia="Times New Roman" w:hAnsi="Times New Roman" w:cs="Times New Roman"/>
          <w:color w:val="333333"/>
          <w:sz w:val="28"/>
          <w:szCs w:val="28"/>
        </w:rPr>
        <w:t>&lt;/servlet-name&gt;</w:t>
      </w:r>
    </w:p>
    <w:p w14:paraId="1D33F369"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&lt;servlet-class&gt;Serv1&lt;/servlet-class&gt;</w:t>
      </w:r>
    </w:p>
    <w:p w14:paraId="6D0DD603"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&lt;/servlet&gt;</w:t>
      </w:r>
    </w:p>
    <w:p w14:paraId="46D82D3F"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&lt;servlet&gt;</w:t>
      </w:r>
    </w:p>
    <w:p w14:paraId="6E4CA2F9"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&lt;servlet-name&gt;</w:t>
      </w:r>
      <w:proofErr w:type="spellStart"/>
      <w:r>
        <w:rPr>
          <w:rFonts w:ascii="Times New Roman" w:eastAsia="Times New Roman" w:hAnsi="Times New Roman" w:cs="Times New Roman"/>
          <w:color w:val="333333"/>
          <w:sz w:val="28"/>
          <w:szCs w:val="28"/>
        </w:rPr>
        <w:t>pqr</w:t>
      </w:r>
      <w:proofErr w:type="spellEnd"/>
      <w:r>
        <w:rPr>
          <w:rFonts w:ascii="Times New Roman" w:eastAsia="Times New Roman" w:hAnsi="Times New Roman" w:cs="Times New Roman"/>
          <w:color w:val="333333"/>
          <w:sz w:val="28"/>
          <w:szCs w:val="28"/>
        </w:rPr>
        <w:t>&lt;/servlet-name&gt;</w:t>
      </w:r>
    </w:p>
    <w:p w14:paraId="0D15298A"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 xml:space="preserve">        &lt;servlet-class&gt;Serv2&lt;/servlet-class&gt;</w:t>
      </w:r>
    </w:p>
    <w:p w14:paraId="7FE74901"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&lt;/servlet&gt;</w:t>
      </w:r>
    </w:p>
    <w:p w14:paraId="66E89C34"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&lt;servlet-mapping&gt;</w:t>
      </w:r>
    </w:p>
    <w:p w14:paraId="04BD6603"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&lt;servlet-name&gt;</w:t>
      </w:r>
      <w:proofErr w:type="spellStart"/>
      <w:r>
        <w:rPr>
          <w:rFonts w:ascii="Times New Roman" w:eastAsia="Times New Roman" w:hAnsi="Times New Roman" w:cs="Times New Roman"/>
          <w:color w:val="333333"/>
          <w:sz w:val="28"/>
          <w:szCs w:val="28"/>
        </w:rPr>
        <w:t>abc</w:t>
      </w:r>
      <w:proofErr w:type="spellEnd"/>
      <w:r>
        <w:rPr>
          <w:rFonts w:ascii="Times New Roman" w:eastAsia="Times New Roman" w:hAnsi="Times New Roman" w:cs="Times New Roman"/>
          <w:color w:val="333333"/>
          <w:sz w:val="28"/>
          <w:szCs w:val="28"/>
        </w:rPr>
        <w:t>&lt;/servlet-name&gt;</w:t>
      </w:r>
    </w:p>
    <w:p w14:paraId="70FF42E0"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&lt;</w:t>
      </w:r>
      <w:proofErr w:type="spellStart"/>
      <w:r>
        <w:rPr>
          <w:rFonts w:ascii="Times New Roman" w:eastAsia="Times New Roman" w:hAnsi="Times New Roman" w:cs="Times New Roman"/>
          <w:color w:val="333333"/>
          <w:sz w:val="28"/>
          <w:szCs w:val="28"/>
        </w:rPr>
        <w:t>url</w:t>
      </w:r>
      <w:proofErr w:type="spellEnd"/>
      <w:r>
        <w:rPr>
          <w:rFonts w:ascii="Times New Roman" w:eastAsia="Times New Roman" w:hAnsi="Times New Roman" w:cs="Times New Roman"/>
          <w:color w:val="333333"/>
          <w:sz w:val="28"/>
          <w:szCs w:val="28"/>
        </w:rPr>
        <w:t>-pattern&gt;/s1&lt;/</w:t>
      </w:r>
      <w:proofErr w:type="spellStart"/>
      <w:r>
        <w:rPr>
          <w:rFonts w:ascii="Times New Roman" w:eastAsia="Times New Roman" w:hAnsi="Times New Roman" w:cs="Times New Roman"/>
          <w:color w:val="333333"/>
          <w:sz w:val="28"/>
          <w:szCs w:val="28"/>
        </w:rPr>
        <w:t>url</w:t>
      </w:r>
      <w:proofErr w:type="spellEnd"/>
      <w:r>
        <w:rPr>
          <w:rFonts w:ascii="Times New Roman" w:eastAsia="Times New Roman" w:hAnsi="Times New Roman" w:cs="Times New Roman"/>
          <w:color w:val="333333"/>
          <w:sz w:val="28"/>
          <w:szCs w:val="28"/>
        </w:rPr>
        <w:t>-pattern&gt;</w:t>
      </w:r>
    </w:p>
    <w:p w14:paraId="0BB577A6"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&lt;/servlet-mapping&gt;</w:t>
      </w:r>
    </w:p>
    <w:p w14:paraId="4BBBE0EA"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&lt;servlet-mapping&gt;</w:t>
      </w:r>
    </w:p>
    <w:p w14:paraId="01B04109"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&lt;servlet-name&gt;</w:t>
      </w:r>
      <w:proofErr w:type="spellStart"/>
      <w:r>
        <w:rPr>
          <w:rFonts w:ascii="Times New Roman" w:eastAsia="Times New Roman" w:hAnsi="Times New Roman" w:cs="Times New Roman"/>
          <w:color w:val="333333"/>
          <w:sz w:val="28"/>
          <w:szCs w:val="28"/>
        </w:rPr>
        <w:t>pqr</w:t>
      </w:r>
      <w:proofErr w:type="spellEnd"/>
      <w:r>
        <w:rPr>
          <w:rFonts w:ascii="Times New Roman" w:eastAsia="Times New Roman" w:hAnsi="Times New Roman" w:cs="Times New Roman"/>
          <w:color w:val="333333"/>
          <w:sz w:val="28"/>
          <w:szCs w:val="28"/>
        </w:rPr>
        <w:t>&lt;/servlet-name&gt;</w:t>
      </w:r>
    </w:p>
    <w:p w14:paraId="61BBA972"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&lt;</w:t>
      </w:r>
      <w:proofErr w:type="spellStart"/>
      <w:r>
        <w:rPr>
          <w:rFonts w:ascii="Times New Roman" w:eastAsia="Times New Roman" w:hAnsi="Times New Roman" w:cs="Times New Roman"/>
          <w:color w:val="333333"/>
          <w:sz w:val="28"/>
          <w:szCs w:val="28"/>
        </w:rPr>
        <w:t>url</w:t>
      </w:r>
      <w:proofErr w:type="spellEnd"/>
      <w:r>
        <w:rPr>
          <w:rFonts w:ascii="Times New Roman" w:eastAsia="Times New Roman" w:hAnsi="Times New Roman" w:cs="Times New Roman"/>
          <w:color w:val="333333"/>
          <w:sz w:val="28"/>
          <w:szCs w:val="28"/>
        </w:rPr>
        <w:t>-pattern&gt;/s2&lt;/</w:t>
      </w:r>
      <w:proofErr w:type="spellStart"/>
      <w:r>
        <w:rPr>
          <w:rFonts w:ascii="Times New Roman" w:eastAsia="Times New Roman" w:hAnsi="Times New Roman" w:cs="Times New Roman"/>
          <w:color w:val="333333"/>
          <w:sz w:val="28"/>
          <w:szCs w:val="28"/>
        </w:rPr>
        <w:t>url</w:t>
      </w:r>
      <w:proofErr w:type="spellEnd"/>
      <w:r>
        <w:rPr>
          <w:rFonts w:ascii="Times New Roman" w:eastAsia="Times New Roman" w:hAnsi="Times New Roman" w:cs="Times New Roman"/>
          <w:color w:val="333333"/>
          <w:sz w:val="28"/>
          <w:szCs w:val="28"/>
        </w:rPr>
        <w:t>-pattern&gt;</w:t>
      </w:r>
    </w:p>
    <w:p w14:paraId="77605693"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&lt;/servlet-mapping&gt;</w:t>
      </w:r>
    </w:p>
    <w:p w14:paraId="45E64647"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&lt;/web-app&gt;</w:t>
      </w:r>
    </w:p>
    <w:p w14:paraId="2E22FBD1" w14:textId="77777777" w:rsidR="003B5C88" w:rsidRDefault="00A30199">
      <w:pPr>
        <w:pStyle w:val="Heading4"/>
        <w:shd w:val="clear" w:color="auto" w:fill="FFFFFF"/>
        <w:spacing w:before="150" w:after="150"/>
        <w:jc w:val="both"/>
        <w:rPr>
          <w:rFonts w:ascii="Times New Roman" w:eastAsia="Times New Roman" w:hAnsi="Times New Roman" w:cs="Times New Roman"/>
          <w:b w:val="0"/>
          <w:color w:val="333333"/>
          <w:sz w:val="28"/>
          <w:szCs w:val="28"/>
        </w:rPr>
      </w:pPr>
      <w:r>
        <w:rPr>
          <w:rFonts w:ascii="Times New Roman" w:eastAsia="Times New Roman" w:hAnsi="Times New Roman" w:cs="Times New Roman"/>
          <w:b w:val="0"/>
          <w:color w:val="333333"/>
          <w:sz w:val="28"/>
          <w:szCs w:val="28"/>
        </w:rPr>
        <w:t>Serv1.java:</w:t>
      </w:r>
    </w:p>
    <w:p w14:paraId="0F235B98"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008800"/>
          <w:sz w:val="28"/>
          <w:szCs w:val="28"/>
        </w:rPr>
        <w:t>import</w:t>
      </w:r>
      <w:r>
        <w:rPr>
          <w:rFonts w:ascii="Times New Roman" w:eastAsia="Times New Roman" w:hAnsi="Times New Roman" w:cs="Times New Roman"/>
          <w:color w:val="333333"/>
          <w:sz w:val="28"/>
          <w:szCs w:val="28"/>
        </w:rPr>
        <w:t xml:space="preserve"> </w:t>
      </w:r>
      <w:proofErr w:type="spellStart"/>
      <w:proofErr w:type="gramStart"/>
      <w:r>
        <w:rPr>
          <w:rFonts w:ascii="Times New Roman" w:eastAsia="Times New Roman" w:hAnsi="Times New Roman" w:cs="Times New Roman"/>
          <w:b/>
          <w:color w:val="0E84B5"/>
          <w:sz w:val="28"/>
          <w:szCs w:val="28"/>
        </w:rPr>
        <w:t>javax.servlet</w:t>
      </w:r>
      <w:proofErr w:type="spellEnd"/>
      <w:proofErr w:type="gramEnd"/>
      <w:r>
        <w:rPr>
          <w:rFonts w:ascii="Times New Roman" w:eastAsia="Times New Roman" w:hAnsi="Times New Roman" w:cs="Times New Roman"/>
          <w:b/>
          <w:color w:val="0E84B5"/>
          <w:sz w:val="28"/>
          <w:szCs w:val="28"/>
        </w:rPr>
        <w:t>.*</w:t>
      </w:r>
      <w:r>
        <w:rPr>
          <w:rFonts w:ascii="Times New Roman" w:eastAsia="Times New Roman" w:hAnsi="Times New Roman" w:cs="Times New Roman"/>
          <w:color w:val="333333"/>
          <w:sz w:val="28"/>
          <w:szCs w:val="28"/>
        </w:rPr>
        <w:t>;</w:t>
      </w:r>
    </w:p>
    <w:p w14:paraId="5A7D8173"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008800"/>
          <w:sz w:val="28"/>
          <w:szCs w:val="28"/>
        </w:rPr>
        <w:t>import</w:t>
      </w:r>
      <w:r>
        <w:rPr>
          <w:rFonts w:ascii="Times New Roman" w:eastAsia="Times New Roman" w:hAnsi="Times New Roman" w:cs="Times New Roman"/>
          <w:color w:val="333333"/>
          <w:sz w:val="28"/>
          <w:szCs w:val="28"/>
        </w:rPr>
        <w:t xml:space="preserve"> </w:t>
      </w:r>
      <w:proofErr w:type="spellStart"/>
      <w:proofErr w:type="gramStart"/>
      <w:r>
        <w:rPr>
          <w:rFonts w:ascii="Times New Roman" w:eastAsia="Times New Roman" w:hAnsi="Times New Roman" w:cs="Times New Roman"/>
          <w:b/>
          <w:color w:val="0E84B5"/>
          <w:sz w:val="28"/>
          <w:szCs w:val="28"/>
        </w:rPr>
        <w:t>javax.servlet</w:t>
      </w:r>
      <w:proofErr w:type="gramEnd"/>
      <w:r>
        <w:rPr>
          <w:rFonts w:ascii="Times New Roman" w:eastAsia="Times New Roman" w:hAnsi="Times New Roman" w:cs="Times New Roman"/>
          <w:b/>
          <w:color w:val="0E84B5"/>
          <w:sz w:val="28"/>
          <w:szCs w:val="28"/>
        </w:rPr>
        <w:t>.http</w:t>
      </w:r>
      <w:proofErr w:type="spellEnd"/>
      <w:r>
        <w:rPr>
          <w:rFonts w:ascii="Times New Roman" w:eastAsia="Times New Roman" w:hAnsi="Times New Roman" w:cs="Times New Roman"/>
          <w:b/>
          <w:color w:val="0E84B5"/>
          <w:sz w:val="28"/>
          <w:szCs w:val="28"/>
        </w:rPr>
        <w:t>.*</w:t>
      </w:r>
      <w:r>
        <w:rPr>
          <w:rFonts w:ascii="Times New Roman" w:eastAsia="Times New Roman" w:hAnsi="Times New Roman" w:cs="Times New Roman"/>
          <w:color w:val="333333"/>
          <w:sz w:val="28"/>
          <w:szCs w:val="28"/>
        </w:rPr>
        <w:t>;</w:t>
      </w:r>
    </w:p>
    <w:p w14:paraId="1BDC1190"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008800"/>
          <w:sz w:val="28"/>
          <w:szCs w:val="28"/>
        </w:rPr>
        <w:t>import</w:t>
      </w:r>
      <w:r>
        <w:rPr>
          <w:rFonts w:ascii="Times New Roman" w:eastAsia="Times New Roman" w:hAnsi="Times New Roman" w:cs="Times New Roman"/>
          <w:color w:val="333333"/>
          <w:sz w:val="28"/>
          <w:szCs w:val="28"/>
        </w:rPr>
        <w:t xml:space="preserve"> </w:t>
      </w:r>
      <w:proofErr w:type="gramStart"/>
      <w:r>
        <w:rPr>
          <w:rFonts w:ascii="Times New Roman" w:eastAsia="Times New Roman" w:hAnsi="Times New Roman" w:cs="Times New Roman"/>
          <w:b/>
          <w:color w:val="0E84B5"/>
          <w:sz w:val="28"/>
          <w:szCs w:val="28"/>
        </w:rPr>
        <w:t>java.io.*</w:t>
      </w:r>
      <w:proofErr w:type="gramEnd"/>
      <w:r>
        <w:rPr>
          <w:rFonts w:ascii="Times New Roman" w:eastAsia="Times New Roman" w:hAnsi="Times New Roman" w:cs="Times New Roman"/>
          <w:color w:val="333333"/>
          <w:sz w:val="28"/>
          <w:szCs w:val="28"/>
        </w:rPr>
        <w:t>;</w:t>
      </w:r>
    </w:p>
    <w:p w14:paraId="649A93A8" w14:textId="77777777" w:rsidR="003B5C88" w:rsidRDefault="003B5C88">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p>
    <w:p w14:paraId="191F85C6"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008800"/>
          <w:sz w:val="28"/>
          <w:szCs w:val="28"/>
        </w:rPr>
        <w:t>public</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class</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BB0066"/>
          <w:sz w:val="28"/>
          <w:szCs w:val="28"/>
        </w:rPr>
        <w:t>Serv1</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extends</w:t>
      </w:r>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HttpServlet</w:t>
      </w:r>
      <w:proofErr w:type="spellEnd"/>
      <w:r>
        <w:rPr>
          <w:rFonts w:ascii="Times New Roman" w:eastAsia="Times New Roman" w:hAnsi="Times New Roman" w:cs="Times New Roman"/>
          <w:color w:val="333333"/>
          <w:sz w:val="28"/>
          <w:szCs w:val="28"/>
        </w:rPr>
        <w:t xml:space="preserve"> {</w:t>
      </w:r>
    </w:p>
    <w:p w14:paraId="695BCC6D" w14:textId="77777777" w:rsidR="003B5C88" w:rsidRDefault="003B5C88">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p>
    <w:p w14:paraId="01BE6717"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public</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void</w:t>
      </w:r>
      <w:r>
        <w:rPr>
          <w:rFonts w:ascii="Times New Roman" w:eastAsia="Times New Roman" w:hAnsi="Times New Roman" w:cs="Times New Roman"/>
          <w:color w:val="333333"/>
          <w:sz w:val="28"/>
          <w:szCs w:val="28"/>
        </w:rPr>
        <w:t xml:space="preserve"> </w:t>
      </w:r>
      <w:proofErr w:type="spellStart"/>
      <w:proofErr w:type="gramStart"/>
      <w:r>
        <w:rPr>
          <w:rFonts w:ascii="Times New Roman" w:eastAsia="Times New Roman" w:hAnsi="Times New Roman" w:cs="Times New Roman"/>
          <w:b/>
          <w:color w:val="0066BB"/>
          <w:sz w:val="28"/>
          <w:szCs w:val="28"/>
        </w:rPr>
        <w:t>doGet</w:t>
      </w:r>
      <w:proofErr w:type="spellEnd"/>
      <w:r>
        <w:rPr>
          <w:rFonts w:ascii="Times New Roman" w:eastAsia="Times New Roman" w:hAnsi="Times New Roman" w:cs="Times New Roman"/>
          <w:color w:val="333333"/>
          <w:sz w:val="28"/>
          <w:szCs w:val="28"/>
        </w:rPr>
        <w:t>(</w:t>
      </w:r>
      <w:proofErr w:type="spellStart"/>
      <w:proofErr w:type="gramEnd"/>
      <w:r>
        <w:rPr>
          <w:rFonts w:ascii="Times New Roman" w:eastAsia="Times New Roman" w:hAnsi="Times New Roman" w:cs="Times New Roman"/>
          <w:color w:val="333333"/>
          <w:sz w:val="28"/>
          <w:szCs w:val="28"/>
        </w:rPr>
        <w:t>HttpServletRequest</w:t>
      </w:r>
      <w:proofErr w:type="spellEnd"/>
      <w:r>
        <w:rPr>
          <w:rFonts w:ascii="Times New Roman" w:eastAsia="Times New Roman" w:hAnsi="Times New Roman" w:cs="Times New Roman"/>
          <w:color w:val="333333"/>
          <w:sz w:val="28"/>
          <w:szCs w:val="28"/>
        </w:rPr>
        <w:t xml:space="preserve"> req, </w:t>
      </w:r>
      <w:proofErr w:type="spellStart"/>
      <w:r>
        <w:rPr>
          <w:rFonts w:ascii="Times New Roman" w:eastAsia="Times New Roman" w:hAnsi="Times New Roman" w:cs="Times New Roman"/>
          <w:color w:val="333333"/>
          <w:sz w:val="28"/>
          <w:szCs w:val="28"/>
        </w:rPr>
        <w:t>HttpServletResponse</w:t>
      </w:r>
      <w:proofErr w:type="spellEnd"/>
      <w:r>
        <w:rPr>
          <w:rFonts w:ascii="Times New Roman" w:eastAsia="Times New Roman" w:hAnsi="Times New Roman" w:cs="Times New Roman"/>
          <w:color w:val="333333"/>
          <w:sz w:val="28"/>
          <w:szCs w:val="28"/>
        </w:rPr>
        <w:t xml:space="preserve"> res) </w:t>
      </w:r>
      <w:r>
        <w:rPr>
          <w:rFonts w:ascii="Times New Roman" w:eastAsia="Times New Roman" w:hAnsi="Times New Roman" w:cs="Times New Roman"/>
          <w:b/>
          <w:color w:val="008800"/>
          <w:sz w:val="28"/>
          <w:szCs w:val="28"/>
        </w:rPr>
        <w:t>throws</w:t>
      </w:r>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ServletException</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IOException</w:t>
      </w:r>
      <w:proofErr w:type="spellEnd"/>
      <w:r>
        <w:rPr>
          <w:rFonts w:ascii="Times New Roman" w:eastAsia="Times New Roman" w:hAnsi="Times New Roman" w:cs="Times New Roman"/>
          <w:color w:val="333333"/>
          <w:sz w:val="28"/>
          <w:szCs w:val="28"/>
        </w:rPr>
        <w:t xml:space="preserve"> {</w:t>
      </w:r>
    </w:p>
    <w:p w14:paraId="008589A4"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roofErr w:type="spellStart"/>
      <w:proofErr w:type="gramStart"/>
      <w:r>
        <w:rPr>
          <w:rFonts w:ascii="Times New Roman" w:eastAsia="Times New Roman" w:hAnsi="Times New Roman" w:cs="Times New Roman"/>
          <w:color w:val="333333"/>
          <w:sz w:val="28"/>
          <w:szCs w:val="28"/>
        </w:rPr>
        <w:t>res.</w:t>
      </w:r>
      <w:r>
        <w:rPr>
          <w:rFonts w:ascii="Times New Roman" w:eastAsia="Times New Roman" w:hAnsi="Times New Roman" w:cs="Times New Roman"/>
          <w:color w:val="0000CC"/>
          <w:sz w:val="28"/>
          <w:szCs w:val="28"/>
        </w:rPr>
        <w:t>setContentType</w:t>
      </w:r>
      <w:proofErr w:type="spellEnd"/>
      <w:proofErr w:type="gramEnd"/>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shd w:val="clear" w:color="auto" w:fill="FFF0F0"/>
        </w:rPr>
        <w:t>"text/html"</w:t>
      </w:r>
      <w:r>
        <w:rPr>
          <w:rFonts w:ascii="Times New Roman" w:eastAsia="Times New Roman" w:hAnsi="Times New Roman" w:cs="Times New Roman"/>
          <w:color w:val="333333"/>
          <w:sz w:val="28"/>
          <w:szCs w:val="28"/>
        </w:rPr>
        <w:t>);</w:t>
      </w:r>
    </w:p>
    <w:p w14:paraId="1DFE1979"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PrintWriter</w:t>
      </w:r>
      <w:proofErr w:type="spellEnd"/>
      <w:r>
        <w:rPr>
          <w:rFonts w:ascii="Times New Roman" w:eastAsia="Times New Roman" w:hAnsi="Times New Roman" w:cs="Times New Roman"/>
          <w:color w:val="333333"/>
          <w:sz w:val="28"/>
          <w:szCs w:val="28"/>
        </w:rPr>
        <w:t xml:space="preserve"> pw = </w:t>
      </w:r>
      <w:proofErr w:type="spellStart"/>
      <w:proofErr w:type="gramStart"/>
      <w:r>
        <w:rPr>
          <w:rFonts w:ascii="Times New Roman" w:eastAsia="Times New Roman" w:hAnsi="Times New Roman" w:cs="Times New Roman"/>
          <w:color w:val="333333"/>
          <w:sz w:val="28"/>
          <w:szCs w:val="28"/>
        </w:rPr>
        <w:t>res.</w:t>
      </w:r>
      <w:r>
        <w:rPr>
          <w:rFonts w:ascii="Times New Roman" w:eastAsia="Times New Roman" w:hAnsi="Times New Roman" w:cs="Times New Roman"/>
          <w:color w:val="0000CC"/>
          <w:sz w:val="28"/>
          <w:szCs w:val="28"/>
        </w:rPr>
        <w:t>getWriter</w:t>
      </w:r>
      <w:proofErr w:type="spellEnd"/>
      <w:proofErr w:type="gramEnd"/>
      <w:r>
        <w:rPr>
          <w:rFonts w:ascii="Times New Roman" w:eastAsia="Times New Roman" w:hAnsi="Times New Roman" w:cs="Times New Roman"/>
          <w:color w:val="333333"/>
          <w:sz w:val="28"/>
          <w:szCs w:val="28"/>
        </w:rPr>
        <w:t>();</w:t>
      </w:r>
    </w:p>
    <w:p w14:paraId="3823E69B"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roofErr w:type="spellStart"/>
      <w:proofErr w:type="gramStart"/>
      <w:r>
        <w:rPr>
          <w:rFonts w:ascii="Times New Roman" w:eastAsia="Times New Roman" w:hAnsi="Times New Roman" w:cs="Times New Roman"/>
          <w:color w:val="333333"/>
          <w:sz w:val="28"/>
          <w:szCs w:val="28"/>
        </w:rPr>
        <w:t>pw.</w:t>
      </w:r>
      <w:r>
        <w:rPr>
          <w:rFonts w:ascii="Times New Roman" w:eastAsia="Times New Roman" w:hAnsi="Times New Roman" w:cs="Times New Roman"/>
          <w:color w:val="0000CC"/>
          <w:sz w:val="28"/>
          <w:szCs w:val="28"/>
        </w:rPr>
        <w:t>println</w:t>
      </w:r>
      <w:proofErr w:type="spellEnd"/>
      <w:proofErr w:type="gramEnd"/>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shd w:val="clear" w:color="auto" w:fill="FFF0F0"/>
        </w:rPr>
        <w:t>"&lt;h2&gt;I AM FROM Serv1 BEGINNING&lt;/h2&gt;"</w:t>
      </w:r>
      <w:r>
        <w:rPr>
          <w:rFonts w:ascii="Times New Roman" w:eastAsia="Times New Roman" w:hAnsi="Times New Roman" w:cs="Times New Roman"/>
          <w:color w:val="333333"/>
          <w:sz w:val="28"/>
          <w:szCs w:val="28"/>
        </w:rPr>
        <w:t>);</w:t>
      </w:r>
    </w:p>
    <w:p w14:paraId="5452A315"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ServletContext</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ctx</w:t>
      </w:r>
      <w:proofErr w:type="spellEnd"/>
      <w:r>
        <w:rPr>
          <w:rFonts w:ascii="Times New Roman" w:eastAsia="Times New Roman" w:hAnsi="Times New Roman" w:cs="Times New Roman"/>
          <w:color w:val="333333"/>
          <w:sz w:val="28"/>
          <w:szCs w:val="28"/>
        </w:rPr>
        <w:t xml:space="preserve"> = </w:t>
      </w:r>
      <w:proofErr w:type="spellStart"/>
      <w:proofErr w:type="gramStart"/>
      <w:r>
        <w:rPr>
          <w:rFonts w:ascii="Times New Roman" w:eastAsia="Times New Roman" w:hAnsi="Times New Roman" w:cs="Times New Roman"/>
          <w:color w:val="333333"/>
          <w:sz w:val="28"/>
          <w:szCs w:val="28"/>
        </w:rPr>
        <w:t>getServletContext</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w:t>
      </w:r>
    </w:p>
    <w:p w14:paraId="01474BD4"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RequestDispatcher</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rd</w:t>
      </w:r>
      <w:proofErr w:type="spellEnd"/>
      <w:r>
        <w:rPr>
          <w:rFonts w:ascii="Times New Roman" w:eastAsia="Times New Roman" w:hAnsi="Times New Roman" w:cs="Times New Roman"/>
          <w:color w:val="333333"/>
          <w:sz w:val="28"/>
          <w:szCs w:val="28"/>
        </w:rPr>
        <w:t xml:space="preserve"> = </w:t>
      </w:r>
      <w:proofErr w:type="spellStart"/>
      <w:proofErr w:type="gramStart"/>
      <w:r>
        <w:rPr>
          <w:rFonts w:ascii="Times New Roman" w:eastAsia="Times New Roman" w:hAnsi="Times New Roman" w:cs="Times New Roman"/>
          <w:color w:val="333333"/>
          <w:sz w:val="28"/>
          <w:szCs w:val="28"/>
        </w:rPr>
        <w:t>ctx.</w:t>
      </w:r>
      <w:r>
        <w:rPr>
          <w:rFonts w:ascii="Times New Roman" w:eastAsia="Times New Roman" w:hAnsi="Times New Roman" w:cs="Times New Roman"/>
          <w:color w:val="0000CC"/>
          <w:sz w:val="28"/>
          <w:szCs w:val="28"/>
        </w:rPr>
        <w:t>getRequestDispatcher</w:t>
      </w:r>
      <w:proofErr w:type="spellEnd"/>
      <w:proofErr w:type="gramEnd"/>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shd w:val="clear" w:color="auto" w:fill="FFF0F0"/>
        </w:rPr>
        <w:t>"/s2"</w:t>
      </w:r>
      <w:r>
        <w:rPr>
          <w:rFonts w:ascii="Times New Roman" w:eastAsia="Times New Roman" w:hAnsi="Times New Roman" w:cs="Times New Roman"/>
          <w:color w:val="333333"/>
          <w:sz w:val="28"/>
          <w:szCs w:val="28"/>
        </w:rPr>
        <w:t>);</w:t>
      </w:r>
    </w:p>
    <w:p w14:paraId="2734A669"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roofErr w:type="spellStart"/>
      <w:proofErr w:type="gramStart"/>
      <w:r>
        <w:rPr>
          <w:rFonts w:ascii="Times New Roman" w:eastAsia="Times New Roman" w:hAnsi="Times New Roman" w:cs="Times New Roman"/>
          <w:color w:val="333333"/>
          <w:sz w:val="28"/>
          <w:szCs w:val="28"/>
        </w:rPr>
        <w:t>rd.</w:t>
      </w:r>
      <w:r>
        <w:rPr>
          <w:rFonts w:ascii="Times New Roman" w:eastAsia="Times New Roman" w:hAnsi="Times New Roman" w:cs="Times New Roman"/>
          <w:color w:val="0000CC"/>
          <w:sz w:val="28"/>
          <w:szCs w:val="28"/>
        </w:rPr>
        <w:t>include</w:t>
      </w:r>
      <w:proofErr w:type="spellEnd"/>
      <w:proofErr w:type="gramEnd"/>
      <w:r>
        <w:rPr>
          <w:rFonts w:ascii="Times New Roman" w:eastAsia="Times New Roman" w:hAnsi="Times New Roman" w:cs="Times New Roman"/>
          <w:color w:val="333333"/>
          <w:sz w:val="28"/>
          <w:szCs w:val="28"/>
        </w:rPr>
        <w:t>(req, res);</w:t>
      </w:r>
    </w:p>
    <w:p w14:paraId="29E0CBEF"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roofErr w:type="spellStart"/>
      <w:proofErr w:type="gramStart"/>
      <w:r>
        <w:rPr>
          <w:rFonts w:ascii="Times New Roman" w:eastAsia="Times New Roman" w:hAnsi="Times New Roman" w:cs="Times New Roman"/>
          <w:color w:val="333333"/>
          <w:sz w:val="28"/>
          <w:szCs w:val="28"/>
        </w:rPr>
        <w:t>pw.</w:t>
      </w:r>
      <w:r>
        <w:rPr>
          <w:rFonts w:ascii="Times New Roman" w:eastAsia="Times New Roman" w:hAnsi="Times New Roman" w:cs="Times New Roman"/>
          <w:color w:val="0000CC"/>
          <w:sz w:val="28"/>
          <w:szCs w:val="28"/>
        </w:rPr>
        <w:t>println</w:t>
      </w:r>
      <w:proofErr w:type="spellEnd"/>
      <w:proofErr w:type="gramEnd"/>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shd w:val="clear" w:color="auto" w:fill="FFF0F0"/>
        </w:rPr>
        <w:t>"&lt;h2&gt;I AM FROM Serv1 ENDING&lt;/h2&gt;"</w:t>
      </w:r>
      <w:r>
        <w:rPr>
          <w:rFonts w:ascii="Times New Roman" w:eastAsia="Times New Roman" w:hAnsi="Times New Roman" w:cs="Times New Roman"/>
          <w:color w:val="333333"/>
          <w:sz w:val="28"/>
          <w:szCs w:val="28"/>
        </w:rPr>
        <w:t>);</w:t>
      </w:r>
    </w:p>
    <w:p w14:paraId="2FFC613C"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
    <w:p w14:paraId="002B0EFC" w14:textId="77777777" w:rsidR="003B5C88" w:rsidRDefault="003B5C88">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p>
    <w:p w14:paraId="0EEA7CA7"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public</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void</w:t>
      </w:r>
      <w:r>
        <w:rPr>
          <w:rFonts w:ascii="Times New Roman" w:eastAsia="Times New Roman" w:hAnsi="Times New Roman" w:cs="Times New Roman"/>
          <w:color w:val="333333"/>
          <w:sz w:val="28"/>
          <w:szCs w:val="28"/>
        </w:rPr>
        <w:t xml:space="preserve"> </w:t>
      </w:r>
      <w:proofErr w:type="spellStart"/>
      <w:proofErr w:type="gramStart"/>
      <w:r>
        <w:rPr>
          <w:rFonts w:ascii="Times New Roman" w:eastAsia="Times New Roman" w:hAnsi="Times New Roman" w:cs="Times New Roman"/>
          <w:b/>
          <w:color w:val="0066BB"/>
          <w:sz w:val="28"/>
          <w:szCs w:val="28"/>
        </w:rPr>
        <w:t>doPost</w:t>
      </w:r>
      <w:proofErr w:type="spellEnd"/>
      <w:r>
        <w:rPr>
          <w:rFonts w:ascii="Times New Roman" w:eastAsia="Times New Roman" w:hAnsi="Times New Roman" w:cs="Times New Roman"/>
          <w:color w:val="333333"/>
          <w:sz w:val="28"/>
          <w:szCs w:val="28"/>
        </w:rPr>
        <w:t>(</w:t>
      </w:r>
      <w:proofErr w:type="spellStart"/>
      <w:proofErr w:type="gramEnd"/>
      <w:r>
        <w:rPr>
          <w:rFonts w:ascii="Times New Roman" w:eastAsia="Times New Roman" w:hAnsi="Times New Roman" w:cs="Times New Roman"/>
          <w:color w:val="333333"/>
          <w:sz w:val="28"/>
          <w:szCs w:val="28"/>
        </w:rPr>
        <w:t>HttpServletRequest</w:t>
      </w:r>
      <w:proofErr w:type="spellEnd"/>
      <w:r>
        <w:rPr>
          <w:rFonts w:ascii="Times New Roman" w:eastAsia="Times New Roman" w:hAnsi="Times New Roman" w:cs="Times New Roman"/>
          <w:color w:val="333333"/>
          <w:sz w:val="28"/>
          <w:szCs w:val="28"/>
        </w:rPr>
        <w:t xml:space="preserve"> req, </w:t>
      </w:r>
      <w:proofErr w:type="spellStart"/>
      <w:r>
        <w:rPr>
          <w:rFonts w:ascii="Times New Roman" w:eastAsia="Times New Roman" w:hAnsi="Times New Roman" w:cs="Times New Roman"/>
          <w:color w:val="333333"/>
          <w:sz w:val="28"/>
          <w:szCs w:val="28"/>
        </w:rPr>
        <w:t>HttpServletResponse</w:t>
      </w:r>
      <w:proofErr w:type="spellEnd"/>
      <w:r>
        <w:rPr>
          <w:rFonts w:ascii="Times New Roman" w:eastAsia="Times New Roman" w:hAnsi="Times New Roman" w:cs="Times New Roman"/>
          <w:color w:val="333333"/>
          <w:sz w:val="28"/>
          <w:szCs w:val="28"/>
        </w:rPr>
        <w:t xml:space="preserve"> res) </w:t>
      </w:r>
      <w:r>
        <w:rPr>
          <w:rFonts w:ascii="Times New Roman" w:eastAsia="Times New Roman" w:hAnsi="Times New Roman" w:cs="Times New Roman"/>
          <w:b/>
          <w:color w:val="008800"/>
          <w:sz w:val="28"/>
          <w:szCs w:val="28"/>
        </w:rPr>
        <w:t>throws</w:t>
      </w:r>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ServletException</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IOException</w:t>
      </w:r>
      <w:proofErr w:type="spellEnd"/>
      <w:r>
        <w:rPr>
          <w:rFonts w:ascii="Times New Roman" w:eastAsia="Times New Roman" w:hAnsi="Times New Roman" w:cs="Times New Roman"/>
          <w:color w:val="333333"/>
          <w:sz w:val="28"/>
          <w:szCs w:val="28"/>
        </w:rPr>
        <w:t xml:space="preserve"> {</w:t>
      </w:r>
    </w:p>
    <w:p w14:paraId="54BCDD1C"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roofErr w:type="spellStart"/>
      <w:proofErr w:type="gramStart"/>
      <w:r>
        <w:rPr>
          <w:rFonts w:ascii="Times New Roman" w:eastAsia="Times New Roman" w:hAnsi="Times New Roman" w:cs="Times New Roman"/>
          <w:color w:val="333333"/>
          <w:sz w:val="28"/>
          <w:szCs w:val="28"/>
        </w:rPr>
        <w:t>doGet</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req, res);</w:t>
      </w:r>
    </w:p>
    <w:p w14:paraId="6C7B61D7"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
    <w:p w14:paraId="54656798"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p>
    <w:p w14:paraId="51442109" w14:textId="77777777" w:rsidR="003B5C88" w:rsidRDefault="00A30199">
      <w:pPr>
        <w:pStyle w:val="Heading4"/>
        <w:shd w:val="clear" w:color="auto" w:fill="FFFFFF"/>
        <w:spacing w:before="150" w:after="150"/>
        <w:jc w:val="both"/>
        <w:rPr>
          <w:rFonts w:ascii="Times New Roman" w:eastAsia="Times New Roman" w:hAnsi="Times New Roman" w:cs="Times New Roman"/>
          <w:b w:val="0"/>
          <w:color w:val="333333"/>
          <w:sz w:val="28"/>
          <w:szCs w:val="28"/>
        </w:rPr>
      </w:pPr>
      <w:r>
        <w:rPr>
          <w:rFonts w:ascii="Times New Roman" w:eastAsia="Times New Roman" w:hAnsi="Times New Roman" w:cs="Times New Roman"/>
          <w:b w:val="0"/>
          <w:color w:val="333333"/>
          <w:sz w:val="28"/>
          <w:szCs w:val="28"/>
        </w:rPr>
        <w:t>Serv2.java:</w:t>
      </w:r>
    </w:p>
    <w:p w14:paraId="3DB448E9"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008800"/>
          <w:sz w:val="28"/>
          <w:szCs w:val="28"/>
        </w:rPr>
        <w:t>import</w:t>
      </w:r>
      <w:r>
        <w:rPr>
          <w:rFonts w:ascii="Times New Roman" w:eastAsia="Times New Roman" w:hAnsi="Times New Roman" w:cs="Times New Roman"/>
          <w:color w:val="333333"/>
          <w:sz w:val="28"/>
          <w:szCs w:val="28"/>
        </w:rPr>
        <w:t xml:space="preserve"> </w:t>
      </w:r>
      <w:proofErr w:type="spellStart"/>
      <w:proofErr w:type="gramStart"/>
      <w:r>
        <w:rPr>
          <w:rFonts w:ascii="Times New Roman" w:eastAsia="Times New Roman" w:hAnsi="Times New Roman" w:cs="Times New Roman"/>
          <w:b/>
          <w:color w:val="0E84B5"/>
          <w:sz w:val="28"/>
          <w:szCs w:val="28"/>
        </w:rPr>
        <w:t>javax.servlet</w:t>
      </w:r>
      <w:proofErr w:type="spellEnd"/>
      <w:proofErr w:type="gramEnd"/>
      <w:r>
        <w:rPr>
          <w:rFonts w:ascii="Times New Roman" w:eastAsia="Times New Roman" w:hAnsi="Times New Roman" w:cs="Times New Roman"/>
          <w:b/>
          <w:color w:val="0E84B5"/>
          <w:sz w:val="28"/>
          <w:szCs w:val="28"/>
        </w:rPr>
        <w:t>.*</w:t>
      </w:r>
      <w:r>
        <w:rPr>
          <w:rFonts w:ascii="Times New Roman" w:eastAsia="Times New Roman" w:hAnsi="Times New Roman" w:cs="Times New Roman"/>
          <w:color w:val="333333"/>
          <w:sz w:val="28"/>
          <w:szCs w:val="28"/>
        </w:rPr>
        <w:t>;</w:t>
      </w:r>
    </w:p>
    <w:p w14:paraId="485DE909"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008800"/>
          <w:sz w:val="28"/>
          <w:szCs w:val="28"/>
        </w:rPr>
        <w:t>import</w:t>
      </w:r>
      <w:r>
        <w:rPr>
          <w:rFonts w:ascii="Times New Roman" w:eastAsia="Times New Roman" w:hAnsi="Times New Roman" w:cs="Times New Roman"/>
          <w:color w:val="333333"/>
          <w:sz w:val="28"/>
          <w:szCs w:val="28"/>
        </w:rPr>
        <w:t xml:space="preserve"> </w:t>
      </w:r>
      <w:proofErr w:type="spellStart"/>
      <w:proofErr w:type="gramStart"/>
      <w:r>
        <w:rPr>
          <w:rFonts w:ascii="Times New Roman" w:eastAsia="Times New Roman" w:hAnsi="Times New Roman" w:cs="Times New Roman"/>
          <w:b/>
          <w:color w:val="0E84B5"/>
          <w:sz w:val="28"/>
          <w:szCs w:val="28"/>
        </w:rPr>
        <w:t>javax.servlet</w:t>
      </w:r>
      <w:proofErr w:type="gramEnd"/>
      <w:r>
        <w:rPr>
          <w:rFonts w:ascii="Times New Roman" w:eastAsia="Times New Roman" w:hAnsi="Times New Roman" w:cs="Times New Roman"/>
          <w:b/>
          <w:color w:val="0E84B5"/>
          <w:sz w:val="28"/>
          <w:szCs w:val="28"/>
        </w:rPr>
        <w:t>.http</w:t>
      </w:r>
      <w:proofErr w:type="spellEnd"/>
      <w:r>
        <w:rPr>
          <w:rFonts w:ascii="Times New Roman" w:eastAsia="Times New Roman" w:hAnsi="Times New Roman" w:cs="Times New Roman"/>
          <w:b/>
          <w:color w:val="0E84B5"/>
          <w:sz w:val="28"/>
          <w:szCs w:val="28"/>
        </w:rPr>
        <w:t>.*</w:t>
      </w:r>
      <w:r>
        <w:rPr>
          <w:rFonts w:ascii="Times New Roman" w:eastAsia="Times New Roman" w:hAnsi="Times New Roman" w:cs="Times New Roman"/>
          <w:color w:val="333333"/>
          <w:sz w:val="28"/>
          <w:szCs w:val="28"/>
        </w:rPr>
        <w:t>;</w:t>
      </w:r>
    </w:p>
    <w:p w14:paraId="55C1E8AB"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008800"/>
          <w:sz w:val="28"/>
          <w:szCs w:val="28"/>
        </w:rPr>
        <w:t>import</w:t>
      </w:r>
      <w:r>
        <w:rPr>
          <w:rFonts w:ascii="Times New Roman" w:eastAsia="Times New Roman" w:hAnsi="Times New Roman" w:cs="Times New Roman"/>
          <w:color w:val="333333"/>
          <w:sz w:val="28"/>
          <w:szCs w:val="28"/>
        </w:rPr>
        <w:t xml:space="preserve"> </w:t>
      </w:r>
      <w:proofErr w:type="gramStart"/>
      <w:r>
        <w:rPr>
          <w:rFonts w:ascii="Times New Roman" w:eastAsia="Times New Roman" w:hAnsi="Times New Roman" w:cs="Times New Roman"/>
          <w:b/>
          <w:color w:val="0E84B5"/>
          <w:sz w:val="28"/>
          <w:szCs w:val="28"/>
        </w:rPr>
        <w:t>java.io.*</w:t>
      </w:r>
      <w:proofErr w:type="gramEnd"/>
      <w:r>
        <w:rPr>
          <w:rFonts w:ascii="Times New Roman" w:eastAsia="Times New Roman" w:hAnsi="Times New Roman" w:cs="Times New Roman"/>
          <w:color w:val="333333"/>
          <w:sz w:val="28"/>
          <w:szCs w:val="28"/>
        </w:rPr>
        <w:t>;</w:t>
      </w:r>
    </w:p>
    <w:p w14:paraId="0B07BF44" w14:textId="77777777" w:rsidR="003B5C88" w:rsidRDefault="003B5C88">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p>
    <w:p w14:paraId="434150B2"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008800"/>
          <w:sz w:val="28"/>
          <w:szCs w:val="28"/>
        </w:rPr>
        <w:lastRenderedPageBreak/>
        <w:t>public</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class</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BB0066"/>
          <w:sz w:val="28"/>
          <w:szCs w:val="28"/>
        </w:rPr>
        <w:t>Serv2</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extends</w:t>
      </w:r>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HttpServlet</w:t>
      </w:r>
      <w:proofErr w:type="spellEnd"/>
      <w:r>
        <w:rPr>
          <w:rFonts w:ascii="Times New Roman" w:eastAsia="Times New Roman" w:hAnsi="Times New Roman" w:cs="Times New Roman"/>
          <w:color w:val="333333"/>
          <w:sz w:val="28"/>
          <w:szCs w:val="28"/>
        </w:rPr>
        <w:t xml:space="preserve"> {</w:t>
      </w:r>
    </w:p>
    <w:p w14:paraId="3BC190F5" w14:textId="77777777" w:rsidR="003B5C88" w:rsidRDefault="003B5C88">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p>
    <w:p w14:paraId="0BE2EE1C"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public</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void</w:t>
      </w:r>
      <w:r>
        <w:rPr>
          <w:rFonts w:ascii="Times New Roman" w:eastAsia="Times New Roman" w:hAnsi="Times New Roman" w:cs="Times New Roman"/>
          <w:color w:val="333333"/>
          <w:sz w:val="28"/>
          <w:szCs w:val="28"/>
        </w:rPr>
        <w:t xml:space="preserve"> </w:t>
      </w:r>
      <w:proofErr w:type="spellStart"/>
      <w:proofErr w:type="gramStart"/>
      <w:r>
        <w:rPr>
          <w:rFonts w:ascii="Times New Roman" w:eastAsia="Times New Roman" w:hAnsi="Times New Roman" w:cs="Times New Roman"/>
          <w:b/>
          <w:color w:val="0066BB"/>
          <w:sz w:val="28"/>
          <w:szCs w:val="28"/>
        </w:rPr>
        <w:t>doGet</w:t>
      </w:r>
      <w:proofErr w:type="spellEnd"/>
      <w:r>
        <w:rPr>
          <w:rFonts w:ascii="Times New Roman" w:eastAsia="Times New Roman" w:hAnsi="Times New Roman" w:cs="Times New Roman"/>
          <w:color w:val="333333"/>
          <w:sz w:val="28"/>
          <w:szCs w:val="28"/>
        </w:rPr>
        <w:t>(</w:t>
      </w:r>
      <w:proofErr w:type="spellStart"/>
      <w:proofErr w:type="gramEnd"/>
      <w:r>
        <w:rPr>
          <w:rFonts w:ascii="Times New Roman" w:eastAsia="Times New Roman" w:hAnsi="Times New Roman" w:cs="Times New Roman"/>
          <w:color w:val="333333"/>
          <w:sz w:val="28"/>
          <w:szCs w:val="28"/>
        </w:rPr>
        <w:t>HttpServletRequest</w:t>
      </w:r>
      <w:proofErr w:type="spellEnd"/>
      <w:r>
        <w:rPr>
          <w:rFonts w:ascii="Times New Roman" w:eastAsia="Times New Roman" w:hAnsi="Times New Roman" w:cs="Times New Roman"/>
          <w:color w:val="333333"/>
          <w:sz w:val="28"/>
          <w:szCs w:val="28"/>
        </w:rPr>
        <w:t xml:space="preserve"> req, </w:t>
      </w:r>
      <w:proofErr w:type="spellStart"/>
      <w:r>
        <w:rPr>
          <w:rFonts w:ascii="Times New Roman" w:eastAsia="Times New Roman" w:hAnsi="Times New Roman" w:cs="Times New Roman"/>
          <w:color w:val="333333"/>
          <w:sz w:val="28"/>
          <w:szCs w:val="28"/>
        </w:rPr>
        <w:t>HttpServletResponse</w:t>
      </w:r>
      <w:proofErr w:type="spellEnd"/>
      <w:r>
        <w:rPr>
          <w:rFonts w:ascii="Times New Roman" w:eastAsia="Times New Roman" w:hAnsi="Times New Roman" w:cs="Times New Roman"/>
          <w:color w:val="333333"/>
          <w:sz w:val="28"/>
          <w:szCs w:val="28"/>
        </w:rPr>
        <w:t xml:space="preserve"> res) </w:t>
      </w:r>
      <w:r>
        <w:rPr>
          <w:rFonts w:ascii="Times New Roman" w:eastAsia="Times New Roman" w:hAnsi="Times New Roman" w:cs="Times New Roman"/>
          <w:b/>
          <w:color w:val="008800"/>
          <w:sz w:val="28"/>
          <w:szCs w:val="28"/>
        </w:rPr>
        <w:t>throws</w:t>
      </w:r>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ServletException</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IOException</w:t>
      </w:r>
      <w:proofErr w:type="spellEnd"/>
      <w:r>
        <w:rPr>
          <w:rFonts w:ascii="Times New Roman" w:eastAsia="Times New Roman" w:hAnsi="Times New Roman" w:cs="Times New Roman"/>
          <w:color w:val="333333"/>
          <w:sz w:val="28"/>
          <w:szCs w:val="28"/>
        </w:rPr>
        <w:t xml:space="preserve"> {</w:t>
      </w:r>
    </w:p>
    <w:p w14:paraId="1BD55941"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roofErr w:type="spellStart"/>
      <w:proofErr w:type="gramStart"/>
      <w:r>
        <w:rPr>
          <w:rFonts w:ascii="Times New Roman" w:eastAsia="Times New Roman" w:hAnsi="Times New Roman" w:cs="Times New Roman"/>
          <w:color w:val="333333"/>
          <w:sz w:val="28"/>
          <w:szCs w:val="28"/>
        </w:rPr>
        <w:t>res.</w:t>
      </w:r>
      <w:r>
        <w:rPr>
          <w:rFonts w:ascii="Times New Roman" w:eastAsia="Times New Roman" w:hAnsi="Times New Roman" w:cs="Times New Roman"/>
          <w:color w:val="0000CC"/>
          <w:sz w:val="28"/>
          <w:szCs w:val="28"/>
        </w:rPr>
        <w:t>setContentType</w:t>
      </w:r>
      <w:proofErr w:type="spellEnd"/>
      <w:proofErr w:type="gramEnd"/>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shd w:val="clear" w:color="auto" w:fill="FFF0F0"/>
        </w:rPr>
        <w:t>"text/html"</w:t>
      </w:r>
      <w:r>
        <w:rPr>
          <w:rFonts w:ascii="Times New Roman" w:eastAsia="Times New Roman" w:hAnsi="Times New Roman" w:cs="Times New Roman"/>
          <w:color w:val="333333"/>
          <w:sz w:val="28"/>
          <w:szCs w:val="28"/>
        </w:rPr>
        <w:t>);</w:t>
      </w:r>
    </w:p>
    <w:p w14:paraId="62CDC51D"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PrintWriter</w:t>
      </w:r>
      <w:proofErr w:type="spellEnd"/>
      <w:r>
        <w:rPr>
          <w:rFonts w:ascii="Times New Roman" w:eastAsia="Times New Roman" w:hAnsi="Times New Roman" w:cs="Times New Roman"/>
          <w:color w:val="333333"/>
          <w:sz w:val="28"/>
          <w:szCs w:val="28"/>
        </w:rPr>
        <w:t xml:space="preserve"> pw = </w:t>
      </w:r>
      <w:proofErr w:type="spellStart"/>
      <w:proofErr w:type="gramStart"/>
      <w:r>
        <w:rPr>
          <w:rFonts w:ascii="Times New Roman" w:eastAsia="Times New Roman" w:hAnsi="Times New Roman" w:cs="Times New Roman"/>
          <w:color w:val="333333"/>
          <w:sz w:val="28"/>
          <w:szCs w:val="28"/>
        </w:rPr>
        <w:t>res.</w:t>
      </w:r>
      <w:r>
        <w:rPr>
          <w:rFonts w:ascii="Times New Roman" w:eastAsia="Times New Roman" w:hAnsi="Times New Roman" w:cs="Times New Roman"/>
          <w:color w:val="0000CC"/>
          <w:sz w:val="28"/>
          <w:szCs w:val="28"/>
        </w:rPr>
        <w:t>getWriter</w:t>
      </w:r>
      <w:proofErr w:type="spellEnd"/>
      <w:proofErr w:type="gramEnd"/>
      <w:r>
        <w:rPr>
          <w:rFonts w:ascii="Times New Roman" w:eastAsia="Times New Roman" w:hAnsi="Times New Roman" w:cs="Times New Roman"/>
          <w:color w:val="333333"/>
          <w:sz w:val="28"/>
          <w:szCs w:val="28"/>
        </w:rPr>
        <w:t>();</w:t>
      </w:r>
    </w:p>
    <w:p w14:paraId="0B0FD3B6"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roofErr w:type="spellStart"/>
      <w:proofErr w:type="gramStart"/>
      <w:r>
        <w:rPr>
          <w:rFonts w:ascii="Times New Roman" w:eastAsia="Times New Roman" w:hAnsi="Times New Roman" w:cs="Times New Roman"/>
          <w:color w:val="333333"/>
          <w:sz w:val="28"/>
          <w:szCs w:val="28"/>
        </w:rPr>
        <w:t>pw.</w:t>
      </w:r>
      <w:r>
        <w:rPr>
          <w:rFonts w:ascii="Times New Roman" w:eastAsia="Times New Roman" w:hAnsi="Times New Roman" w:cs="Times New Roman"/>
          <w:color w:val="0000CC"/>
          <w:sz w:val="28"/>
          <w:szCs w:val="28"/>
        </w:rPr>
        <w:t>println</w:t>
      </w:r>
      <w:proofErr w:type="spellEnd"/>
      <w:proofErr w:type="gramEnd"/>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shd w:val="clear" w:color="auto" w:fill="FFF0F0"/>
        </w:rPr>
        <w:t>"&lt;h2&gt;I AM FROM Serv2&lt;/h2&gt;"</w:t>
      </w:r>
      <w:r>
        <w:rPr>
          <w:rFonts w:ascii="Times New Roman" w:eastAsia="Times New Roman" w:hAnsi="Times New Roman" w:cs="Times New Roman"/>
          <w:color w:val="333333"/>
          <w:sz w:val="28"/>
          <w:szCs w:val="28"/>
        </w:rPr>
        <w:t>);</w:t>
      </w:r>
    </w:p>
    <w:p w14:paraId="7939AF5A"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
    <w:p w14:paraId="3508FF6A" w14:textId="77777777" w:rsidR="003B5C88" w:rsidRDefault="003B5C88">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p>
    <w:p w14:paraId="353B58C1"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public</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void</w:t>
      </w:r>
      <w:r>
        <w:rPr>
          <w:rFonts w:ascii="Times New Roman" w:eastAsia="Times New Roman" w:hAnsi="Times New Roman" w:cs="Times New Roman"/>
          <w:color w:val="333333"/>
          <w:sz w:val="28"/>
          <w:szCs w:val="28"/>
        </w:rPr>
        <w:t xml:space="preserve"> </w:t>
      </w:r>
      <w:proofErr w:type="spellStart"/>
      <w:proofErr w:type="gramStart"/>
      <w:r>
        <w:rPr>
          <w:rFonts w:ascii="Times New Roman" w:eastAsia="Times New Roman" w:hAnsi="Times New Roman" w:cs="Times New Roman"/>
          <w:b/>
          <w:color w:val="0066BB"/>
          <w:sz w:val="28"/>
          <w:szCs w:val="28"/>
        </w:rPr>
        <w:t>doPost</w:t>
      </w:r>
      <w:proofErr w:type="spellEnd"/>
      <w:r>
        <w:rPr>
          <w:rFonts w:ascii="Times New Roman" w:eastAsia="Times New Roman" w:hAnsi="Times New Roman" w:cs="Times New Roman"/>
          <w:color w:val="333333"/>
          <w:sz w:val="28"/>
          <w:szCs w:val="28"/>
        </w:rPr>
        <w:t>(</w:t>
      </w:r>
      <w:proofErr w:type="spellStart"/>
      <w:proofErr w:type="gramEnd"/>
      <w:r>
        <w:rPr>
          <w:rFonts w:ascii="Times New Roman" w:eastAsia="Times New Roman" w:hAnsi="Times New Roman" w:cs="Times New Roman"/>
          <w:color w:val="333333"/>
          <w:sz w:val="28"/>
          <w:szCs w:val="28"/>
        </w:rPr>
        <w:t>HttpServletRequest</w:t>
      </w:r>
      <w:proofErr w:type="spellEnd"/>
      <w:r>
        <w:rPr>
          <w:rFonts w:ascii="Times New Roman" w:eastAsia="Times New Roman" w:hAnsi="Times New Roman" w:cs="Times New Roman"/>
          <w:color w:val="333333"/>
          <w:sz w:val="28"/>
          <w:szCs w:val="28"/>
        </w:rPr>
        <w:t xml:space="preserve"> req, </w:t>
      </w:r>
      <w:proofErr w:type="spellStart"/>
      <w:r>
        <w:rPr>
          <w:rFonts w:ascii="Times New Roman" w:eastAsia="Times New Roman" w:hAnsi="Times New Roman" w:cs="Times New Roman"/>
          <w:color w:val="333333"/>
          <w:sz w:val="28"/>
          <w:szCs w:val="28"/>
        </w:rPr>
        <w:t>HttpServletResponse</w:t>
      </w:r>
      <w:proofErr w:type="spellEnd"/>
      <w:r>
        <w:rPr>
          <w:rFonts w:ascii="Times New Roman" w:eastAsia="Times New Roman" w:hAnsi="Times New Roman" w:cs="Times New Roman"/>
          <w:color w:val="333333"/>
          <w:sz w:val="28"/>
          <w:szCs w:val="28"/>
        </w:rPr>
        <w:t xml:space="preserve"> res) </w:t>
      </w:r>
      <w:r>
        <w:rPr>
          <w:rFonts w:ascii="Times New Roman" w:eastAsia="Times New Roman" w:hAnsi="Times New Roman" w:cs="Times New Roman"/>
          <w:b/>
          <w:color w:val="008800"/>
          <w:sz w:val="28"/>
          <w:szCs w:val="28"/>
        </w:rPr>
        <w:t>throws</w:t>
      </w:r>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ServletException</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IOException</w:t>
      </w:r>
      <w:proofErr w:type="spellEnd"/>
      <w:r>
        <w:rPr>
          <w:rFonts w:ascii="Times New Roman" w:eastAsia="Times New Roman" w:hAnsi="Times New Roman" w:cs="Times New Roman"/>
          <w:color w:val="333333"/>
          <w:sz w:val="28"/>
          <w:szCs w:val="28"/>
        </w:rPr>
        <w:t xml:space="preserve"> {</w:t>
      </w:r>
    </w:p>
    <w:p w14:paraId="40C8B663"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roofErr w:type="spellStart"/>
      <w:proofErr w:type="gramStart"/>
      <w:r>
        <w:rPr>
          <w:rFonts w:ascii="Times New Roman" w:eastAsia="Times New Roman" w:hAnsi="Times New Roman" w:cs="Times New Roman"/>
          <w:color w:val="333333"/>
          <w:sz w:val="28"/>
          <w:szCs w:val="28"/>
        </w:rPr>
        <w:t>doGet</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req, res);</w:t>
      </w:r>
    </w:p>
    <w:p w14:paraId="6F09B85F"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
    <w:p w14:paraId="62F30E7E" w14:textId="77777777" w:rsidR="003B5C88" w:rsidRDefault="00A30199">
      <w:pPr>
        <w:pBdr>
          <w:top w:val="single" w:sz="6" w:space="7" w:color="CCCCCC"/>
          <w:left w:val="single" w:sz="6" w:space="7" w:color="CCCCCC"/>
          <w:bottom w:val="single" w:sz="6" w:space="7" w:color="CCCCCC"/>
          <w:right w:val="single"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p>
    <w:p w14:paraId="217FECE3" w14:textId="77777777" w:rsidR="003B5C88" w:rsidRDefault="00A30199">
      <w:pPr>
        <w:pStyle w:val="Heading1"/>
        <w:shd w:val="clear" w:color="auto" w:fill="FFFFFF"/>
        <w:spacing w:before="75"/>
        <w:jc w:val="both"/>
        <w:rPr>
          <w:rFonts w:ascii="Helvetica Neue" w:eastAsia="Helvetica Neue" w:hAnsi="Helvetica Neue" w:cs="Helvetica Neue"/>
          <w:b w:val="0"/>
          <w:color w:val="610B38"/>
          <w:sz w:val="44"/>
          <w:szCs w:val="44"/>
        </w:rPr>
      </w:pPr>
      <w:r>
        <w:rPr>
          <w:rFonts w:ascii="Helvetica Neue" w:eastAsia="Helvetica Neue" w:hAnsi="Helvetica Neue" w:cs="Helvetica Neue"/>
          <w:b w:val="0"/>
          <w:color w:val="610B38"/>
          <w:sz w:val="44"/>
          <w:szCs w:val="44"/>
        </w:rPr>
        <w:t>Servlet Filter</w:t>
      </w:r>
    </w:p>
    <w:p w14:paraId="43AF96A2" w14:textId="77777777" w:rsidR="003B5C88" w:rsidRDefault="003B5C88">
      <w:pPr>
        <w:shd w:val="clear" w:color="auto" w:fill="FFFFFF"/>
        <w:spacing w:before="60" w:after="280"/>
        <w:jc w:val="both"/>
        <w:rPr>
          <w:rFonts w:ascii="Verdana" w:eastAsia="Verdana" w:hAnsi="Verdana" w:cs="Verdana"/>
          <w:color w:val="000000"/>
          <w:sz w:val="20"/>
          <w:szCs w:val="20"/>
        </w:rPr>
      </w:pPr>
    </w:p>
    <w:p w14:paraId="42329A58"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w:t>
      </w:r>
      <w:r>
        <w:rPr>
          <w:rFonts w:ascii="Times New Roman" w:eastAsia="Times New Roman" w:hAnsi="Times New Roman" w:cs="Times New Roman"/>
          <w:b/>
          <w:color w:val="000000"/>
          <w:sz w:val="28"/>
          <w:szCs w:val="28"/>
        </w:rPr>
        <w:t>filter</w:t>
      </w:r>
      <w:r>
        <w:rPr>
          <w:rFonts w:ascii="Times New Roman" w:eastAsia="Times New Roman" w:hAnsi="Times New Roman" w:cs="Times New Roman"/>
          <w:color w:val="000000"/>
          <w:sz w:val="28"/>
          <w:szCs w:val="28"/>
        </w:rPr>
        <w:t> is an object that is invoked at the preprocessing and postprocessing of a request.</w:t>
      </w:r>
    </w:p>
    <w:p w14:paraId="2A58057A"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is mainly used to perform filtering tasks such as conversion, logging, compression, encryption and decryption, input validation etc.</w:t>
      </w:r>
    </w:p>
    <w:p w14:paraId="0DD6D531"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w:t>
      </w:r>
      <w:r>
        <w:rPr>
          <w:rFonts w:ascii="Times New Roman" w:eastAsia="Times New Roman" w:hAnsi="Times New Roman" w:cs="Times New Roman"/>
          <w:b/>
          <w:color w:val="000000"/>
          <w:sz w:val="28"/>
          <w:szCs w:val="28"/>
        </w:rPr>
        <w:t>servlet filter is pluggable</w:t>
      </w: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i.e.</w:t>
      </w:r>
      <w:proofErr w:type="gramEnd"/>
      <w:r>
        <w:rPr>
          <w:rFonts w:ascii="Times New Roman" w:eastAsia="Times New Roman" w:hAnsi="Times New Roman" w:cs="Times New Roman"/>
          <w:color w:val="000000"/>
          <w:sz w:val="28"/>
          <w:szCs w:val="28"/>
        </w:rPr>
        <w:t xml:space="preserve"> its entry is defined in the web.xml file, if we remove the entry of filter from the web.xml file, filter will be removed automatically and we don't need to change the servlet.</w:t>
      </w:r>
    </w:p>
    <w:p w14:paraId="05BD714D"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So</w:t>
      </w:r>
      <w:proofErr w:type="gramEnd"/>
      <w:r>
        <w:rPr>
          <w:rFonts w:ascii="Times New Roman" w:eastAsia="Times New Roman" w:hAnsi="Times New Roman" w:cs="Times New Roman"/>
          <w:color w:val="000000"/>
          <w:sz w:val="28"/>
          <w:szCs w:val="28"/>
        </w:rPr>
        <w:t xml:space="preserve"> maintenance cost will be less.</w:t>
      </w:r>
    </w:p>
    <w:p w14:paraId="4FB048CD" w14:textId="77777777" w:rsidR="003B5C88" w:rsidRDefault="00A30199">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inline distT="0" distB="0" distL="0" distR="0" wp14:anchorId="7F30A44D" wp14:editId="081C24EC">
                <wp:extent cx="314325" cy="314325"/>
                <wp:effectExtent l="0" t="0" r="0" b="0"/>
                <wp:docPr id="2" name="Rectangle 2" descr="filter"/>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3FF334D6" w14:textId="77777777" w:rsidR="003B5C88" w:rsidRDefault="003B5C88">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7F30A44D" id="Rectangle 2" o:spid="_x0000_s1027" alt="filter"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" filled="f" stroked="f">
                <v:textbox inset="2.53958mm,2.53958mm,2.53958mm,2.53958mm">
                  <w:txbxContent>
                    <w:p w14:paraId="3FF334D6" w14:textId="77777777" w:rsidR="003B5C88" w:rsidRDefault="003B5C88">
                      <w:pPr>
                        <w:spacing w:after="0" w:line="240" w:lineRule="auto"/>
                        <w:textDirection w:val="btLr"/>
                      </w:pPr>
                    </w:p>
                  </w:txbxContent>
                </v:textbox>
                <w10:anchorlock/>
              </v:rect>
            </w:pict>
          </mc:Fallback>
        </mc:AlternateContent>
      </w:r>
    </w:p>
    <w:p w14:paraId="38E5B24C" w14:textId="77777777" w:rsidR="003B5C88" w:rsidRDefault="00A30199">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Times New Roman" w:eastAsia="Times New Roman" w:hAnsi="Times New Roman" w:cs="Times New Roman"/>
          <w:color w:val="008000"/>
          <w:sz w:val="28"/>
          <w:szCs w:val="28"/>
        </w:rPr>
      </w:pPr>
      <w:r>
        <w:rPr>
          <w:rFonts w:ascii="Times New Roman" w:eastAsia="Times New Roman" w:hAnsi="Times New Roman" w:cs="Times New Roman"/>
          <w:color w:val="008000"/>
          <w:sz w:val="28"/>
          <w:szCs w:val="28"/>
        </w:rPr>
        <w:t xml:space="preserve">Note: Unlike Servlet, </w:t>
      </w:r>
      <w:proofErr w:type="gramStart"/>
      <w:r>
        <w:rPr>
          <w:rFonts w:ascii="Times New Roman" w:eastAsia="Times New Roman" w:hAnsi="Times New Roman" w:cs="Times New Roman"/>
          <w:color w:val="008000"/>
          <w:sz w:val="28"/>
          <w:szCs w:val="28"/>
        </w:rPr>
        <w:t>One</w:t>
      </w:r>
      <w:proofErr w:type="gramEnd"/>
      <w:r>
        <w:rPr>
          <w:rFonts w:ascii="Times New Roman" w:eastAsia="Times New Roman" w:hAnsi="Times New Roman" w:cs="Times New Roman"/>
          <w:color w:val="008000"/>
          <w:sz w:val="28"/>
          <w:szCs w:val="28"/>
        </w:rPr>
        <w:t xml:space="preserve"> filter doesn't have dependency on another filter.</w:t>
      </w:r>
    </w:p>
    <w:p w14:paraId="5EF5CE92" w14:textId="77777777" w:rsidR="003B5C88" w:rsidRDefault="00A30199">
      <w:pPr>
        <w:pStyle w:val="Heading3"/>
        <w:shd w:val="clear" w:color="auto" w:fill="FFFFFF"/>
        <w:jc w:val="both"/>
        <w:rPr>
          <w:rFonts w:ascii="Times New Roman" w:eastAsia="Times New Roman" w:hAnsi="Times New Roman" w:cs="Times New Roman"/>
          <w:b w:val="0"/>
          <w:color w:val="610B4B"/>
          <w:sz w:val="28"/>
          <w:szCs w:val="28"/>
        </w:rPr>
      </w:pPr>
      <w:r>
        <w:rPr>
          <w:rFonts w:ascii="Times New Roman" w:eastAsia="Times New Roman" w:hAnsi="Times New Roman" w:cs="Times New Roman"/>
          <w:b w:val="0"/>
          <w:color w:val="610B4B"/>
          <w:sz w:val="28"/>
          <w:szCs w:val="28"/>
        </w:rPr>
        <w:t>Usage of Filter</w:t>
      </w:r>
    </w:p>
    <w:p w14:paraId="1702A363" w14:textId="77777777" w:rsidR="003B5C88" w:rsidRDefault="00A30199">
      <w:pPr>
        <w:numPr>
          <w:ilvl w:val="0"/>
          <w:numId w:val="20"/>
        </w:numPr>
        <w:shd w:val="clear" w:color="auto" w:fill="FFFFFF"/>
        <w:spacing w:before="60" w:after="0"/>
        <w:jc w:val="both"/>
        <w:rPr>
          <w:color w:val="000000"/>
        </w:rPr>
      </w:pPr>
      <w:r>
        <w:rPr>
          <w:rFonts w:ascii="Times New Roman" w:eastAsia="Times New Roman" w:hAnsi="Times New Roman" w:cs="Times New Roman"/>
          <w:color w:val="000000"/>
          <w:sz w:val="28"/>
          <w:szCs w:val="28"/>
        </w:rPr>
        <w:t>recording all incoming requests</w:t>
      </w:r>
    </w:p>
    <w:p w14:paraId="5B42D977" w14:textId="77777777" w:rsidR="003B5C88" w:rsidRDefault="00A30199">
      <w:pPr>
        <w:numPr>
          <w:ilvl w:val="0"/>
          <w:numId w:val="20"/>
        </w:numPr>
        <w:shd w:val="clear" w:color="auto" w:fill="FFFFFF"/>
        <w:spacing w:before="60" w:after="0"/>
        <w:jc w:val="both"/>
        <w:rPr>
          <w:color w:val="000000"/>
        </w:rPr>
      </w:pPr>
      <w:r>
        <w:rPr>
          <w:rFonts w:ascii="Times New Roman" w:eastAsia="Times New Roman" w:hAnsi="Times New Roman" w:cs="Times New Roman"/>
          <w:color w:val="000000"/>
          <w:sz w:val="28"/>
          <w:szCs w:val="28"/>
        </w:rPr>
        <w:t>logs the IP addresses of the computers from which the requests originate</w:t>
      </w:r>
    </w:p>
    <w:p w14:paraId="2E9D9587" w14:textId="77777777" w:rsidR="003B5C88" w:rsidRDefault="00A30199">
      <w:pPr>
        <w:numPr>
          <w:ilvl w:val="0"/>
          <w:numId w:val="20"/>
        </w:numPr>
        <w:shd w:val="clear" w:color="auto" w:fill="FFFFFF"/>
        <w:spacing w:before="60" w:after="0"/>
        <w:jc w:val="both"/>
        <w:rPr>
          <w:color w:val="000000"/>
        </w:rPr>
      </w:pPr>
      <w:r>
        <w:rPr>
          <w:rFonts w:ascii="Times New Roman" w:eastAsia="Times New Roman" w:hAnsi="Times New Roman" w:cs="Times New Roman"/>
          <w:color w:val="000000"/>
          <w:sz w:val="28"/>
          <w:szCs w:val="28"/>
        </w:rPr>
        <w:t>conversion</w:t>
      </w:r>
    </w:p>
    <w:p w14:paraId="6E7E3A13" w14:textId="77777777" w:rsidR="003B5C88" w:rsidRDefault="00A30199">
      <w:pPr>
        <w:numPr>
          <w:ilvl w:val="0"/>
          <w:numId w:val="20"/>
        </w:numPr>
        <w:shd w:val="clear" w:color="auto" w:fill="FFFFFF"/>
        <w:spacing w:before="60" w:after="0"/>
        <w:jc w:val="both"/>
        <w:rPr>
          <w:color w:val="000000"/>
        </w:rPr>
      </w:pPr>
      <w:r>
        <w:rPr>
          <w:rFonts w:ascii="Times New Roman" w:eastAsia="Times New Roman" w:hAnsi="Times New Roman" w:cs="Times New Roman"/>
          <w:color w:val="000000"/>
          <w:sz w:val="28"/>
          <w:szCs w:val="28"/>
        </w:rPr>
        <w:t>data compression</w:t>
      </w:r>
    </w:p>
    <w:p w14:paraId="7B86E987" w14:textId="77777777" w:rsidR="003B5C88" w:rsidRDefault="00A30199">
      <w:pPr>
        <w:numPr>
          <w:ilvl w:val="0"/>
          <w:numId w:val="20"/>
        </w:numPr>
        <w:shd w:val="clear" w:color="auto" w:fill="FFFFFF"/>
        <w:spacing w:before="60" w:after="0"/>
        <w:jc w:val="both"/>
        <w:rPr>
          <w:color w:val="000000"/>
        </w:rPr>
      </w:pPr>
      <w:r>
        <w:rPr>
          <w:rFonts w:ascii="Times New Roman" w:eastAsia="Times New Roman" w:hAnsi="Times New Roman" w:cs="Times New Roman"/>
          <w:color w:val="000000"/>
          <w:sz w:val="28"/>
          <w:szCs w:val="28"/>
        </w:rPr>
        <w:t>encryption and decryption</w:t>
      </w:r>
    </w:p>
    <w:p w14:paraId="01B9DF5A" w14:textId="77777777" w:rsidR="003B5C88" w:rsidRDefault="00A30199">
      <w:pPr>
        <w:numPr>
          <w:ilvl w:val="0"/>
          <w:numId w:val="20"/>
        </w:numPr>
        <w:shd w:val="clear" w:color="auto" w:fill="FFFFFF"/>
        <w:spacing w:before="60" w:after="280"/>
        <w:jc w:val="both"/>
        <w:rPr>
          <w:color w:val="000000"/>
        </w:rPr>
      </w:pPr>
      <w:r>
        <w:rPr>
          <w:rFonts w:ascii="Times New Roman" w:eastAsia="Times New Roman" w:hAnsi="Times New Roman" w:cs="Times New Roman"/>
          <w:color w:val="000000"/>
          <w:sz w:val="28"/>
          <w:szCs w:val="28"/>
        </w:rPr>
        <w:t>input validation etc.</w:t>
      </w:r>
    </w:p>
    <w:p w14:paraId="52BA242F" w14:textId="77777777" w:rsidR="003B5C88" w:rsidRDefault="00A30199">
      <w:pPr>
        <w:pStyle w:val="Heading3"/>
        <w:shd w:val="clear" w:color="auto" w:fill="FFFFFF"/>
        <w:jc w:val="both"/>
        <w:rPr>
          <w:rFonts w:ascii="Times New Roman" w:eastAsia="Times New Roman" w:hAnsi="Times New Roman" w:cs="Times New Roman"/>
          <w:b w:val="0"/>
          <w:color w:val="610B4B"/>
          <w:sz w:val="28"/>
          <w:szCs w:val="28"/>
        </w:rPr>
      </w:pPr>
      <w:r>
        <w:rPr>
          <w:rFonts w:ascii="Times New Roman" w:eastAsia="Times New Roman" w:hAnsi="Times New Roman" w:cs="Times New Roman"/>
          <w:b w:val="0"/>
          <w:color w:val="610B4B"/>
          <w:sz w:val="28"/>
          <w:szCs w:val="28"/>
        </w:rPr>
        <w:lastRenderedPageBreak/>
        <w:t>Advantage of Filter</w:t>
      </w:r>
    </w:p>
    <w:p w14:paraId="4A0B0A86" w14:textId="77777777" w:rsidR="003B5C88" w:rsidRDefault="00A30199">
      <w:pPr>
        <w:numPr>
          <w:ilvl w:val="0"/>
          <w:numId w:val="3"/>
        </w:numPr>
        <w:shd w:val="clear" w:color="auto" w:fill="FFFFFF"/>
        <w:spacing w:before="60"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Filter is pluggable.</w:t>
      </w:r>
    </w:p>
    <w:p w14:paraId="249F934B" w14:textId="77777777" w:rsidR="003B5C88" w:rsidRDefault="00A30199">
      <w:pPr>
        <w:numPr>
          <w:ilvl w:val="0"/>
          <w:numId w:val="3"/>
        </w:numPr>
        <w:shd w:val="clear" w:color="auto" w:fill="FFFFFF"/>
        <w:spacing w:before="60"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One filter </w:t>
      </w:r>
      <w:proofErr w:type="gramStart"/>
      <w:r>
        <w:rPr>
          <w:rFonts w:ascii="Times New Roman" w:eastAsia="Times New Roman" w:hAnsi="Times New Roman" w:cs="Times New Roman"/>
          <w:color w:val="000000"/>
          <w:sz w:val="28"/>
          <w:szCs w:val="28"/>
        </w:rPr>
        <w:t>don't</w:t>
      </w:r>
      <w:proofErr w:type="gramEnd"/>
      <w:r>
        <w:rPr>
          <w:rFonts w:ascii="Times New Roman" w:eastAsia="Times New Roman" w:hAnsi="Times New Roman" w:cs="Times New Roman"/>
          <w:color w:val="000000"/>
          <w:sz w:val="28"/>
          <w:szCs w:val="28"/>
        </w:rPr>
        <w:t xml:space="preserve"> have dependency onto another resource.</w:t>
      </w:r>
    </w:p>
    <w:p w14:paraId="18E26B35" w14:textId="77777777" w:rsidR="003B5C88" w:rsidRDefault="00A30199">
      <w:pPr>
        <w:numPr>
          <w:ilvl w:val="0"/>
          <w:numId w:val="3"/>
        </w:numPr>
        <w:shd w:val="clear" w:color="auto" w:fill="FFFFFF"/>
        <w:spacing w:before="6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Less Maintenance</w:t>
      </w:r>
    </w:p>
    <w:p w14:paraId="41378441" w14:textId="77777777" w:rsidR="003B5C88" w:rsidRDefault="006E31D1">
      <w:pPr>
        <w:spacing w:after="0" w:line="240" w:lineRule="auto"/>
        <w:rPr>
          <w:rFonts w:ascii="Times New Roman" w:eastAsia="Times New Roman" w:hAnsi="Times New Roman" w:cs="Times New Roman"/>
          <w:sz w:val="28"/>
          <w:szCs w:val="28"/>
        </w:rPr>
      </w:pPr>
      <w:r>
        <w:pict w14:anchorId="3AC12A75">
          <v:rect id="_x0000_i1031" style="width:0;height:1.5pt" o:hralign="center" o:hrstd="t" o:hr="t" fillcolor="#a0a0a0" stroked="f"/>
        </w:pict>
      </w:r>
    </w:p>
    <w:p w14:paraId="09D98DB4" w14:textId="77777777" w:rsidR="003B5C88" w:rsidRDefault="00A30199">
      <w:pPr>
        <w:pStyle w:val="Heading3"/>
        <w:shd w:val="clear" w:color="auto" w:fill="FFFFFF"/>
        <w:jc w:val="both"/>
        <w:rPr>
          <w:rFonts w:ascii="Times New Roman" w:eastAsia="Times New Roman" w:hAnsi="Times New Roman" w:cs="Times New Roman"/>
          <w:b w:val="0"/>
          <w:color w:val="610B4B"/>
          <w:sz w:val="28"/>
          <w:szCs w:val="28"/>
        </w:rPr>
      </w:pPr>
      <w:r>
        <w:rPr>
          <w:rFonts w:ascii="Times New Roman" w:eastAsia="Times New Roman" w:hAnsi="Times New Roman" w:cs="Times New Roman"/>
          <w:b w:val="0"/>
          <w:color w:val="610B4B"/>
          <w:sz w:val="28"/>
          <w:szCs w:val="28"/>
        </w:rPr>
        <w:t>Filter API</w:t>
      </w:r>
    </w:p>
    <w:p w14:paraId="7A1DEEEE"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Like servlet filter have its own API. The </w:t>
      </w:r>
      <w:proofErr w:type="spellStart"/>
      <w:proofErr w:type="gramStart"/>
      <w:r>
        <w:rPr>
          <w:rFonts w:ascii="Times New Roman" w:eastAsia="Times New Roman" w:hAnsi="Times New Roman" w:cs="Times New Roman"/>
          <w:color w:val="000000"/>
          <w:sz w:val="28"/>
          <w:szCs w:val="28"/>
        </w:rPr>
        <w:t>javax.servlet</w:t>
      </w:r>
      <w:proofErr w:type="spellEnd"/>
      <w:proofErr w:type="gramEnd"/>
      <w:r>
        <w:rPr>
          <w:rFonts w:ascii="Times New Roman" w:eastAsia="Times New Roman" w:hAnsi="Times New Roman" w:cs="Times New Roman"/>
          <w:color w:val="000000"/>
          <w:sz w:val="28"/>
          <w:szCs w:val="28"/>
        </w:rPr>
        <w:t xml:space="preserve"> package contains the three interfaces of Filter API.</w:t>
      </w:r>
    </w:p>
    <w:p w14:paraId="696417AB" w14:textId="77777777" w:rsidR="003B5C88" w:rsidRDefault="00A30199">
      <w:pPr>
        <w:numPr>
          <w:ilvl w:val="0"/>
          <w:numId w:val="5"/>
        </w:numPr>
        <w:shd w:val="clear" w:color="auto" w:fill="FFFFFF"/>
        <w:spacing w:before="60"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Filter</w:t>
      </w:r>
    </w:p>
    <w:p w14:paraId="3FECFB06" w14:textId="77777777" w:rsidR="003B5C88" w:rsidRDefault="00A30199">
      <w:pPr>
        <w:numPr>
          <w:ilvl w:val="0"/>
          <w:numId w:val="5"/>
        </w:numPr>
        <w:shd w:val="clear" w:color="auto" w:fill="FFFFFF"/>
        <w:spacing w:before="60" w:after="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FilterChain</w:t>
      </w:r>
      <w:proofErr w:type="spellEnd"/>
    </w:p>
    <w:p w14:paraId="0166F158" w14:textId="77777777" w:rsidR="003B5C88" w:rsidRDefault="00A30199">
      <w:pPr>
        <w:numPr>
          <w:ilvl w:val="0"/>
          <w:numId w:val="5"/>
        </w:numPr>
        <w:shd w:val="clear" w:color="auto" w:fill="FFFFFF"/>
        <w:spacing w:before="60" w:after="28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FilterConfig</w:t>
      </w:r>
      <w:proofErr w:type="spellEnd"/>
    </w:p>
    <w:p w14:paraId="6545807A" w14:textId="77777777" w:rsidR="003B5C88" w:rsidRDefault="006E31D1">
      <w:pPr>
        <w:pStyle w:val="Heading1"/>
        <w:shd w:val="clear" w:color="auto" w:fill="FFFFFF"/>
        <w:spacing w:before="75" w:after="60"/>
        <w:rPr>
          <w:rFonts w:ascii="Times New Roman" w:eastAsia="Times New Roman" w:hAnsi="Times New Roman" w:cs="Times New Roman"/>
          <w:color w:val="000000"/>
        </w:rPr>
      </w:pPr>
      <w:hyperlink r:id="rId23">
        <w:r w:rsidR="00A30199">
          <w:rPr>
            <w:rFonts w:ascii="Times New Roman" w:eastAsia="Times New Roman" w:hAnsi="Times New Roman" w:cs="Times New Roman"/>
            <w:color w:val="000000"/>
            <w:u w:val="single"/>
          </w:rPr>
          <w:t>Applet to Servlet Communication</w:t>
        </w:r>
      </w:hyperlink>
    </w:p>
    <w:p w14:paraId="365EBB6A" w14:textId="77777777" w:rsidR="003B5C88" w:rsidRDefault="00A30199">
      <w:pPr>
        <w:shd w:val="clear" w:color="auto" w:fill="FFFFFF"/>
        <w:spacing w:before="60" w:after="280"/>
        <w:ind w:left="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HTML exhibits high performance by taking less time to load in the browser. However, when we use HTML page for important user details, by default, all the parameters that are passed appended in the URL. This compromises with the security. On the other hand, applet takes more time to load but there is no problem with Java security. This is an advantage of this technique.</w:t>
      </w:r>
    </w:p>
    <w:p w14:paraId="6B489072" w14:textId="77777777" w:rsidR="003B5C88" w:rsidRDefault="00A30199">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Applet is a compiled Java class that can be sent over the network. Applets are an alternative to HTML form page for developing websites. HTML form gives good performance, takes less time to load but has poor security. Whereas, Applets give poor performance, take time to load but have good security.</w:t>
      </w:r>
    </w:p>
    <w:p w14:paraId="59DA556E" w14:textId="77777777" w:rsidR="003B5C88" w:rsidRDefault="00A30199">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are two types of Applets:</w:t>
      </w:r>
    </w:p>
    <w:p w14:paraId="280C4C15" w14:textId="77777777" w:rsidR="003B5C88" w:rsidRDefault="00A30199">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Untrusted Applets: It cannot interact with files and file system, so writing malicious codes is not possible. Applets are untrusted.</w:t>
      </w:r>
    </w:p>
    <w:p w14:paraId="7ACF836A" w14:textId="77777777" w:rsidR="003B5C88" w:rsidRDefault="00A30199">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Trusted Applets: It can interact with files and file system so can write malicious codes.</w:t>
      </w:r>
    </w:p>
    <w:p w14:paraId="05F165C8" w14:textId="77777777" w:rsidR="003B5C88" w:rsidRDefault="00A30199">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Difference between </w:t>
      </w:r>
      <w:r>
        <w:rPr>
          <w:rFonts w:ascii="Times New Roman" w:eastAsia="Times New Roman" w:hAnsi="Times New Roman" w:cs="Times New Roman"/>
          <w:b/>
          <w:i/>
          <w:color w:val="000000"/>
          <w:sz w:val="28"/>
          <w:szCs w:val="28"/>
        </w:rPr>
        <w:t>applet </w:t>
      </w:r>
      <w:r>
        <w:rPr>
          <w:rFonts w:ascii="Times New Roman" w:eastAsia="Times New Roman" w:hAnsi="Times New Roman" w:cs="Times New Roman"/>
          <w:b/>
          <w:color w:val="000000"/>
          <w:sz w:val="28"/>
          <w:szCs w:val="28"/>
        </w:rPr>
        <w:t>and </w:t>
      </w:r>
      <w:hyperlink r:id="rId24">
        <w:r>
          <w:rPr>
            <w:rFonts w:ascii="Times New Roman" w:eastAsia="Times New Roman" w:hAnsi="Times New Roman" w:cs="Times New Roman"/>
            <w:b/>
            <w:i/>
            <w:color w:val="000000"/>
            <w:sz w:val="28"/>
            <w:szCs w:val="28"/>
          </w:rPr>
          <w:t>servlet</w:t>
        </w:r>
      </w:hyperlink>
    </w:p>
    <w:p w14:paraId="18DA6F44" w14:textId="77777777" w:rsidR="003B5C88" w:rsidRDefault="00A30199">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tbl>
      <w:tblPr>
        <w:tblStyle w:val="a2"/>
        <w:tblW w:w="8856" w:type="dxa"/>
        <w:tblLayout w:type="fixed"/>
        <w:tblLook w:val="0400" w:firstRow="0" w:lastRow="0" w:firstColumn="0" w:lastColumn="0" w:noHBand="0" w:noVBand="1"/>
      </w:tblPr>
      <w:tblGrid>
        <w:gridCol w:w="4428"/>
        <w:gridCol w:w="4428"/>
      </w:tblGrid>
      <w:tr w:rsidR="003B5C88" w14:paraId="645D6E55" w14:textId="77777777">
        <w:tc>
          <w:tcPr>
            <w:tcW w:w="442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0EEB53BB" w14:textId="77777777" w:rsidR="003B5C88" w:rsidRDefault="00A30199">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APPLET</w:t>
            </w:r>
          </w:p>
        </w:tc>
        <w:tc>
          <w:tcPr>
            <w:tcW w:w="44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14:paraId="74F7E01B" w14:textId="77777777" w:rsidR="003B5C88" w:rsidRDefault="00A30199">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SERVLET</w:t>
            </w:r>
          </w:p>
        </w:tc>
      </w:tr>
      <w:tr w:rsidR="003B5C88" w14:paraId="35A639E0" w14:textId="77777777">
        <w:tc>
          <w:tcPr>
            <w:tcW w:w="442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6F5E9CE6" w14:textId="77777777" w:rsidR="003B5C88" w:rsidRDefault="00A30199">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Used to develop </w:t>
            </w:r>
            <w:proofErr w:type="gramStart"/>
            <w:r>
              <w:rPr>
                <w:rFonts w:ascii="Times New Roman" w:eastAsia="Times New Roman" w:hAnsi="Times New Roman" w:cs="Times New Roman"/>
                <w:color w:val="000000"/>
                <w:sz w:val="28"/>
                <w:szCs w:val="28"/>
              </w:rPr>
              <w:t>client side</w:t>
            </w:r>
            <w:proofErr w:type="gramEnd"/>
            <w:r>
              <w:rPr>
                <w:rFonts w:ascii="Times New Roman" w:eastAsia="Times New Roman" w:hAnsi="Times New Roman" w:cs="Times New Roman"/>
                <w:color w:val="000000"/>
                <w:sz w:val="28"/>
                <w:szCs w:val="28"/>
              </w:rPr>
              <w:t xml:space="preserve"> web-resource program to generate static web page.</w:t>
            </w:r>
          </w:p>
        </w:tc>
        <w:tc>
          <w:tcPr>
            <w:tcW w:w="44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1BB62495" w14:textId="77777777" w:rsidR="003B5C88" w:rsidRDefault="00A30199">
            <w:pPr>
              <w:pBdr>
                <w:top w:val="nil"/>
                <w:left w:val="nil"/>
                <w:bottom w:val="nil"/>
                <w:right w:val="nil"/>
                <w:between w:val="nil"/>
              </w:pBdr>
              <w:spacing w:before="12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Used to develop </w:t>
            </w:r>
            <w:proofErr w:type="gramStart"/>
            <w:r>
              <w:rPr>
                <w:rFonts w:ascii="Times New Roman" w:eastAsia="Times New Roman" w:hAnsi="Times New Roman" w:cs="Times New Roman"/>
                <w:color w:val="000000"/>
                <w:sz w:val="28"/>
                <w:szCs w:val="28"/>
              </w:rPr>
              <w:t>server side</w:t>
            </w:r>
            <w:proofErr w:type="gramEnd"/>
            <w:r>
              <w:rPr>
                <w:rFonts w:ascii="Times New Roman" w:eastAsia="Times New Roman" w:hAnsi="Times New Roman" w:cs="Times New Roman"/>
                <w:color w:val="000000"/>
                <w:sz w:val="28"/>
                <w:szCs w:val="28"/>
              </w:rPr>
              <w:t xml:space="preserve"> web-resource program to generate dynamic web-page.</w:t>
            </w:r>
          </w:p>
        </w:tc>
      </w:tr>
      <w:tr w:rsidR="003B5C88" w14:paraId="612C6F8B" w14:textId="77777777">
        <w:tc>
          <w:tcPr>
            <w:tcW w:w="442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450726BC" w14:textId="77777777" w:rsidR="003B5C88" w:rsidRDefault="00A30199">
            <w:pPr>
              <w:pBdr>
                <w:top w:val="nil"/>
                <w:left w:val="nil"/>
                <w:bottom w:val="nil"/>
                <w:right w:val="nil"/>
                <w:between w:val="nil"/>
              </w:pBdr>
              <w:spacing w:before="12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Needs browser </w:t>
            </w:r>
            <w:proofErr w:type="spellStart"/>
            <w:r>
              <w:rPr>
                <w:rFonts w:ascii="Times New Roman" w:eastAsia="Times New Roman" w:hAnsi="Times New Roman" w:cs="Times New Roman"/>
                <w:color w:val="000000"/>
                <w:sz w:val="28"/>
                <w:szCs w:val="28"/>
              </w:rPr>
              <w:t>windw</w:t>
            </w:r>
            <w:proofErr w:type="spellEnd"/>
            <w:r>
              <w:rPr>
                <w:rFonts w:ascii="Times New Roman" w:eastAsia="Times New Roman" w:hAnsi="Times New Roman" w:cs="Times New Roman"/>
                <w:color w:val="000000"/>
                <w:sz w:val="28"/>
                <w:szCs w:val="28"/>
              </w:rPr>
              <w:t xml:space="preserve"> or </w:t>
            </w:r>
            <w:proofErr w:type="spellStart"/>
            <w:r>
              <w:rPr>
                <w:rFonts w:ascii="Times New Roman" w:eastAsia="Times New Roman" w:hAnsi="Times New Roman" w:cs="Times New Roman"/>
                <w:color w:val="000000"/>
                <w:sz w:val="28"/>
                <w:szCs w:val="28"/>
              </w:rPr>
              <w:t>appletviewer</w:t>
            </w:r>
            <w:proofErr w:type="spellEnd"/>
            <w:r>
              <w:rPr>
                <w:rFonts w:ascii="Times New Roman" w:eastAsia="Times New Roman" w:hAnsi="Times New Roman" w:cs="Times New Roman"/>
                <w:color w:val="000000"/>
                <w:sz w:val="28"/>
                <w:szCs w:val="28"/>
              </w:rPr>
              <w:t xml:space="preserve"> for execution.</w:t>
            </w:r>
          </w:p>
        </w:tc>
        <w:tc>
          <w:tcPr>
            <w:tcW w:w="44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3E65C467" w14:textId="77777777" w:rsidR="003B5C88" w:rsidRDefault="00A30199">
            <w:pPr>
              <w:pBdr>
                <w:top w:val="nil"/>
                <w:left w:val="nil"/>
                <w:bottom w:val="nil"/>
                <w:right w:val="nil"/>
                <w:between w:val="nil"/>
              </w:pBdr>
              <w:spacing w:before="12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Needs servlet container for execution.</w:t>
            </w:r>
          </w:p>
        </w:tc>
      </w:tr>
      <w:tr w:rsidR="003B5C88" w14:paraId="77BFE8C8" w14:textId="77777777">
        <w:tc>
          <w:tcPr>
            <w:tcW w:w="442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00C01652" w14:textId="77777777" w:rsidR="003B5C88" w:rsidRDefault="00A30199">
            <w:pPr>
              <w:pBdr>
                <w:top w:val="nil"/>
                <w:left w:val="nil"/>
                <w:bottom w:val="nil"/>
                <w:right w:val="nil"/>
                <w:between w:val="nil"/>
              </w:pBdr>
              <w:spacing w:before="12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Applet program comes to browser window from server for execution.</w:t>
            </w:r>
          </w:p>
        </w:tc>
        <w:tc>
          <w:tcPr>
            <w:tcW w:w="44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6424EDB3" w14:textId="77777777" w:rsidR="003B5C88" w:rsidRDefault="00A30199">
            <w:pPr>
              <w:pBdr>
                <w:top w:val="nil"/>
                <w:left w:val="nil"/>
                <w:bottom w:val="nil"/>
                <w:right w:val="nil"/>
                <w:between w:val="nil"/>
              </w:pBdr>
              <w:spacing w:before="12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Servlet program reside and execute in web resource.</w:t>
            </w:r>
          </w:p>
        </w:tc>
      </w:tr>
      <w:tr w:rsidR="003B5C88" w14:paraId="667DB091" w14:textId="77777777">
        <w:tc>
          <w:tcPr>
            <w:tcW w:w="442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18523685" w14:textId="77777777" w:rsidR="003B5C88" w:rsidRDefault="00A30199">
            <w:pPr>
              <w:pBdr>
                <w:top w:val="nil"/>
                <w:left w:val="nil"/>
                <w:bottom w:val="nil"/>
                <w:right w:val="nil"/>
                <w:between w:val="nil"/>
              </w:pBdr>
              <w:spacing w:before="12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life cycle methods are </w:t>
            </w:r>
            <w:proofErr w:type="spellStart"/>
            <w:proofErr w:type="gramStart"/>
            <w:r>
              <w:rPr>
                <w:rFonts w:ascii="Times New Roman" w:eastAsia="Times New Roman" w:hAnsi="Times New Roman" w:cs="Times New Roman"/>
                <w:color w:val="000000"/>
                <w:sz w:val="28"/>
                <w:szCs w:val="28"/>
              </w:rPr>
              <w:t>init</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start(), stop() and destroy().</w:t>
            </w:r>
          </w:p>
        </w:tc>
        <w:tc>
          <w:tcPr>
            <w:tcW w:w="44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25025B85" w14:textId="77777777" w:rsidR="003B5C88" w:rsidRDefault="00A30199">
            <w:pPr>
              <w:pBdr>
                <w:top w:val="nil"/>
                <w:left w:val="nil"/>
                <w:bottom w:val="nil"/>
                <w:right w:val="nil"/>
                <w:between w:val="nil"/>
              </w:pBdr>
              <w:spacing w:before="120"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life cycle methods are </w:t>
            </w:r>
            <w:proofErr w:type="spellStart"/>
            <w:proofErr w:type="gramStart"/>
            <w:r>
              <w:rPr>
                <w:rFonts w:ascii="Times New Roman" w:eastAsia="Times New Roman" w:hAnsi="Times New Roman" w:cs="Times New Roman"/>
                <w:color w:val="000000"/>
                <w:sz w:val="28"/>
                <w:szCs w:val="28"/>
              </w:rPr>
              <w:t>init</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Service(-,-)  and destroy().</w:t>
            </w:r>
          </w:p>
        </w:tc>
      </w:tr>
    </w:tbl>
    <w:p w14:paraId="7EEB8DCD" w14:textId="77777777" w:rsidR="003B5C88" w:rsidRDefault="00A30199">
      <w:pPr>
        <w:pBdr>
          <w:top w:val="nil"/>
          <w:left w:val="nil"/>
          <w:bottom w:val="nil"/>
          <w:right w:val="nil"/>
          <w:between w:val="nil"/>
        </w:pBdr>
        <w:shd w:val="clear" w:color="auto" w:fill="FFFFFF"/>
        <w:spacing w:before="120" w:after="120" w:line="240" w:lineRule="auto"/>
        <w:jc w:val="both"/>
        <w:rPr>
          <w:ins w:id="8" w:author="Unknown" w:date="2022-01-24T06:38:00Z"/>
          <w:rFonts w:ascii="Times New Roman" w:eastAsia="Times New Roman" w:hAnsi="Times New Roman" w:cs="Times New Roman"/>
          <w:color w:val="000000"/>
          <w:sz w:val="28"/>
          <w:szCs w:val="28"/>
        </w:rPr>
      </w:pPr>
      <w:ins w:id="9" w:author="Unknown" w:date="2022-01-24T06:38:00Z">
        <w:r>
          <w:rPr>
            <w:rFonts w:ascii="Times New Roman" w:eastAsia="Times New Roman" w:hAnsi="Times New Roman" w:cs="Times New Roman"/>
            <w:color w:val="000000"/>
            <w:sz w:val="28"/>
            <w:szCs w:val="28"/>
          </w:rPr>
          <w:t> </w:t>
        </w:r>
      </w:ins>
    </w:p>
    <w:p w14:paraId="2DABFD97" w14:textId="77777777" w:rsidR="003B5C88" w:rsidRDefault="00A30199">
      <w:pPr>
        <w:pBdr>
          <w:top w:val="nil"/>
          <w:left w:val="nil"/>
          <w:bottom w:val="nil"/>
          <w:right w:val="nil"/>
          <w:between w:val="nil"/>
        </w:pBdr>
        <w:shd w:val="clear" w:color="auto" w:fill="FFFFFF"/>
        <w:spacing w:before="120" w:after="120" w:line="240" w:lineRule="auto"/>
        <w:jc w:val="both"/>
        <w:rPr>
          <w:ins w:id="10" w:author="Unknown" w:date="2022-01-24T06:38:00Z"/>
          <w:rFonts w:ascii="Times New Roman" w:eastAsia="Times New Roman" w:hAnsi="Times New Roman" w:cs="Times New Roman"/>
          <w:color w:val="000000"/>
          <w:sz w:val="28"/>
          <w:szCs w:val="28"/>
        </w:rPr>
      </w:pPr>
      <w:ins w:id="11" w:author="Unknown" w:date="2022-01-24T06:38:00Z">
        <w:r>
          <w:rPr>
            <w:rFonts w:ascii="Times New Roman" w:eastAsia="Times New Roman" w:hAnsi="Times New Roman" w:cs="Times New Roman"/>
            <w:color w:val="000000"/>
            <w:sz w:val="28"/>
            <w:szCs w:val="28"/>
          </w:rPr>
          <w:t>Similar to HTML-to-servlet communication we need to perform applet-to servlet communication. In HTML-to-servlet communication the browser window automatically forms request URL and automatically forms query string having form data, when submit button is clicked. In applet-to-servlet communication all these activities should be taken care of by the programmers manually or explicitly as event handling operation.</w:t>
        </w:r>
      </w:ins>
    </w:p>
    <w:p w14:paraId="3A2C571B" w14:textId="77777777" w:rsidR="003B5C88" w:rsidRDefault="00A30199">
      <w:pPr>
        <w:pBdr>
          <w:top w:val="nil"/>
          <w:left w:val="nil"/>
          <w:bottom w:val="nil"/>
          <w:right w:val="nil"/>
          <w:between w:val="nil"/>
        </w:pBdr>
        <w:shd w:val="clear" w:color="auto" w:fill="FFFFFF"/>
        <w:spacing w:before="120" w:after="120" w:line="240" w:lineRule="auto"/>
        <w:jc w:val="both"/>
        <w:rPr>
          <w:ins w:id="12" w:author="Unknown" w:date="2022-01-24T06:38:00Z"/>
          <w:rFonts w:ascii="Times New Roman" w:eastAsia="Times New Roman" w:hAnsi="Times New Roman" w:cs="Times New Roman"/>
          <w:color w:val="000000"/>
          <w:sz w:val="28"/>
          <w:szCs w:val="28"/>
        </w:rPr>
      </w:pPr>
      <w:ins w:id="13" w:author="Unknown" w:date="2022-01-24T06:38:00Z">
        <w:r>
          <w:rPr>
            <w:rFonts w:ascii="Times New Roman" w:eastAsia="Times New Roman" w:hAnsi="Times New Roman" w:cs="Times New Roman"/>
            <w:b/>
            <w:color w:val="000000"/>
            <w:sz w:val="28"/>
            <w:szCs w:val="28"/>
          </w:rPr>
          <w:t>Example on Application of Applet to Servlet Communication</w:t>
        </w:r>
      </w:ins>
    </w:p>
    <w:p w14:paraId="52168B10" w14:textId="77777777" w:rsidR="003B5C88" w:rsidRDefault="00A30199">
      <w:pPr>
        <w:pBdr>
          <w:top w:val="nil"/>
          <w:left w:val="nil"/>
          <w:bottom w:val="nil"/>
          <w:right w:val="nil"/>
          <w:between w:val="nil"/>
        </w:pBdr>
        <w:shd w:val="clear" w:color="auto" w:fill="FFFFFF"/>
        <w:spacing w:before="120" w:after="120" w:line="240" w:lineRule="auto"/>
        <w:jc w:val="both"/>
        <w:rPr>
          <w:ins w:id="14" w:author="Unknown" w:date="2022-01-24T06:38:00Z"/>
          <w:rFonts w:ascii="Times New Roman" w:eastAsia="Times New Roman" w:hAnsi="Times New Roman" w:cs="Times New Roman"/>
          <w:color w:val="000000"/>
          <w:sz w:val="28"/>
          <w:szCs w:val="28"/>
        </w:rPr>
      </w:pPr>
      <w:ins w:id="15" w:author="Unknown" w:date="2022-01-24T06:38:00Z">
        <w:r>
          <w:rPr>
            <w:rFonts w:ascii="Times New Roman" w:eastAsia="Times New Roman" w:hAnsi="Times New Roman" w:cs="Times New Roman"/>
            <w:b/>
            <w:color w:val="000000"/>
            <w:sz w:val="28"/>
            <w:szCs w:val="28"/>
          </w:rPr>
          <w:t>               </w:t>
        </w:r>
      </w:ins>
      <w:r>
        <w:rPr>
          <w:rFonts w:ascii="Times New Roman" w:eastAsia="Times New Roman" w:hAnsi="Times New Roman" w:cs="Times New Roman"/>
          <w:b/>
          <w:noProof/>
          <w:color w:val="000000"/>
          <w:sz w:val="28"/>
          <w:szCs w:val="28"/>
        </w:rPr>
        <w:drawing>
          <wp:inline distT="0" distB="0" distL="0" distR="0" wp14:anchorId="1F86913D" wp14:editId="087E969F">
            <wp:extent cx="4762500" cy="2400300"/>
            <wp:effectExtent l="0" t="0" r="0" b="0"/>
            <wp:docPr id="17" name="image6.jpg" descr="Applet to Servlet Communication"/>
            <wp:cNvGraphicFramePr/>
            <a:graphic xmlns:a="http://schemas.openxmlformats.org/drawingml/2006/main">
              <a:graphicData uri="http://schemas.openxmlformats.org/drawingml/2006/picture">
                <pic:pic xmlns:pic="http://schemas.openxmlformats.org/drawingml/2006/picture">
                  <pic:nvPicPr>
                    <pic:cNvPr id="0" name="image6.jpg" descr="Applet to Servlet Communication"/>
                    <pic:cNvPicPr preferRelativeResize="0"/>
                  </pic:nvPicPr>
                  <pic:blipFill>
                    <a:blip r:embed="rId25"/>
                    <a:srcRect/>
                    <a:stretch>
                      <a:fillRect/>
                    </a:stretch>
                  </pic:blipFill>
                  <pic:spPr>
                    <a:xfrm>
                      <a:off x="0" y="0"/>
                      <a:ext cx="4762500" cy="2400300"/>
                    </a:xfrm>
                    <a:prstGeom prst="rect">
                      <a:avLst/>
                    </a:prstGeom>
                    <a:ln/>
                  </pic:spPr>
                </pic:pic>
              </a:graphicData>
            </a:graphic>
          </wp:inline>
        </w:drawing>
      </w:r>
    </w:p>
    <w:p w14:paraId="45E1C000" w14:textId="77777777" w:rsidR="003B5C88" w:rsidRDefault="00A30199">
      <w:pPr>
        <w:pBdr>
          <w:top w:val="nil"/>
          <w:left w:val="nil"/>
          <w:bottom w:val="nil"/>
          <w:right w:val="nil"/>
          <w:between w:val="nil"/>
        </w:pBdr>
        <w:shd w:val="clear" w:color="auto" w:fill="FFFFFF"/>
        <w:spacing w:before="120" w:after="120" w:line="240" w:lineRule="auto"/>
        <w:jc w:val="both"/>
        <w:rPr>
          <w:ins w:id="16" w:author="Unknown" w:date="2022-01-24T06:38:00Z"/>
          <w:rFonts w:ascii="Times New Roman" w:eastAsia="Times New Roman" w:hAnsi="Times New Roman" w:cs="Times New Roman"/>
          <w:color w:val="000000"/>
          <w:sz w:val="28"/>
          <w:szCs w:val="28"/>
        </w:rPr>
      </w:pPr>
      <w:ins w:id="17" w:author="Unknown" w:date="2022-01-24T06:38:00Z">
        <w:r>
          <w:rPr>
            <w:rFonts w:ascii="Times New Roman" w:eastAsia="Times New Roman" w:hAnsi="Times New Roman" w:cs="Times New Roman"/>
            <w:color w:val="000000"/>
            <w:sz w:val="28"/>
            <w:szCs w:val="28"/>
          </w:rPr>
          <w:t xml:space="preserve">Frame is a logical partition of the web page. Frame with name is called </w:t>
        </w:r>
        <w:proofErr w:type="gramStart"/>
        <w:r>
          <w:rPr>
            <w:rFonts w:ascii="Times New Roman" w:eastAsia="Times New Roman" w:hAnsi="Times New Roman" w:cs="Times New Roman"/>
            <w:color w:val="000000"/>
            <w:sz w:val="28"/>
            <w:szCs w:val="28"/>
          </w:rPr>
          <w:t>Named ,</w:t>
        </w:r>
        <w:proofErr w:type="gramEnd"/>
      </w:ins>
    </w:p>
    <w:p w14:paraId="008F9C04" w14:textId="77777777" w:rsidR="003B5C88" w:rsidRDefault="00A30199">
      <w:pPr>
        <w:pBdr>
          <w:top w:val="nil"/>
          <w:left w:val="nil"/>
          <w:bottom w:val="nil"/>
          <w:right w:val="nil"/>
          <w:between w:val="nil"/>
        </w:pBdr>
        <w:shd w:val="clear" w:color="auto" w:fill="FFFFFF"/>
        <w:spacing w:before="120" w:after="120" w:line="240" w:lineRule="auto"/>
        <w:jc w:val="both"/>
        <w:rPr>
          <w:ins w:id="18" w:author="Unknown" w:date="2022-01-24T06:38:00Z"/>
          <w:rFonts w:ascii="Times New Roman" w:eastAsia="Times New Roman" w:hAnsi="Times New Roman" w:cs="Times New Roman"/>
          <w:color w:val="000000"/>
          <w:sz w:val="28"/>
          <w:szCs w:val="28"/>
        </w:rPr>
      </w:pPr>
      <w:ins w:id="19" w:author="Unknown" w:date="2022-01-24T06:38:00Z">
        <w:r>
          <w:rPr>
            <w:rFonts w:ascii="Times New Roman" w:eastAsia="Times New Roman" w:hAnsi="Times New Roman" w:cs="Times New Roman"/>
            <w:color w:val="000000"/>
            <w:sz w:val="28"/>
            <w:szCs w:val="28"/>
          </w:rPr>
          <w:t>Frame.</w:t>
        </w:r>
      </w:ins>
    </w:p>
    <w:p w14:paraId="2060FB07" w14:textId="77777777" w:rsidR="003B5C88" w:rsidRDefault="00A30199">
      <w:pPr>
        <w:pBdr>
          <w:top w:val="nil"/>
          <w:left w:val="nil"/>
          <w:bottom w:val="nil"/>
          <w:right w:val="nil"/>
          <w:between w:val="nil"/>
        </w:pBdr>
        <w:shd w:val="clear" w:color="auto" w:fill="FFFFFF"/>
        <w:spacing w:before="120" w:after="120" w:line="240" w:lineRule="auto"/>
        <w:jc w:val="both"/>
        <w:rPr>
          <w:ins w:id="20" w:author="Unknown" w:date="2022-01-24T06:38:00Z"/>
          <w:rFonts w:ascii="Times New Roman" w:eastAsia="Times New Roman" w:hAnsi="Times New Roman" w:cs="Times New Roman"/>
          <w:color w:val="000000"/>
          <w:sz w:val="28"/>
          <w:szCs w:val="28"/>
        </w:rPr>
      </w:pPr>
      <w:ins w:id="21" w:author="Unknown" w:date="2022-01-24T06:38:00Z">
        <w:r>
          <w:rPr>
            <w:rFonts w:ascii="Times New Roman" w:eastAsia="Times New Roman" w:hAnsi="Times New Roman" w:cs="Times New Roman"/>
            <w:color w:val="000000"/>
            <w:sz w:val="28"/>
            <w:szCs w:val="28"/>
          </w:rPr>
          <w:t>Step 1: Prepare the deployment directory structure of web application.</w:t>
        </w:r>
      </w:ins>
    </w:p>
    <w:p w14:paraId="438B1083" w14:textId="77777777" w:rsidR="003B5C88" w:rsidRDefault="00A30199">
      <w:pPr>
        <w:pBdr>
          <w:top w:val="nil"/>
          <w:left w:val="nil"/>
          <w:bottom w:val="nil"/>
          <w:right w:val="nil"/>
          <w:between w:val="nil"/>
        </w:pBdr>
        <w:shd w:val="clear" w:color="auto" w:fill="FFFFFF"/>
        <w:spacing w:before="120" w:after="120" w:line="240" w:lineRule="auto"/>
        <w:jc w:val="both"/>
        <w:rPr>
          <w:ins w:id="22" w:author="Unknown" w:date="2022-01-24T06:38:00Z"/>
          <w:rFonts w:ascii="Times New Roman" w:eastAsia="Times New Roman" w:hAnsi="Times New Roman" w:cs="Times New Roman"/>
          <w:color w:val="000000"/>
          <w:sz w:val="28"/>
          <w:szCs w:val="28"/>
        </w:rPr>
      </w:pPr>
      <w:ins w:id="23" w:author="Unknown" w:date="2022-01-24T06:38:00Z">
        <w:r>
          <w:rPr>
            <w:rFonts w:ascii="Times New Roman" w:eastAsia="Times New Roman" w:hAnsi="Times New Roman" w:cs="Times New Roman"/>
            <w:color w:val="000000"/>
            <w:sz w:val="28"/>
            <w:szCs w:val="28"/>
          </w:rPr>
          <w:t xml:space="preserve">Request </w:t>
        </w:r>
        <w:proofErr w:type="spellStart"/>
        <w:r>
          <w:rPr>
            <w:rFonts w:ascii="Times New Roman" w:eastAsia="Times New Roman" w:hAnsi="Times New Roman" w:cs="Times New Roman"/>
            <w:color w:val="000000"/>
            <w:sz w:val="28"/>
            <w:szCs w:val="28"/>
          </w:rPr>
          <w:t>url</w:t>
        </w:r>
        <w:proofErr w:type="spellEnd"/>
        <w:r>
          <w:rPr>
            <w:rFonts w:ascii="Times New Roman" w:eastAsia="Times New Roman" w:hAnsi="Times New Roman" w:cs="Times New Roman"/>
            <w:color w:val="000000"/>
            <w:sz w:val="28"/>
            <w:szCs w:val="28"/>
          </w:rPr>
          <w:t> </w:t>
        </w:r>
        <w:r>
          <w:rPr>
            <w:rFonts w:ascii="Times New Roman" w:eastAsia="Times New Roman" w:hAnsi="Times New Roman" w:cs="Times New Roman"/>
            <w:b/>
            <w:color w:val="000000"/>
            <w:sz w:val="28"/>
            <w:szCs w:val="28"/>
          </w:rPr>
          <w:t>http://</w:t>
        </w:r>
      </w:ins>
      <w:r>
        <w:rPr>
          <w:rFonts w:ascii="Times New Roman" w:eastAsia="Times New Roman" w:hAnsi="Times New Roman" w:cs="Times New Roman"/>
          <w:b/>
          <w:color w:val="000000"/>
          <w:sz w:val="28"/>
          <w:szCs w:val="28"/>
        </w:rPr>
        <w:t>localhost:8081</w:t>
      </w:r>
      <w:ins w:id="24" w:author="Unknown" w:date="2022-01-24T06:38:00Z">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AtoSApp/Main.html</w:t>
        </w:r>
      </w:ins>
    </w:p>
    <w:p w14:paraId="4905562E" w14:textId="77777777" w:rsidR="003B5C88" w:rsidRDefault="00A30199">
      <w:pPr>
        <w:pBdr>
          <w:top w:val="nil"/>
          <w:left w:val="nil"/>
          <w:bottom w:val="nil"/>
          <w:right w:val="nil"/>
          <w:between w:val="nil"/>
        </w:pBdr>
        <w:shd w:val="clear" w:color="auto" w:fill="FFFFFF"/>
        <w:spacing w:before="120" w:after="120" w:line="240" w:lineRule="auto"/>
        <w:jc w:val="both"/>
        <w:rPr>
          <w:ins w:id="25" w:author="Unknown" w:date="2022-01-24T06:38:00Z"/>
          <w:rFonts w:ascii="Times New Roman" w:eastAsia="Times New Roman" w:hAnsi="Times New Roman" w:cs="Times New Roman"/>
          <w:color w:val="000000"/>
          <w:sz w:val="28"/>
          <w:szCs w:val="28"/>
        </w:rPr>
      </w:pPr>
      <w:ins w:id="26" w:author="Unknown" w:date="2022-01-24T06:38:00Z">
        <w:r>
          <w:rPr>
            <w:rFonts w:ascii="Times New Roman" w:eastAsia="Times New Roman" w:hAnsi="Times New Roman" w:cs="Times New Roman"/>
            <w:color w:val="000000"/>
            <w:sz w:val="28"/>
            <w:szCs w:val="28"/>
          </w:rPr>
          <w:t>Step 2: Develop the source code of above servlet program or web Application.</w:t>
        </w:r>
      </w:ins>
    </w:p>
    <w:p w14:paraId="6CC80A1C" w14:textId="77777777" w:rsidR="003B5C88" w:rsidRDefault="00A3019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ins w:id="27" w:author="Unknown" w:date="2022-01-24T06:38:00Z"/>
          <w:rFonts w:ascii="Times New Roman" w:eastAsia="Times New Roman" w:hAnsi="Times New Roman" w:cs="Times New Roman"/>
          <w:i/>
          <w:color w:val="000000"/>
          <w:sz w:val="28"/>
          <w:szCs w:val="28"/>
        </w:rPr>
      </w:pPr>
      <w:ins w:id="28" w:author="Unknown" w:date="2022-01-24T06:38:00Z">
        <w:r>
          <w:rPr>
            <w:rFonts w:ascii="Times New Roman" w:eastAsia="Times New Roman" w:hAnsi="Times New Roman" w:cs="Times New Roman"/>
            <w:b/>
            <w:i/>
            <w:color w:val="000000"/>
            <w:sz w:val="28"/>
            <w:szCs w:val="28"/>
          </w:rPr>
          <w:t>Source Code</w:t>
        </w:r>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t> </w:t>
        </w:r>
        <w:r>
          <w:rPr>
            <w:rFonts w:ascii="Times New Roman" w:eastAsia="Times New Roman" w:hAnsi="Times New Roman" w:cs="Times New Roman"/>
            <w:i/>
            <w:color w:val="000000"/>
            <w:sz w:val="28"/>
            <w:szCs w:val="28"/>
          </w:rPr>
          <w:br/>
        </w:r>
        <w:r>
          <w:rPr>
            <w:rFonts w:ascii="Times New Roman" w:eastAsia="Times New Roman" w:hAnsi="Times New Roman" w:cs="Times New Roman"/>
            <w:b/>
            <w:i/>
            <w:color w:val="000000"/>
            <w:sz w:val="28"/>
            <w:szCs w:val="28"/>
          </w:rPr>
          <w:t>MyApplet.</w:t>
        </w:r>
        <w:r>
          <w:fldChar w:fldCharType="begin"/>
        </w:r>
        <w:r>
          <w:instrText>HYPERLINK "http://ecomputernotes.com/java/what-is-java/what-is-java-explain-basic-features-of-java-language"</w:instrText>
        </w:r>
        <w:r>
          <w:fldChar w:fldCharType="separate"/>
        </w:r>
        <w:r>
          <w:rPr>
            <w:rFonts w:ascii="Times New Roman" w:eastAsia="Times New Roman" w:hAnsi="Times New Roman" w:cs="Times New Roman"/>
            <w:b/>
            <w:i/>
            <w:color w:val="000000"/>
            <w:sz w:val="28"/>
            <w:szCs w:val="28"/>
          </w:rPr>
          <w:t>java</w:t>
        </w:r>
        <w:r>
          <w:fldChar w:fldCharType="end"/>
        </w:r>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t> </w:t>
        </w:r>
        <w:r>
          <w:rPr>
            <w:rFonts w:ascii="Times New Roman" w:eastAsia="Times New Roman" w:hAnsi="Times New Roman" w:cs="Times New Roman"/>
            <w:i/>
            <w:color w:val="000000"/>
            <w:sz w:val="28"/>
            <w:szCs w:val="28"/>
          </w:rPr>
          <w:br/>
          <w:t xml:space="preserve">import </w:t>
        </w:r>
        <w:proofErr w:type="spellStart"/>
        <w:r>
          <w:rPr>
            <w:rFonts w:ascii="Times New Roman" w:eastAsia="Times New Roman" w:hAnsi="Times New Roman" w:cs="Times New Roman"/>
            <w:i/>
            <w:color w:val="000000"/>
            <w:sz w:val="28"/>
            <w:szCs w:val="28"/>
          </w:rPr>
          <w:t>javax.servlet</w:t>
        </w:r>
        <w:proofErr w:type="spellEnd"/>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t xml:space="preserve">import </w:t>
        </w:r>
        <w:proofErr w:type="spellStart"/>
        <w:r>
          <w:rPr>
            <w:rFonts w:ascii="Times New Roman" w:eastAsia="Times New Roman" w:hAnsi="Times New Roman" w:cs="Times New Roman"/>
            <w:i/>
            <w:color w:val="000000"/>
            <w:sz w:val="28"/>
            <w:szCs w:val="28"/>
          </w:rPr>
          <w:t>javax.servlet.http</w:t>
        </w:r>
        <w:proofErr w:type="spellEnd"/>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t>import java.io.*; </w:t>
        </w:r>
        <w:r>
          <w:rPr>
            <w:rFonts w:ascii="Times New Roman" w:eastAsia="Times New Roman" w:hAnsi="Times New Roman" w:cs="Times New Roman"/>
            <w:i/>
            <w:color w:val="000000"/>
            <w:sz w:val="28"/>
            <w:szCs w:val="28"/>
          </w:rPr>
          <w:br/>
        </w:r>
        <w:r>
          <w:rPr>
            <w:rFonts w:ascii="Times New Roman" w:eastAsia="Times New Roman" w:hAnsi="Times New Roman" w:cs="Times New Roman"/>
            <w:i/>
            <w:color w:val="000000"/>
            <w:sz w:val="28"/>
            <w:szCs w:val="28"/>
          </w:rPr>
          <w:lastRenderedPageBreak/>
          <w:t xml:space="preserve">import </w:t>
        </w:r>
        <w:proofErr w:type="spellStart"/>
        <w:r>
          <w:rPr>
            <w:rFonts w:ascii="Times New Roman" w:eastAsia="Times New Roman" w:hAnsi="Times New Roman" w:cs="Times New Roman"/>
            <w:i/>
            <w:color w:val="000000"/>
            <w:sz w:val="28"/>
            <w:szCs w:val="28"/>
          </w:rPr>
          <w:t>Java.util</w:t>
        </w:r>
        <w:proofErr w:type="spellEnd"/>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t xml:space="preserve">public class </w:t>
        </w:r>
        <w:proofErr w:type="spellStart"/>
        <w:r>
          <w:rPr>
            <w:rFonts w:ascii="Times New Roman" w:eastAsia="Times New Roman" w:hAnsi="Times New Roman" w:cs="Times New Roman"/>
            <w:i/>
            <w:color w:val="000000"/>
            <w:sz w:val="28"/>
            <w:szCs w:val="28"/>
          </w:rPr>
          <w:t>wishsrv</w:t>
        </w:r>
        <w:proofErr w:type="spellEnd"/>
        <w:r>
          <w:rPr>
            <w:rFonts w:ascii="Times New Roman" w:eastAsia="Times New Roman" w:hAnsi="Times New Roman" w:cs="Times New Roman"/>
            <w:i/>
            <w:color w:val="000000"/>
            <w:sz w:val="28"/>
            <w:szCs w:val="28"/>
          </w:rPr>
          <w:t xml:space="preserve"> extends </w:t>
        </w:r>
        <w:proofErr w:type="spellStart"/>
        <w:r>
          <w:rPr>
            <w:rFonts w:ascii="Times New Roman" w:eastAsia="Times New Roman" w:hAnsi="Times New Roman" w:cs="Times New Roman"/>
            <w:i/>
            <w:color w:val="000000"/>
            <w:sz w:val="28"/>
            <w:szCs w:val="28"/>
          </w:rPr>
          <w:t>HttpServlet</w:t>
        </w:r>
        <w:proofErr w:type="spellEnd"/>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t>{ </w:t>
        </w:r>
        <w:r>
          <w:rPr>
            <w:rFonts w:ascii="Times New Roman" w:eastAsia="Times New Roman" w:hAnsi="Times New Roman" w:cs="Times New Roman"/>
            <w:i/>
            <w:color w:val="000000"/>
            <w:sz w:val="28"/>
            <w:szCs w:val="28"/>
          </w:rPr>
          <w:br/>
          <w:t>public void service(</w:t>
        </w:r>
        <w:proofErr w:type="spellStart"/>
        <w:r>
          <w:rPr>
            <w:rFonts w:ascii="Times New Roman" w:eastAsia="Times New Roman" w:hAnsi="Times New Roman" w:cs="Times New Roman"/>
            <w:i/>
            <w:color w:val="000000"/>
            <w:sz w:val="28"/>
            <w:szCs w:val="28"/>
          </w:rPr>
          <w:t>HttpServletRequest</w:t>
        </w:r>
        <w:proofErr w:type="spellEnd"/>
        <w:r>
          <w:rPr>
            <w:rFonts w:ascii="Times New Roman" w:eastAsia="Times New Roman" w:hAnsi="Times New Roman" w:cs="Times New Roman"/>
            <w:i/>
            <w:color w:val="000000"/>
            <w:sz w:val="28"/>
            <w:szCs w:val="28"/>
          </w:rPr>
          <w:t xml:space="preserve"> </w:t>
        </w:r>
        <w:proofErr w:type="spellStart"/>
        <w:r>
          <w:rPr>
            <w:rFonts w:ascii="Times New Roman" w:eastAsia="Times New Roman" w:hAnsi="Times New Roman" w:cs="Times New Roman"/>
            <w:i/>
            <w:color w:val="000000"/>
            <w:sz w:val="28"/>
            <w:szCs w:val="28"/>
          </w:rPr>
          <w:t>req,HttpServletResponse</w:t>
        </w:r>
        <w:proofErr w:type="spellEnd"/>
        <w:r>
          <w:rPr>
            <w:rFonts w:ascii="Times New Roman" w:eastAsia="Times New Roman" w:hAnsi="Times New Roman" w:cs="Times New Roman"/>
            <w:i/>
            <w:color w:val="000000"/>
            <w:sz w:val="28"/>
            <w:szCs w:val="28"/>
          </w:rPr>
          <w:t xml:space="preserve"> res) throws </w:t>
        </w:r>
        <w:proofErr w:type="spellStart"/>
        <w:r>
          <w:rPr>
            <w:rFonts w:ascii="Times New Roman" w:eastAsia="Times New Roman" w:hAnsi="Times New Roman" w:cs="Times New Roman"/>
            <w:i/>
            <w:color w:val="000000"/>
            <w:sz w:val="28"/>
            <w:szCs w:val="28"/>
          </w:rPr>
          <w:t>ServletException</w:t>
        </w:r>
        <w:proofErr w:type="spellEnd"/>
        <w:r>
          <w:rPr>
            <w:rFonts w:ascii="Times New Roman" w:eastAsia="Times New Roman" w:hAnsi="Times New Roman" w:cs="Times New Roman"/>
            <w:i/>
            <w:color w:val="000000"/>
            <w:sz w:val="28"/>
            <w:szCs w:val="28"/>
          </w:rPr>
          <w:t xml:space="preserve"> , </w:t>
        </w:r>
        <w:proofErr w:type="spellStart"/>
        <w:r>
          <w:rPr>
            <w:rFonts w:ascii="Times New Roman" w:eastAsia="Times New Roman" w:hAnsi="Times New Roman" w:cs="Times New Roman"/>
            <w:i/>
            <w:color w:val="000000"/>
            <w:sz w:val="28"/>
            <w:szCs w:val="28"/>
          </w:rPr>
          <w:t>IOException</w:t>
        </w:r>
        <w:proofErr w:type="spellEnd"/>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t>{ </w:t>
        </w:r>
        <w:r>
          <w:rPr>
            <w:rFonts w:ascii="Times New Roman" w:eastAsia="Times New Roman" w:hAnsi="Times New Roman" w:cs="Times New Roman"/>
            <w:i/>
            <w:color w:val="000000"/>
            <w:sz w:val="28"/>
            <w:szCs w:val="28"/>
          </w:rPr>
          <w:br/>
          <w:t>//general settings </w:t>
        </w:r>
        <w:r>
          <w:rPr>
            <w:rFonts w:ascii="Times New Roman" w:eastAsia="Times New Roman" w:hAnsi="Times New Roman" w:cs="Times New Roman"/>
            <w:i/>
            <w:color w:val="000000"/>
            <w:sz w:val="28"/>
            <w:szCs w:val="28"/>
          </w:rPr>
          <w:br/>
          <w:t>PrintWriter.pw=</w:t>
        </w:r>
        <w:proofErr w:type="spellStart"/>
        <w:r>
          <w:rPr>
            <w:rFonts w:ascii="Times New Roman" w:eastAsia="Times New Roman" w:hAnsi="Times New Roman" w:cs="Times New Roman"/>
            <w:i/>
            <w:color w:val="000000"/>
            <w:sz w:val="28"/>
            <w:szCs w:val="28"/>
          </w:rPr>
          <w:t>res.getWriter</w:t>
        </w:r>
        <w:proofErr w:type="spellEnd"/>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r>
        <w:proofErr w:type="spellStart"/>
        <w:r>
          <w:rPr>
            <w:rFonts w:ascii="Times New Roman" w:eastAsia="Times New Roman" w:hAnsi="Times New Roman" w:cs="Times New Roman"/>
            <w:i/>
            <w:color w:val="000000"/>
            <w:sz w:val="28"/>
            <w:szCs w:val="28"/>
          </w:rPr>
          <w:t>setContentType</w:t>
        </w:r>
        <w:proofErr w:type="spellEnd"/>
        <w:r>
          <w:rPr>
            <w:rFonts w:ascii="Times New Roman" w:eastAsia="Times New Roman" w:hAnsi="Times New Roman" w:cs="Times New Roman"/>
            <w:i/>
            <w:color w:val="000000"/>
            <w:sz w:val="28"/>
            <w:szCs w:val="28"/>
          </w:rPr>
          <w:t>("text/html") ; </w:t>
        </w:r>
        <w:r>
          <w:rPr>
            <w:rFonts w:ascii="Times New Roman" w:eastAsia="Times New Roman" w:hAnsi="Times New Roman" w:cs="Times New Roman"/>
            <w:i/>
            <w:color w:val="000000"/>
            <w:sz w:val="28"/>
            <w:szCs w:val="28"/>
          </w:rPr>
          <w:br/>
          <w:t>//read form data </w:t>
        </w:r>
        <w:r>
          <w:rPr>
            <w:rFonts w:ascii="Times New Roman" w:eastAsia="Times New Roman" w:hAnsi="Times New Roman" w:cs="Times New Roman"/>
            <w:i/>
            <w:color w:val="000000"/>
            <w:sz w:val="28"/>
            <w:szCs w:val="28"/>
          </w:rPr>
          <w:br/>
          <w:t>String name=</w:t>
        </w:r>
        <w:proofErr w:type="spellStart"/>
        <w:r>
          <w:rPr>
            <w:rFonts w:ascii="Times New Roman" w:eastAsia="Times New Roman" w:hAnsi="Times New Roman" w:cs="Times New Roman"/>
            <w:i/>
            <w:color w:val="000000"/>
            <w:sz w:val="28"/>
            <w:szCs w:val="28"/>
          </w:rPr>
          <w:t>req.getParameter</w:t>
        </w:r>
        <w:proofErr w:type="spellEnd"/>
        <w:r>
          <w:rPr>
            <w:rFonts w:ascii="Times New Roman" w:eastAsia="Times New Roman" w:hAnsi="Times New Roman" w:cs="Times New Roman"/>
            <w:i/>
            <w:color w:val="000000"/>
            <w:sz w:val="28"/>
            <w:szCs w:val="28"/>
          </w:rPr>
          <w:t>("</w:t>
        </w:r>
        <w:proofErr w:type="spellStart"/>
        <w:r>
          <w:rPr>
            <w:rFonts w:ascii="Times New Roman" w:eastAsia="Times New Roman" w:hAnsi="Times New Roman" w:cs="Times New Roman"/>
            <w:i/>
            <w:color w:val="000000"/>
            <w:sz w:val="28"/>
            <w:szCs w:val="28"/>
          </w:rPr>
          <w:t>uname</w:t>
        </w:r>
        <w:proofErr w:type="spellEnd"/>
        <w:r>
          <w:rPr>
            <w:rFonts w:ascii="Times New Roman" w:eastAsia="Times New Roman" w:hAnsi="Times New Roman" w:cs="Times New Roman"/>
            <w:i/>
            <w:color w:val="000000"/>
            <w:sz w:val="28"/>
            <w:szCs w:val="28"/>
          </w:rPr>
          <w:t xml:space="preserve">") </w:t>
        </w:r>
        <w:proofErr w:type="spellStart"/>
        <w:r>
          <w:rPr>
            <w:rFonts w:ascii="Times New Roman" w:eastAsia="Times New Roman" w:hAnsi="Times New Roman" w:cs="Times New Roman"/>
            <w:i/>
            <w:color w:val="000000"/>
            <w:sz w:val="28"/>
            <w:szCs w:val="28"/>
          </w:rPr>
          <w:t>i</w:t>
        </w:r>
        <w:proofErr w:type="spellEnd"/>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t>//generate wish message </w:t>
        </w:r>
        <w:r>
          <w:rPr>
            <w:rFonts w:ascii="Times New Roman" w:eastAsia="Times New Roman" w:hAnsi="Times New Roman" w:cs="Times New Roman"/>
            <w:i/>
            <w:color w:val="000000"/>
            <w:sz w:val="28"/>
            <w:szCs w:val="28"/>
          </w:rPr>
          <w:br/>
          <w:t>Calendar cl=</w:t>
        </w:r>
        <w:proofErr w:type="spellStart"/>
        <w:r>
          <w:rPr>
            <w:rFonts w:ascii="Times New Roman" w:eastAsia="Times New Roman" w:hAnsi="Times New Roman" w:cs="Times New Roman"/>
            <w:i/>
            <w:color w:val="000000"/>
            <w:sz w:val="28"/>
            <w:szCs w:val="28"/>
          </w:rPr>
          <w:t>Calendar.getlnstance</w:t>
        </w:r>
        <w:proofErr w:type="spellEnd"/>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t>int h=</w:t>
        </w:r>
        <w:proofErr w:type="spellStart"/>
        <w:r>
          <w:rPr>
            <w:rFonts w:ascii="Times New Roman" w:eastAsia="Times New Roman" w:hAnsi="Times New Roman" w:cs="Times New Roman"/>
            <w:i/>
            <w:color w:val="000000"/>
            <w:sz w:val="28"/>
            <w:szCs w:val="28"/>
          </w:rPr>
          <w:t>cl.get</w:t>
        </w:r>
        <w:proofErr w:type="spellEnd"/>
        <w:r>
          <w:rPr>
            <w:rFonts w:ascii="Times New Roman" w:eastAsia="Times New Roman" w:hAnsi="Times New Roman" w:cs="Times New Roman"/>
            <w:i/>
            <w:color w:val="000000"/>
            <w:sz w:val="28"/>
            <w:szCs w:val="28"/>
          </w:rPr>
          <w:t>(</w:t>
        </w:r>
        <w:proofErr w:type="spellStart"/>
        <w:r>
          <w:rPr>
            <w:rFonts w:ascii="Times New Roman" w:eastAsia="Times New Roman" w:hAnsi="Times New Roman" w:cs="Times New Roman"/>
            <w:i/>
            <w:color w:val="000000"/>
            <w:sz w:val="28"/>
            <w:szCs w:val="28"/>
          </w:rPr>
          <w:t>Calendar.HOUR_OF_DAY</w:t>
        </w:r>
        <w:proofErr w:type="spellEnd"/>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t>if (h&lt;=12) </w:t>
        </w:r>
        <w:r>
          <w:rPr>
            <w:rFonts w:ascii="Times New Roman" w:eastAsia="Times New Roman" w:hAnsi="Times New Roman" w:cs="Times New Roman"/>
            <w:i/>
            <w:color w:val="000000"/>
            <w:sz w:val="28"/>
            <w:szCs w:val="28"/>
          </w:rPr>
          <w:br/>
          <w:t xml:space="preserve">pw. </w:t>
        </w:r>
        <w:proofErr w:type="spellStart"/>
        <w:r>
          <w:rPr>
            <w:rFonts w:ascii="Times New Roman" w:eastAsia="Times New Roman" w:hAnsi="Times New Roman" w:cs="Times New Roman"/>
            <w:i/>
            <w:color w:val="000000"/>
            <w:sz w:val="28"/>
            <w:szCs w:val="28"/>
          </w:rPr>
          <w:t>println</w:t>
        </w:r>
        <w:proofErr w:type="spellEnd"/>
        <w:r>
          <w:rPr>
            <w:rFonts w:ascii="Times New Roman" w:eastAsia="Times New Roman" w:hAnsi="Times New Roman" w:cs="Times New Roman"/>
            <w:i/>
            <w:color w:val="000000"/>
            <w:sz w:val="28"/>
            <w:szCs w:val="28"/>
          </w:rPr>
          <w:t xml:space="preserve"> ("Good </w:t>
        </w:r>
        <w:proofErr w:type="gramStart"/>
        <w:r>
          <w:rPr>
            <w:rFonts w:ascii="Times New Roman" w:eastAsia="Times New Roman" w:hAnsi="Times New Roman" w:cs="Times New Roman"/>
            <w:i/>
            <w:color w:val="000000"/>
            <w:sz w:val="28"/>
            <w:szCs w:val="28"/>
          </w:rPr>
          <w:t>Morning :</w:t>
        </w:r>
        <w:proofErr w:type="gramEnd"/>
        <w:r>
          <w:rPr>
            <w:rFonts w:ascii="Times New Roman" w:eastAsia="Times New Roman" w:hAnsi="Times New Roman" w:cs="Times New Roman"/>
            <w:i/>
            <w:color w:val="000000"/>
            <w:sz w:val="28"/>
            <w:szCs w:val="28"/>
          </w:rPr>
          <w:t xml:space="preserve">"+name) </w:t>
        </w:r>
        <w:proofErr w:type="spellStart"/>
        <w:r>
          <w:rPr>
            <w:rFonts w:ascii="Times New Roman" w:eastAsia="Times New Roman" w:hAnsi="Times New Roman" w:cs="Times New Roman"/>
            <w:i/>
            <w:color w:val="000000"/>
            <w:sz w:val="28"/>
            <w:szCs w:val="28"/>
          </w:rPr>
          <w:t>i</w:t>
        </w:r>
        <w:proofErr w:type="spellEnd"/>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t>elseif(h&lt;=16} </w:t>
        </w:r>
        <w:r>
          <w:rPr>
            <w:rFonts w:ascii="Times New Roman" w:eastAsia="Times New Roman" w:hAnsi="Times New Roman" w:cs="Times New Roman"/>
            <w:i/>
            <w:color w:val="000000"/>
            <w:sz w:val="28"/>
            <w:szCs w:val="28"/>
          </w:rPr>
          <w:br/>
        </w:r>
        <w:proofErr w:type="spellStart"/>
        <w:r>
          <w:rPr>
            <w:rFonts w:ascii="Times New Roman" w:eastAsia="Times New Roman" w:hAnsi="Times New Roman" w:cs="Times New Roman"/>
            <w:i/>
            <w:color w:val="000000"/>
            <w:sz w:val="28"/>
            <w:szCs w:val="28"/>
          </w:rPr>
          <w:t>pw.println</w:t>
        </w:r>
        <w:proofErr w:type="spellEnd"/>
        <w:r>
          <w:rPr>
            <w:rFonts w:ascii="Times New Roman" w:eastAsia="Times New Roman" w:hAnsi="Times New Roman" w:cs="Times New Roman"/>
            <w:i/>
            <w:color w:val="000000"/>
            <w:sz w:val="28"/>
            <w:szCs w:val="28"/>
          </w:rPr>
          <w:t>("Good Afternoon: "+name); </w:t>
        </w:r>
        <w:r>
          <w:rPr>
            <w:rFonts w:ascii="Times New Roman" w:eastAsia="Times New Roman" w:hAnsi="Times New Roman" w:cs="Times New Roman"/>
            <w:i/>
            <w:color w:val="000000"/>
            <w:sz w:val="28"/>
            <w:szCs w:val="28"/>
          </w:rPr>
          <w:br/>
          <w:t>elseif(h&lt;=20} </w:t>
        </w:r>
        <w:r>
          <w:rPr>
            <w:rFonts w:ascii="Times New Roman" w:eastAsia="Times New Roman" w:hAnsi="Times New Roman" w:cs="Times New Roman"/>
            <w:i/>
            <w:color w:val="000000"/>
            <w:sz w:val="28"/>
            <w:szCs w:val="28"/>
          </w:rPr>
          <w:br/>
        </w:r>
        <w:proofErr w:type="spellStart"/>
        <w:r>
          <w:rPr>
            <w:rFonts w:ascii="Times New Roman" w:eastAsia="Times New Roman" w:hAnsi="Times New Roman" w:cs="Times New Roman"/>
            <w:i/>
            <w:color w:val="000000"/>
            <w:sz w:val="28"/>
            <w:szCs w:val="28"/>
          </w:rPr>
          <w:t>pw.println</w:t>
        </w:r>
        <w:proofErr w:type="spellEnd"/>
        <w:r>
          <w:rPr>
            <w:rFonts w:ascii="Times New Roman" w:eastAsia="Times New Roman" w:hAnsi="Times New Roman" w:cs="Times New Roman"/>
            <w:i/>
            <w:color w:val="000000"/>
            <w:sz w:val="28"/>
            <w:szCs w:val="28"/>
          </w:rPr>
          <w:t>("Good Evening :"+name); </w:t>
        </w:r>
        <w:r>
          <w:rPr>
            <w:rFonts w:ascii="Times New Roman" w:eastAsia="Times New Roman" w:hAnsi="Times New Roman" w:cs="Times New Roman"/>
            <w:i/>
            <w:color w:val="000000"/>
            <w:sz w:val="28"/>
            <w:szCs w:val="28"/>
          </w:rPr>
          <w:br/>
          <w:t>else </w:t>
        </w:r>
        <w:r>
          <w:rPr>
            <w:rFonts w:ascii="Times New Roman" w:eastAsia="Times New Roman" w:hAnsi="Times New Roman" w:cs="Times New Roman"/>
            <w:i/>
            <w:color w:val="000000"/>
            <w:sz w:val="28"/>
            <w:szCs w:val="28"/>
          </w:rPr>
          <w:br/>
        </w:r>
        <w:proofErr w:type="spellStart"/>
        <w:r>
          <w:rPr>
            <w:rFonts w:ascii="Times New Roman" w:eastAsia="Times New Roman" w:hAnsi="Times New Roman" w:cs="Times New Roman"/>
            <w:i/>
            <w:color w:val="000000"/>
            <w:sz w:val="28"/>
            <w:szCs w:val="28"/>
          </w:rPr>
          <w:t>pw.println</w:t>
        </w:r>
        <w:proofErr w:type="spellEnd"/>
        <w:r>
          <w:rPr>
            <w:rFonts w:ascii="Times New Roman" w:eastAsia="Times New Roman" w:hAnsi="Times New Roman" w:cs="Times New Roman"/>
            <w:i/>
            <w:color w:val="000000"/>
            <w:sz w:val="28"/>
            <w:szCs w:val="28"/>
          </w:rPr>
          <w:t>("Good Night :"+name); </w:t>
        </w:r>
        <w:r>
          <w:rPr>
            <w:rFonts w:ascii="Times New Roman" w:eastAsia="Times New Roman" w:hAnsi="Times New Roman" w:cs="Times New Roman"/>
            <w:i/>
            <w:color w:val="000000"/>
            <w:sz w:val="28"/>
            <w:szCs w:val="28"/>
          </w:rPr>
          <w:br/>
          <w:t>//close stream obj </w:t>
        </w:r>
        <w:r>
          <w:rPr>
            <w:rFonts w:ascii="Times New Roman" w:eastAsia="Times New Roman" w:hAnsi="Times New Roman" w:cs="Times New Roman"/>
            <w:i/>
            <w:color w:val="000000"/>
            <w:sz w:val="28"/>
            <w:szCs w:val="28"/>
          </w:rPr>
          <w:br/>
        </w:r>
        <w:proofErr w:type="spellStart"/>
        <w:r>
          <w:rPr>
            <w:rFonts w:ascii="Times New Roman" w:eastAsia="Times New Roman" w:hAnsi="Times New Roman" w:cs="Times New Roman"/>
            <w:i/>
            <w:color w:val="000000"/>
            <w:sz w:val="28"/>
            <w:szCs w:val="28"/>
          </w:rPr>
          <w:t>pw.close</w:t>
        </w:r>
        <w:proofErr w:type="spellEnd"/>
        <w:r>
          <w:rPr>
            <w:rFonts w:ascii="Times New Roman" w:eastAsia="Times New Roman" w:hAnsi="Times New Roman" w:cs="Times New Roman"/>
            <w:i/>
            <w:color w:val="000000"/>
            <w:sz w:val="28"/>
            <w:szCs w:val="28"/>
          </w:rPr>
          <w:t>() </w:t>
        </w:r>
        <w:proofErr w:type="spellStart"/>
        <w:r>
          <w:rPr>
            <w:rFonts w:ascii="Times New Roman" w:eastAsia="Times New Roman" w:hAnsi="Times New Roman" w:cs="Times New Roman"/>
            <w:i/>
            <w:color w:val="000000"/>
            <w:sz w:val="28"/>
            <w:szCs w:val="28"/>
          </w:rPr>
          <w:t>i</w:t>
        </w:r>
        <w:proofErr w:type="spellEnd"/>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t>}//</w:t>
        </w:r>
        <w:proofErr w:type="spellStart"/>
        <w:r>
          <w:rPr>
            <w:rFonts w:ascii="Times New Roman" w:eastAsia="Times New Roman" w:hAnsi="Times New Roman" w:cs="Times New Roman"/>
            <w:i/>
            <w:color w:val="000000"/>
            <w:sz w:val="28"/>
            <w:szCs w:val="28"/>
          </w:rPr>
          <w:t>doGet</w:t>
        </w:r>
        <w:proofErr w:type="spellEnd"/>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t>} / /class </w:t>
        </w:r>
        <w:r>
          <w:rPr>
            <w:rFonts w:ascii="Times New Roman" w:eastAsia="Times New Roman" w:hAnsi="Times New Roman" w:cs="Times New Roman"/>
            <w:i/>
            <w:color w:val="000000"/>
            <w:sz w:val="28"/>
            <w:szCs w:val="28"/>
          </w:rPr>
          <w:br/>
          <w:t xml:space="preserve">&lt;&gt; </w:t>
        </w:r>
        <w:proofErr w:type="spellStart"/>
        <w:r>
          <w:rPr>
            <w:rFonts w:ascii="Times New Roman" w:eastAsia="Times New Roman" w:hAnsi="Times New Roman" w:cs="Times New Roman"/>
            <w:i/>
            <w:color w:val="000000"/>
            <w:sz w:val="28"/>
            <w:szCs w:val="28"/>
          </w:rPr>
          <w:t>javac</w:t>
        </w:r>
        <w:proofErr w:type="spellEnd"/>
        <w:r>
          <w:rPr>
            <w:rFonts w:ascii="Times New Roman" w:eastAsia="Times New Roman" w:hAnsi="Times New Roman" w:cs="Times New Roman"/>
            <w:i/>
            <w:color w:val="000000"/>
            <w:sz w:val="28"/>
            <w:szCs w:val="28"/>
          </w:rPr>
          <w:t xml:space="preserve"> MyServlet.java </w:t>
        </w:r>
        <w:r>
          <w:rPr>
            <w:rFonts w:ascii="Times New Roman" w:eastAsia="Times New Roman" w:hAnsi="Times New Roman" w:cs="Times New Roman"/>
            <w:i/>
            <w:color w:val="000000"/>
            <w:sz w:val="28"/>
            <w:szCs w:val="28"/>
          </w:rPr>
          <w:br/>
        </w:r>
        <w:r>
          <w:rPr>
            <w:rFonts w:ascii="Times New Roman" w:eastAsia="Times New Roman" w:hAnsi="Times New Roman" w:cs="Times New Roman"/>
            <w:b/>
            <w:i/>
            <w:color w:val="000000"/>
            <w:sz w:val="28"/>
            <w:szCs w:val="28"/>
          </w:rPr>
          <w:t>web.xml</w:t>
        </w:r>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t xml:space="preserve">Configure </w:t>
        </w:r>
        <w:proofErr w:type="spellStart"/>
        <w:r>
          <w:rPr>
            <w:rFonts w:ascii="Times New Roman" w:eastAsia="Times New Roman" w:hAnsi="Times New Roman" w:cs="Times New Roman"/>
            <w:i/>
            <w:color w:val="000000"/>
            <w:sz w:val="28"/>
            <w:szCs w:val="28"/>
          </w:rPr>
          <w:t>MyServletprogram</w:t>
        </w:r>
        <w:proofErr w:type="spellEnd"/>
        <w:r>
          <w:rPr>
            <w:rFonts w:ascii="Times New Roman" w:eastAsia="Times New Roman" w:hAnsi="Times New Roman" w:cs="Times New Roman"/>
            <w:i/>
            <w:color w:val="000000"/>
            <w:sz w:val="28"/>
            <w:szCs w:val="28"/>
          </w:rPr>
          <w:t xml:space="preserve"> with /</w:t>
        </w:r>
        <w:proofErr w:type="spellStart"/>
        <w:r>
          <w:rPr>
            <w:rFonts w:ascii="Times New Roman" w:eastAsia="Times New Roman" w:hAnsi="Times New Roman" w:cs="Times New Roman"/>
            <w:i/>
            <w:color w:val="000000"/>
            <w:sz w:val="28"/>
            <w:szCs w:val="28"/>
          </w:rPr>
          <w:t>testurl</w:t>
        </w:r>
        <w:proofErr w:type="spellEnd"/>
        <w:r>
          <w:rPr>
            <w:rFonts w:ascii="Times New Roman" w:eastAsia="Times New Roman" w:hAnsi="Times New Roman" w:cs="Times New Roman"/>
            <w:i/>
            <w:color w:val="000000"/>
            <w:sz w:val="28"/>
            <w:szCs w:val="28"/>
          </w:rPr>
          <w:t xml:space="preserve"> </w:t>
        </w:r>
        <w:proofErr w:type="spellStart"/>
        <w:r>
          <w:rPr>
            <w:rFonts w:ascii="Times New Roman" w:eastAsia="Times New Roman" w:hAnsi="Times New Roman" w:cs="Times New Roman"/>
            <w:i/>
            <w:color w:val="000000"/>
            <w:sz w:val="28"/>
            <w:szCs w:val="28"/>
          </w:rPr>
          <w:t>url</w:t>
        </w:r>
        <w:proofErr w:type="spellEnd"/>
        <w:r>
          <w:rPr>
            <w:rFonts w:ascii="Times New Roman" w:eastAsia="Times New Roman" w:hAnsi="Times New Roman" w:cs="Times New Roman"/>
            <w:i/>
            <w:color w:val="000000"/>
            <w:sz w:val="28"/>
            <w:szCs w:val="28"/>
          </w:rPr>
          <w:t xml:space="preserve"> pattern and also configure Main.html as welcome file. </w:t>
        </w:r>
        <w:r>
          <w:rPr>
            <w:rFonts w:ascii="Times New Roman" w:eastAsia="Times New Roman" w:hAnsi="Times New Roman" w:cs="Times New Roman"/>
            <w:i/>
            <w:color w:val="000000"/>
            <w:sz w:val="28"/>
            <w:szCs w:val="28"/>
          </w:rPr>
          <w:br/>
          <w:t>&lt;web-app&gt; </w:t>
        </w:r>
        <w:r>
          <w:rPr>
            <w:rFonts w:ascii="Times New Roman" w:eastAsia="Times New Roman" w:hAnsi="Times New Roman" w:cs="Times New Roman"/>
            <w:i/>
            <w:color w:val="000000"/>
            <w:sz w:val="28"/>
            <w:szCs w:val="28"/>
          </w:rPr>
          <w:br/>
          <w:t>        &lt;servlet&gt; </w:t>
        </w:r>
        <w:r>
          <w:rPr>
            <w:rFonts w:ascii="Times New Roman" w:eastAsia="Times New Roman" w:hAnsi="Times New Roman" w:cs="Times New Roman"/>
            <w:i/>
            <w:color w:val="000000"/>
            <w:sz w:val="28"/>
            <w:szCs w:val="28"/>
          </w:rPr>
          <w:br/>
          <w:t>            &lt;servlet-name&gt;</w:t>
        </w:r>
        <w:proofErr w:type="spellStart"/>
        <w:r>
          <w:rPr>
            <w:rFonts w:ascii="Times New Roman" w:eastAsia="Times New Roman" w:hAnsi="Times New Roman" w:cs="Times New Roman"/>
            <w:i/>
            <w:color w:val="000000"/>
            <w:sz w:val="28"/>
            <w:szCs w:val="28"/>
          </w:rPr>
          <w:t>abc</w:t>
        </w:r>
        <w:proofErr w:type="spellEnd"/>
        <w:r>
          <w:rPr>
            <w:rFonts w:ascii="Times New Roman" w:eastAsia="Times New Roman" w:hAnsi="Times New Roman" w:cs="Times New Roman"/>
            <w:i/>
            <w:color w:val="000000"/>
            <w:sz w:val="28"/>
            <w:szCs w:val="28"/>
          </w:rPr>
          <w:t>&lt;/servlet-name&gt; </w:t>
        </w:r>
        <w:r>
          <w:rPr>
            <w:rFonts w:ascii="Times New Roman" w:eastAsia="Times New Roman" w:hAnsi="Times New Roman" w:cs="Times New Roman"/>
            <w:i/>
            <w:color w:val="000000"/>
            <w:sz w:val="28"/>
            <w:szCs w:val="28"/>
          </w:rPr>
          <w:br/>
          <w:t>            &lt;servlet-class&gt;</w:t>
        </w:r>
        <w:proofErr w:type="spellStart"/>
        <w:r>
          <w:rPr>
            <w:rFonts w:ascii="Times New Roman" w:eastAsia="Times New Roman" w:hAnsi="Times New Roman" w:cs="Times New Roman"/>
            <w:i/>
            <w:color w:val="000000"/>
            <w:sz w:val="28"/>
            <w:szCs w:val="28"/>
          </w:rPr>
          <w:t>MyServlet</w:t>
        </w:r>
        <w:proofErr w:type="spellEnd"/>
        <w:r>
          <w:rPr>
            <w:rFonts w:ascii="Times New Roman" w:eastAsia="Times New Roman" w:hAnsi="Times New Roman" w:cs="Times New Roman"/>
            <w:i/>
            <w:color w:val="000000"/>
            <w:sz w:val="28"/>
            <w:szCs w:val="28"/>
          </w:rPr>
          <w:t>&lt;/servlet-class&gt; </w:t>
        </w:r>
        <w:r>
          <w:rPr>
            <w:rFonts w:ascii="Times New Roman" w:eastAsia="Times New Roman" w:hAnsi="Times New Roman" w:cs="Times New Roman"/>
            <w:i/>
            <w:color w:val="000000"/>
            <w:sz w:val="28"/>
            <w:szCs w:val="28"/>
          </w:rPr>
          <w:br/>
          <w:t>        &lt;/servlet&gt; </w:t>
        </w:r>
        <w:r>
          <w:rPr>
            <w:rFonts w:ascii="Times New Roman" w:eastAsia="Times New Roman" w:hAnsi="Times New Roman" w:cs="Times New Roman"/>
            <w:i/>
            <w:color w:val="000000"/>
            <w:sz w:val="28"/>
            <w:szCs w:val="28"/>
          </w:rPr>
          <w:br/>
          <w:t>          &lt;servlet-mapping&gt; </w:t>
        </w:r>
        <w:r>
          <w:rPr>
            <w:rFonts w:ascii="Times New Roman" w:eastAsia="Times New Roman" w:hAnsi="Times New Roman" w:cs="Times New Roman"/>
            <w:i/>
            <w:color w:val="000000"/>
            <w:sz w:val="28"/>
            <w:szCs w:val="28"/>
          </w:rPr>
          <w:br/>
          <w:t>             &lt;servlet-name&gt;</w:t>
        </w:r>
        <w:proofErr w:type="spellStart"/>
        <w:r>
          <w:rPr>
            <w:rFonts w:ascii="Times New Roman" w:eastAsia="Times New Roman" w:hAnsi="Times New Roman" w:cs="Times New Roman"/>
            <w:i/>
            <w:color w:val="000000"/>
            <w:sz w:val="28"/>
            <w:szCs w:val="28"/>
          </w:rPr>
          <w:t>abc</w:t>
        </w:r>
        <w:proofErr w:type="spellEnd"/>
        <w:r>
          <w:rPr>
            <w:rFonts w:ascii="Times New Roman" w:eastAsia="Times New Roman" w:hAnsi="Times New Roman" w:cs="Times New Roman"/>
            <w:i/>
            <w:color w:val="000000"/>
            <w:sz w:val="28"/>
            <w:szCs w:val="28"/>
          </w:rPr>
          <w:t>&lt;/servlet-name&gt; </w:t>
        </w:r>
        <w:r>
          <w:rPr>
            <w:rFonts w:ascii="Times New Roman" w:eastAsia="Times New Roman" w:hAnsi="Times New Roman" w:cs="Times New Roman"/>
            <w:i/>
            <w:color w:val="000000"/>
            <w:sz w:val="28"/>
            <w:szCs w:val="28"/>
          </w:rPr>
          <w:br/>
          <w:t>             &lt;</w:t>
        </w:r>
        <w:proofErr w:type="spellStart"/>
        <w:r>
          <w:rPr>
            <w:rFonts w:ascii="Times New Roman" w:eastAsia="Times New Roman" w:hAnsi="Times New Roman" w:cs="Times New Roman"/>
            <w:i/>
            <w:color w:val="000000"/>
            <w:sz w:val="28"/>
            <w:szCs w:val="28"/>
          </w:rPr>
          <w:t>url</w:t>
        </w:r>
        <w:proofErr w:type="spellEnd"/>
        <w:r>
          <w:rPr>
            <w:rFonts w:ascii="Times New Roman" w:eastAsia="Times New Roman" w:hAnsi="Times New Roman" w:cs="Times New Roman"/>
            <w:i/>
            <w:color w:val="000000"/>
            <w:sz w:val="28"/>
            <w:szCs w:val="28"/>
          </w:rPr>
          <w:t>-pattern&gt;/</w:t>
        </w:r>
        <w:proofErr w:type="spellStart"/>
        <w:r>
          <w:rPr>
            <w:rFonts w:ascii="Times New Roman" w:eastAsia="Times New Roman" w:hAnsi="Times New Roman" w:cs="Times New Roman"/>
            <w:i/>
            <w:color w:val="000000"/>
            <w:sz w:val="28"/>
            <w:szCs w:val="28"/>
          </w:rPr>
          <w:t>testurl</w:t>
        </w:r>
        <w:proofErr w:type="spellEnd"/>
        <w:r>
          <w:rPr>
            <w:rFonts w:ascii="Times New Roman" w:eastAsia="Times New Roman" w:hAnsi="Times New Roman" w:cs="Times New Roman"/>
            <w:i/>
            <w:color w:val="000000"/>
            <w:sz w:val="28"/>
            <w:szCs w:val="28"/>
          </w:rPr>
          <w:t>&lt;/</w:t>
        </w:r>
        <w:proofErr w:type="spellStart"/>
        <w:r>
          <w:rPr>
            <w:rFonts w:ascii="Times New Roman" w:eastAsia="Times New Roman" w:hAnsi="Times New Roman" w:cs="Times New Roman"/>
            <w:i/>
            <w:color w:val="000000"/>
            <w:sz w:val="28"/>
            <w:szCs w:val="28"/>
          </w:rPr>
          <w:t>url-pattren</w:t>
        </w:r>
        <w:proofErr w:type="spellEnd"/>
        <w:r>
          <w:rPr>
            <w:rFonts w:ascii="Times New Roman" w:eastAsia="Times New Roman" w:hAnsi="Times New Roman" w:cs="Times New Roman"/>
            <w:i/>
            <w:color w:val="000000"/>
            <w:sz w:val="28"/>
            <w:szCs w:val="28"/>
          </w:rPr>
          <w:t>&gt; </w:t>
        </w:r>
        <w:r>
          <w:rPr>
            <w:rFonts w:ascii="Times New Roman" w:eastAsia="Times New Roman" w:hAnsi="Times New Roman" w:cs="Times New Roman"/>
            <w:i/>
            <w:color w:val="000000"/>
            <w:sz w:val="28"/>
            <w:szCs w:val="28"/>
          </w:rPr>
          <w:br/>
          <w:t>          &lt;/servlet-mapping&gt; </w:t>
        </w:r>
        <w:r>
          <w:rPr>
            <w:rFonts w:ascii="Times New Roman" w:eastAsia="Times New Roman" w:hAnsi="Times New Roman" w:cs="Times New Roman"/>
            <w:i/>
            <w:color w:val="000000"/>
            <w:sz w:val="28"/>
            <w:szCs w:val="28"/>
          </w:rPr>
          <w:br/>
          <w:t>          &lt;welcome-file-list&gt; </w:t>
        </w:r>
        <w:r>
          <w:rPr>
            <w:rFonts w:ascii="Times New Roman" w:eastAsia="Times New Roman" w:hAnsi="Times New Roman" w:cs="Times New Roman"/>
            <w:i/>
            <w:color w:val="000000"/>
            <w:sz w:val="28"/>
            <w:szCs w:val="28"/>
          </w:rPr>
          <w:br/>
          <w:t>              &lt;welcome-file&gt;Main.html&lt;/welcome-file&gt; </w:t>
        </w:r>
        <w:r>
          <w:rPr>
            <w:rFonts w:ascii="Times New Roman" w:eastAsia="Times New Roman" w:hAnsi="Times New Roman" w:cs="Times New Roman"/>
            <w:i/>
            <w:color w:val="000000"/>
            <w:sz w:val="28"/>
            <w:szCs w:val="28"/>
          </w:rPr>
          <w:br/>
          <w:t>          &lt;/welcome-file-list&gt; </w:t>
        </w:r>
        <w:r>
          <w:rPr>
            <w:rFonts w:ascii="Times New Roman" w:eastAsia="Times New Roman" w:hAnsi="Times New Roman" w:cs="Times New Roman"/>
            <w:i/>
            <w:color w:val="000000"/>
            <w:sz w:val="28"/>
            <w:szCs w:val="28"/>
          </w:rPr>
          <w:br/>
          <w:t>&lt;/web-app&gt; </w:t>
        </w:r>
        <w:r>
          <w:rPr>
            <w:rFonts w:ascii="Times New Roman" w:eastAsia="Times New Roman" w:hAnsi="Times New Roman" w:cs="Times New Roman"/>
            <w:i/>
            <w:color w:val="000000"/>
            <w:sz w:val="28"/>
            <w:szCs w:val="28"/>
          </w:rPr>
          <w:br/>
        </w:r>
        <w:r>
          <w:rPr>
            <w:rFonts w:ascii="Times New Roman" w:eastAsia="Times New Roman" w:hAnsi="Times New Roman" w:cs="Times New Roman"/>
            <w:i/>
            <w:color w:val="000000"/>
            <w:sz w:val="28"/>
            <w:szCs w:val="28"/>
          </w:rPr>
          <w:lastRenderedPageBreak/>
          <w:t>  </w:t>
        </w:r>
        <w:r>
          <w:rPr>
            <w:rFonts w:ascii="Times New Roman" w:eastAsia="Times New Roman" w:hAnsi="Times New Roman" w:cs="Times New Roman"/>
            <w:i/>
            <w:color w:val="000000"/>
            <w:sz w:val="28"/>
            <w:szCs w:val="28"/>
          </w:rPr>
          <w:br/>
        </w:r>
        <w:r>
          <w:rPr>
            <w:rFonts w:ascii="Times New Roman" w:eastAsia="Times New Roman" w:hAnsi="Times New Roman" w:cs="Times New Roman"/>
            <w:b/>
            <w:i/>
            <w:color w:val="000000"/>
            <w:sz w:val="28"/>
            <w:szCs w:val="28"/>
          </w:rPr>
          <w:t>Main.html</w:t>
        </w:r>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t>&lt;frameset rows = "40% , *"&gt; </w:t>
        </w:r>
        <w:r>
          <w:rPr>
            <w:rFonts w:ascii="Times New Roman" w:eastAsia="Times New Roman" w:hAnsi="Times New Roman" w:cs="Times New Roman"/>
            <w:i/>
            <w:color w:val="000000"/>
            <w:sz w:val="28"/>
            <w:szCs w:val="28"/>
          </w:rPr>
          <w:br/>
          <w:t>&lt;frame name = "f1" SYC = "Form.html"&gt; </w:t>
        </w:r>
        <w:r>
          <w:rPr>
            <w:rFonts w:ascii="Times New Roman" w:eastAsia="Times New Roman" w:hAnsi="Times New Roman" w:cs="Times New Roman"/>
            <w:i/>
            <w:color w:val="000000"/>
            <w:sz w:val="28"/>
            <w:szCs w:val="28"/>
          </w:rPr>
          <w:br/>
          <w:t>&lt;frame =  "f2" /&gt; </w:t>
        </w:r>
        <w:r>
          <w:rPr>
            <w:rFonts w:ascii="Times New Roman" w:eastAsia="Times New Roman" w:hAnsi="Times New Roman" w:cs="Times New Roman"/>
            <w:i/>
            <w:color w:val="000000"/>
            <w:sz w:val="28"/>
            <w:szCs w:val="28"/>
          </w:rPr>
          <w:br/>
          <w:t>&lt;/frameset&gt; </w:t>
        </w:r>
        <w:r>
          <w:rPr>
            <w:rFonts w:ascii="Times New Roman" w:eastAsia="Times New Roman" w:hAnsi="Times New Roman" w:cs="Times New Roman"/>
            <w:i/>
            <w:color w:val="000000"/>
            <w:sz w:val="28"/>
            <w:szCs w:val="28"/>
          </w:rPr>
          <w:br/>
          <w:t>  </w:t>
        </w:r>
        <w:r>
          <w:rPr>
            <w:rFonts w:ascii="Times New Roman" w:eastAsia="Times New Roman" w:hAnsi="Times New Roman" w:cs="Times New Roman"/>
            <w:i/>
            <w:color w:val="000000"/>
            <w:sz w:val="28"/>
            <w:szCs w:val="28"/>
          </w:rPr>
          <w:br/>
        </w:r>
        <w:r>
          <w:rPr>
            <w:rFonts w:ascii="Times New Roman" w:eastAsia="Times New Roman" w:hAnsi="Times New Roman" w:cs="Times New Roman"/>
            <w:b/>
            <w:i/>
            <w:color w:val="000000"/>
            <w:sz w:val="28"/>
            <w:szCs w:val="28"/>
          </w:rPr>
          <w:t>MyApplet.java</w:t>
        </w:r>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t>  </w:t>
        </w:r>
        <w:r>
          <w:rPr>
            <w:rFonts w:ascii="Times New Roman" w:eastAsia="Times New Roman" w:hAnsi="Times New Roman" w:cs="Times New Roman"/>
            <w:i/>
            <w:color w:val="000000"/>
            <w:sz w:val="28"/>
            <w:szCs w:val="28"/>
          </w:rPr>
          <w:br/>
          <w:t xml:space="preserve">// </w:t>
        </w:r>
        <w:proofErr w:type="spellStart"/>
        <w:r>
          <w:rPr>
            <w:rFonts w:ascii="Times New Roman" w:eastAsia="Times New Roman" w:hAnsi="Times New Roman" w:cs="Times New Roman"/>
            <w:i/>
            <w:color w:val="000000"/>
            <w:sz w:val="28"/>
            <w:szCs w:val="28"/>
          </w:rPr>
          <w:t>MyApplet</w:t>
        </w:r>
        <w:proofErr w:type="spellEnd"/>
        <w:r>
          <w:rPr>
            <w:rFonts w:ascii="Times New Roman" w:eastAsia="Times New Roman" w:hAnsi="Times New Roman" w:cs="Times New Roman"/>
            <w:i/>
            <w:color w:val="000000"/>
            <w:sz w:val="28"/>
            <w:szCs w:val="28"/>
          </w:rPr>
          <w:t>. Java </w:t>
        </w:r>
        <w:r>
          <w:rPr>
            <w:rFonts w:ascii="Times New Roman" w:eastAsia="Times New Roman" w:hAnsi="Times New Roman" w:cs="Times New Roman"/>
            <w:i/>
            <w:color w:val="000000"/>
            <w:sz w:val="28"/>
            <w:szCs w:val="28"/>
          </w:rPr>
          <w:br/>
          <w:t xml:space="preserve">import </w:t>
        </w:r>
        <w:proofErr w:type="spellStart"/>
        <w:r>
          <w:rPr>
            <w:rFonts w:ascii="Times New Roman" w:eastAsia="Times New Roman" w:hAnsi="Times New Roman" w:cs="Times New Roman"/>
            <w:i/>
            <w:color w:val="000000"/>
            <w:sz w:val="28"/>
            <w:szCs w:val="28"/>
          </w:rPr>
          <w:t>java.awt</w:t>
        </w:r>
        <w:proofErr w:type="spellEnd"/>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t xml:space="preserve">import </w:t>
        </w:r>
        <w:proofErr w:type="spellStart"/>
        <w:r>
          <w:rPr>
            <w:rFonts w:ascii="Times New Roman" w:eastAsia="Times New Roman" w:hAnsi="Times New Roman" w:cs="Times New Roman"/>
            <w:i/>
            <w:color w:val="000000"/>
            <w:sz w:val="28"/>
            <w:szCs w:val="28"/>
          </w:rPr>
          <w:t>java.applet</w:t>
        </w:r>
        <w:proofErr w:type="spellEnd"/>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t xml:space="preserve">import </w:t>
        </w:r>
        <w:proofErr w:type="spellStart"/>
        <w:r>
          <w:rPr>
            <w:rFonts w:ascii="Times New Roman" w:eastAsia="Times New Roman" w:hAnsi="Times New Roman" w:cs="Times New Roman"/>
            <w:i/>
            <w:color w:val="000000"/>
            <w:sz w:val="28"/>
            <w:szCs w:val="28"/>
          </w:rPr>
          <w:t>java.awt.event</w:t>
        </w:r>
        <w:proofErr w:type="spellEnd"/>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t>import java.net.*; </w:t>
        </w:r>
        <w:r>
          <w:rPr>
            <w:rFonts w:ascii="Times New Roman" w:eastAsia="Times New Roman" w:hAnsi="Times New Roman" w:cs="Times New Roman"/>
            <w:i/>
            <w:color w:val="000000"/>
            <w:sz w:val="28"/>
            <w:szCs w:val="28"/>
          </w:rPr>
          <w:br/>
          <w:t xml:space="preserve">public class </w:t>
        </w:r>
        <w:proofErr w:type="spellStart"/>
        <w:r>
          <w:rPr>
            <w:rFonts w:ascii="Times New Roman" w:eastAsia="Times New Roman" w:hAnsi="Times New Roman" w:cs="Times New Roman"/>
            <w:i/>
            <w:color w:val="000000"/>
            <w:sz w:val="28"/>
            <w:szCs w:val="28"/>
          </w:rPr>
          <w:t>MyApplet</w:t>
        </w:r>
        <w:proofErr w:type="spellEnd"/>
        <w:r>
          <w:rPr>
            <w:rFonts w:ascii="Times New Roman" w:eastAsia="Times New Roman" w:hAnsi="Times New Roman" w:cs="Times New Roman"/>
            <w:i/>
            <w:color w:val="000000"/>
            <w:sz w:val="28"/>
            <w:szCs w:val="28"/>
          </w:rPr>
          <w:t xml:space="preserve"> extends Applet implements ActionListener </w:t>
        </w:r>
        <w:r>
          <w:rPr>
            <w:rFonts w:ascii="Times New Roman" w:eastAsia="Times New Roman" w:hAnsi="Times New Roman" w:cs="Times New Roman"/>
            <w:i/>
            <w:color w:val="000000"/>
            <w:sz w:val="28"/>
            <w:szCs w:val="28"/>
          </w:rPr>
          <w:br/>
          <w:t>{ </w:t>
        </w:r>
        <w:r>
          <w:rPr>
            <w:rFonts w:ascii="Times New Roman" w:eastAsia="Times New Roman" w:hAnsi="Times New Roman" w:cs="Times New Roman"/>
            <w:i/>
            <w:color w:val="000000"/>
            <w:sz w:val="28"/>
            <w:szCs w:val="28"/>
          </w:rPr>
          <w:br/>
          <w:t>Button b; </w:t>
        </w:r>
        <w:r>
          <w:rPr>
            <w:rFonts w:ascii="Times New Roman" w:eastAsia="Times New Roman" w:hAnsi="Times New Roman" w:cs="Times New Roman"/>
            <w:i/>
            <w:color w:val="000000"/>
            <w:sz w:val="28"/>
            <w:szCs w:val="28"/>
          </w:rPr>
          <w:br/>
        </w:r>
        <w:proofErr w:type="spellStart"/>
        <w:r>
          <w:rPr>
            <w:rFonts w:ascii="Times New Roman" w:eastAsia="Times New Roman" w:hAnsi="Times New Roman" w:cs="Times New Roman"/>
            <w:i/>
            <w:color w:val="000000"/>
            <w:sz w:val="28"/>
            <w:szCs w:val="28"/>
          </w:rPr>
          <w:t>TextField</w:t>
        </w:r>
        <w:proofErr w:type="spellEnd"/>
        <w:r>
          <w:rPr>
            <w:rFonts w:ascii="Times New Roman" w:eastAsia="Times New Roman" w:hAnsi="Times New Roman" w:cs="Times New Roman"/>
            <w:i/>
            <w:color w:val="000000"/>
            <w:sz w:val="28"/>
            <w:szCs w:val="28"/>
          </w:rPr>
          <w:t xml:space="preserve"> </w:t>
        </w:r>
        <w:proofErr w:type="spellStart"/>
        <w:r>
          <w:rPr>
            <w:rFonts w:ascii="Times New Roman" w:eastAsia="Times New Roman" w:hAnsi="Times New Roman" w:cs="Times New Roman"/>
            <w:i/>
            <w:color w:val="000000"/>
            <w:sz w:val="28"/>
            <w:szCs w:val="28"/>
          </w:rPr>
          <w:t>tfl</w:t>
        </w:r>
        <w:proofErr w:type="spellEnd"/>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t>Label l1; </w:t>
        </w:r>
        <w:r>
          <w:rPr>
            <w:rFonts w:ascii="Times New Roman" w:eastAsia="Times New Roman" w:hAnsi="Times New Roman" w:cs="Times New Roman"/>
            <w:i/>
            <w:color w:val="000000"/>
            <w:sz w:val="28"/>
            <w:szCs w:val="28"/>
          </w:rPr>
          <w:br/>
          <w:t xml:space="preserve">public void </w:t>
        </w:r>
        <w:proofErr w:type="spellStart"/>
        <w:r>
          <w:rPr>
            <w:rFonts w:ascii="Times New Roman" w:eastAsia="Times New Roman" w:hAnsi="Times New Roman" w:cs="Times New Roman"/>
            <w:i/>
            <w:color w:val="000000"/>
            <w:sz w:val="28"/>
            <w:szCs w:val="28"/>
          </w:rPr>
          <w:t>init</w:t>
        </w:r>
        <w:proofErr w:type="spellEnd"/>
        <w:r>
          <w:rPr>
            <w:rFonts w:ascii="Times New Roman" w:eastAsia="Times New Roman" w:hAnsi="Times New Roman" w:cs="Times New Roman"/>
            <w:i/>
            <w:color w:val="000000"/>
            <w:sz w:val="28"/>
            <w:szCs w:val="28"/>
          </w:rPr>
          <w:t xml:space="preserve"> () </w:t>
        </w:r>
        <w:r>
          <w:rPr>
            <w:rFonts w:ascii="Times New Roman" w:eastAsia="Times New Roman" w:hAnsi="Times New Roman" w:cs="Times New Roman"/>
            <w:i/>
            <w:color w:val="000000"/>
            <w:sz w:val="28"/>
            <w:szCs w:val="28"/>
          </w:rPr>
          <w:br/>
          <w:t>{ </w:t>
        </w:r>
        <w:r>
          <w:rPr>
            <w:rFonts w:ascii="Times New Roman" w:eastAsia="Times New Roman" w:hAnsi="Times New Roman" w:cs="Times New Roman"/>
            <w:i/>
            <w:color w:val="000000"/>
            <w:sz w:val="28"/>
            <w:szCs w:val="28"/>
          </w:rPr>
          <w:br/>
          <w:t>l1 = new Label ("User name :"); </w:t>
        </w:r>
        <w:r>
          <w:rPr>
            <w:rFonts w:ascii="Times New Roman" w:eastAsia="Times New Roman" w:hAnsi="Times New Roman" w:cs="Times New Roman"/>
            <w:i/>
            <w:color w:val="000000"/>
            <w:sz w:val="28"/>
            <w:szCs w:val="28"/>
          </w:rPr>
          <w:br/>
          <w:t>add(l1) ; </w:t>
        </w:r>
        <w:r>
          <w:rPr>
            <w:rFonts w:ascii="Times New Roman" w:eastAsia="Times New Roman" w:hAnsi="Times New Roman" w:cs="Times New Roman"/>
            <w:i/>
            <w:color w:val="000000"/>
            <w:sz w:val="28"/>
            <w:szCs w:val="28"/>
          </w:rPr>
          <w:br/>
        </w:r>
        <w:proofErr w:type="spellStart"/>
        <w:r>
          <w:rPr>
            <w:rFonts w:ascii="Times New Roman" w:eastAsia="Times New Roman" w:hAnsi="Times New Roman" w:cs="Times New Roman"/>
            <w:i/>
            <w:color w:val="000000"/>
            <w:sz w:val="28"/>
            <w:szCs w:val="28"/>
          </w:rPr>
          <w:t>tfl</w:t>
        </w:r>
        <w:proofErr w:type="spellEnd"/>
        <w:r>
          <w:rPr>
            <w:rFonts w:ascii="Times New Roman" w:eastAsia="Times New Roman" w:hAnsi="Times New Roman" w:cs="Times New Roman"/>
            <w:i/>
            <w:color w:val="000000"/>
            <w:sz w:val="28"/>
            <w:szCs w:val="28"/>
          </w:rPr>
          <w:t xml:space="preserve"> = new </w:t>
        </w:r>
        <w:proofErr w:type="spellStart"/>
        <w:r>
          <w:rPr>
            <w:rFonts w:ascii="Times New Roman" w:eastAsia="Times New Roman" w:hAnsi="Times New Roman" w:cs="Times New Roman"/>
            <w:i/>
            <w:color w:val="000000"/>
            <w:sz w:val="28"/>
            <w:szCs w:val="28"/>
          </w:rPr>
          <w:t>TextField</w:t>
        </w:r>
        <w:proofErr w:type="spellEnd"/>
        <w:r>
          <w:rPr>
            <w:rFonts w:ascii="Times New Roman" w:eastAsia="Times New Roman" w:hAnsi="Times New Roman" w:cs="Times New Roman"/>
            <w:i/>
            <w:color w:val="000000"/>
            <w:sz w:val="28"/>
            <w:szCs w:val="28"/>
          </w:rPr>
          <w:t>(10); </w:t>
        </w:r>
        <w:r>
          <w:rPr>
            <w:rFonts w:ascii="Times New Roman" w:eastAsia="Times New Roman" w:hAnsi="Times New Roman" w:cs="Times New Roman"/>
            <w:i/>
            <w:color w:val="000000"/>
            <w:sz w:val="28"/>
            <w:szCs w:val="28"/>
          </w:rPr>
          <w:br/>
          <w:t>add(tf1) ; </w:t>
        </w:r>
        <w:r>
          <w:rPr>
            <w:rFonts w:ascii="Times New Roman" w:eastAsia="Times New Roman" w:hAnsi="Times New Roman" w:cs="Times New Roman"/>
            <w:i/>
            <w:color w:val="000000"/>
            <w:sz w:val="28"/>
            <w:szCs w:val="28"/>
          </w:rPr>
          <w:br/>
          <w:t>b=new Button("Send"); </w:t>
        </w:r>
        <w:r>
          <w:rPr>
            <w:rFonts w:ascii="Times New Roman" w:eastAsia="Times New Roman" w:hAnsi="Times New Roman" w:cs="Times New Roman"/>
            <w:i/>
            <w:color w:val="000000"/>
            <w:sz w:val="28"/>
            <w:szCs w:val="28"/>
          </w:rPr>
          <w:br/>
        </w:r>
        <w:proofErr w:type="spellStart"/>
        <w:r>
          <w:rPr>
            <w:rFonts w:ascii="Times New Roman" w:eastAsia="Times New Roman" w:hAnsi="Times New Roman" w:cs="Times New Roman"/>
            <w:i/>
            <w:color w:val="000000"/>
            <w:sz w:val="28"/>
            <w:szCs w:val="28"/>
          </w:rPr>
          <w:t>b.addActionListener</w:t>
        </w:r>
        <w:proofErr w:type="spellEnd"/>
        <w:r>
          <w:rPr>
            <w:rFonts w:ascii="Times New Roman" w:eastAsia="Times New Roman" w:hAnsi="Times New Roman" w:cs="Times New Roman"/>
            <w:i/>
            <w:color w:val="000000"/>
            <w:sz w:val="28"/>
            <w:szCs w:val="28"/>
          </w:rPr>
          <w:t>(this) ; </w:t>
        </w:r>
        <w:r>
          <w:rPr>
            <w:rFonts w:ascii="Times New Roman" w:eastAsia="Times New Roman" w:hAnsi="Times New Roman" w:cs="Times New Roman"/>
            <w:i/>
            <w:color w:val="000000"/>
            <w:sz w:val="28"/>
            <w:szCs w:val="28"/>
          </w:rPr>
          <w:br/>
          <w:t>add(b) ; </w:t>
        </w:r>
        <w:r>
          <w:rPr>
            <w:rFonts w:ascii="Times New Roman" w:eastAsia="Times New Roman" w:hAnsi="Times New Roman" w:cs="Times New Roman"/>
            <w:i/>
            <w:color w:val="000000"/>
            <w:sz w:val="28"/>
            <w:szCs w:val="28"/>
          </w:rPr>
          <w:br/>
          <w:t>} </w:t>
        </w:r>
        <w:r>
          <w:rPr>
            <w:rFonts w:ascii="Times New Roman" w:eastAsia="Times New Roman" w:hAnsi="Times New Roman" w:cs="Times New Roman"/>
            <w:i/>
            <w:color w:val="000000"/>
            <w:sz w:val="28"/>
            <w:szCs w:val="28"/>
          </w:rPr>
          <w:br/>
          <w:t xml:space="preserve">public void </w:t>
        </w:r>
        <w:proofErr w:type="spellStart"/>
        <w:r>
          <w:rPr>
            <w:rFonts w:ascii="Times New Roman" w:eastAsia="Times New Roman" w:hAnsi="Times New Roman" w:cs="Times New Roman"/>
            <w:i/>
            <w:color w:val="000000"/>
            <w:sz w:val="28"/>
            <w:szCs w:val="28"/>
          </w:rPr>
          <w:t>actionPerformed</w:t>
        </w:r>
        <w:proofErr w:type="spellEnd"/>
        <w:r>
          <w:rPr>
            <w:rFonts w:ascii="Times New Roman" w:eastAsia="Times New Roman" w:hAnsi="Times New Roman" w:cs="Times New Roman"/>
            <w:i/>
            <w:color w:val="000000"/>
            <w:sz w:val="28"/>
            <w:szCs w:val="28"/>
          </w:rPr>
          <w:t>(</w:t>
        </w:r>
        <w:proofErr w:type="spellStart"/>
        <w:r>
          <w:rPr>
            <w:rFonts w:ascii="Times New Roman" w:eastAsia="Times New Roman" w:hAnsi="Times New Roman" w:cs="Times New Roman"/>
            <w:i/>
            <w:color w:val="000000"/>
            <w:sz w:val="28"/>
            <w:szCs w:val="28"/>
          </w:rPr>
          <w:t>ActionEvent</w:t>
        </w:r>
        <w:proofErr w:type="spellEnd"/>
        <w:r>
          <w:rPr>
            <w:rFonts w:ascii="Times New Roman" w:eastAsia="Times New Roman" w:hAnsi="Times New Roman" w:cs="Times New Roman"/>
            <w:i/>
            <w:color w:val="000000"/>
            <w:sz w:val="28"/>
            <w:szCs w:val="28"/>
          </w:rPr>
          <w:t xml:space="preserve"> ae) </w:t>
        </w:r>
        <w:r>
          <w:rPr>
            <w:rFonts w:ascii="Times New Roman" w:eastAsia="Times New Roman" w:hAnsi="Times New Roman" w:cs="Times New Roman"/>
            <w:i/>
            <w:color w:val="000000"/>
            <w:sz w:val="28"/>
            <w:szCs w:val="28"/>
          </w:rPr>
          <w:br/>
          <w:t>{ </w:t>
        </w:r>
        <w:r>
          <w:rPr>
            <w:rFonts w:ascii="Times New Roman" w:eastAsia="Times New Roman" w:hAnsi="Times New Roman" w:cs="Times New Roman"/>
            <w:i/>
            <w:color w:val="000000"/>
            <w:sz w:val="28"/>
            <w:szCs w:val="28"/>
          </w:rPr>
          <w:br/>
          <w:t>try{ </w:t>
        </w:r>
        <w:r>
          <w:rPr>
            <w:rFonts w:ascii="Times New Roman" w:eastAsia="Times New Roman" w:hAnsi="Times New Roman" w:cs="Times New Roman"/>
            <w:i/>
            <w:color w:val="000000"/>
            <w:sz w:val="28"/>
            <w:szCs w:val="28"/>
          </w:rPr>
          <w:br/>
          <w:t>//read text value </w:t>
        </w:r>
        <w:r>
          <w:rPr>
            <w:rFonts w:ascii="Times New Roman" w:eastAsia="Times New Roman" w:hAnsi="Times New Roman" w:cs="Times New Roman"/>
            <w:i/>
            <w:color w:val="000000"/>
            <w:sz w:val="28"/>
            <w:szCs w:val="28"/>
          </w:rPr>
          <w:br/>
          <w:t>String name=</w:t>
        </w:r>
        <w:proofErr w:type="spellStart"/>
        <w:r>
          <w:rPr>
            <w:rFonts w:ascii="Times New Roman" w:eastAsia="Times New Roman" w:hAnsi="Times New Roman" w:cs="Times New Roman"/>
            <w:i/>
            <w:color w:val="000000"/>
            <w:sz w:val="28"/>
            <w:szCs w:val="28"/>
          </w:rPr>
          <w:t>tfl.getText</w:t>
        </w:r>
        <w:proofErr w:type="spellEnd"/>
        <w:r>
          <w:rPr>
            <w:rFonts w:ascii="Times New Roman" w:eastAsia="Times New Roman" w:hAnsi="Times New Roman" w:cs="Times New Roman"/>
            <w:i/>
            <w:color w:val="000000"/>
            <w:sz w:val="28"/>
            <w:szCs w:val="28"/>
          </w:rPr>
          <w:t>().replace(); </w:t>
        </w:r>
        <w:r>
          <w:rPr>
            <w:rFonts w:ascii="Times New Roman" w:eastAsia="Times New Roman" w:hAnsi="Times New Roman" w:cs="Times New Roman"/>
            <w:i/>
            <w:color w:val="000000"/>
            <w:sz w:val="28"/>
            <w:szCs w:val="28"/>
          </w:rPr>
          <w:br/>
          <w:t>//frame query String </w:t>
        </w:r>
        <w:r>
          <w:rPr>
            <w:rFonts w:ascii="Times New Roman" w:eastAsia="Times New Roman" w:hAnsi="Times New Roman" w:cs="Times New Roman"/>
            <w:i/>
            <w:color w:val="000000"/>
            <w:sz w:val="28"/>
            <w:szCs w:val="28"/>
          </w:rPr>
          <w:br/>
        </w:r>
        <w:proofErr w:type="spellStart"/>
        <w:r>
          <w:rPr>
            <w:rFonts w:ascii="Times New Roman" w:eastAsia="Times New Roman" w:hAnsi="Times New Roman" w:cs="Times New Roman"/>
            <w:i/>
            <w:color w:val="000000"/>
            <w:sz w:val="28"/>
            <w:szCs w:val="28"/>
          </w:rPr>
          <w:t>String</w:t>
        </w:r>
        <w:proofErr w:type="spellEnd"/>
        <w:r>
          <w:rPr>
            <w:rFonts w:ascii="Times New Roman" w:eastAsia="Times New Roman" w:hAnsi="Times New Roman" w:cs="Times New Roman"/>
            <w:i/>
            <w:color w:val="000000"/>
            <w:sz w:val="28"/>
            <w:szCs w:val="28"/>
          </w:rPr>
          <w:t xml:space="preserve"> </w:t>
        </w:r>
        <w:proofErr w:type="spellStart"/>
        <w:r>
          <w:rPr>
            <w:rFonts w:ascii="Times New Roman" w:eastAsia="Times New Roman" w:hAnsi="Times New Roman" w:cs="Times New Roman"/>
            <w:i/>
            <w:color w:val="000000"/>
            <w:sz w:val="28"/>
            <w:szCs w:val="28"/>
          </w:rPr>
          <w:t>qrystr</w:t>
        </w:r>
        <w:proofErr w:type="spellEnd"/>
        <w:r>
          <w:rPr>
            <w:rFonts w:ascii="Times New Roman" w:eastAsia="Times New Roman" w:hAnsi="Times New Roman" w:cs="Times New Roman"/>
            <w:i/>
            <w:color w:val="000000"/>
            <w:sz w:val="28"/>
            <w:szCs w:val="28"/>
          </w:rPr>
          <w:t>=(“?</w:t>
        </w:r>
        <w:proofErr w:type="spellStart"/>
        <w:r>
          <w:rPr>
            <w:rFonts w:ascii="Times New Roman" w:eastAsia="Times New Roman" w:hAnsi="Times New Roman" w:cs="Times New Roman"/>
            <w:i/>
            <w:color w:val="000000"/>
            <w:sz w:val="28"/>
            <w:szCs w:val="28"/>
          </w:rPr>
          <w:t>uname</w:t>
        </w:r>
        <w:proofErr w:type="spellEnd"/>
        <w:r>
          <w:rPr>
            <w:rFonts w:ascii="Times New Roman" w:eastAsia="Times New Roman" w:hAnsi="Times New Roman" w:cs="Times New Roman"/>
            <w:i/>
            <w:color w:val="000000"/>
            <w:sz w:val="28"/>
            <w:szCs w:val="28"/>
          </w:rPr>
          <w:t>=”+name) ; </w:t>
        </w:r>
        <w:r>
          <w:rPr>
            <w:rFonts w:ascii="Times New Roman" w:eastAsia="Times New Roman" w:hAnsi="Times New Roman" w:cs="Times New Roman"/>
            <w:i/>
            <w:color w:val="000000"/>
            <w:sz w:val="28"/>
            <w:szCs w:val="28"/>
          </w:rPr>
          <w:br/>
          <w:t xml:space="preserve">//frame request </w:t>
        </w:r>
        <w:proofErr w:type="spellStart"/>
        <w:r>
          <w:rPr>
            <w:rFonts w:ascii="Times New Roman" w:eastAsia="Times New Roman" w:hAnsi="Times New Roman" w:cs="Times New Roman"/>
            <w:i/>
            <w:color w:val="000000"/>
            <w:sz w:val="28"/>
            <w:szCs w:val="28"/>
          </w:rPr>
          <w:t>url</w:t>
        </w:r>
        <w:proofErr w:type="spellEnd"/>
        <w:r>
          <w:rPr>
            <w:rFonts w:ascii="Times New Roman" w:eastAsia="Times New Roman" w:hAnsi="Times New Roman" w:cs="Times New Roman"/>
            <w:i/>
            <w:color w:val="000000"/>
            <w:sz w:val="28"/>
            <w:szCs w:val="28"/>
          </w:rPr>
          <w:t xml:space="preserve"> having query String </w:t>
        </w:r>
        <w:r>
          <w:rPr>
            <w:rFonts w:ascii="Times New Roman" w:eastAsia="Times New Roman" w:hAnsi="Times New Roman" w:cs="Times New Roman"/>
            <w:i/>
            <w:color w:val="000000"/>
            <w:sz w:val="28"/>
            <w:szCs w:val="28"/>
          </w:rPr>
          <w:br/>
        </w:r>
        <w:proofErr w:type="spellStart"/>
        <w:r>
          <w:rPr>
            <w:rFonts w:ascii="Times New Roman" w:eastAsia="Times New Roman" w:hAnsi="Times New Roman" w:cs="Times New Roman"/>
            <w:i/>
            <w:color w:val="000000"/>
            <w:sz w:val="28"/>
            <w:szCs w:val="28"/>
          </w:rPr>
          <w:t>String</w:t>
        </w:r>
        <w:proofErr w:type="spellEnd"/>
        <w:r>
          <w:rPr>
            <w:rFonts w:ascii="Times New Roman" w:eastAsia="Times New Roman" w:hAnsi="Times New Roman" w:cs="Times New Roman"/>
            <w:i/>
            <w:color w:val="000000"/>
            <w:sz w:val="28"/>
            <w:szCs w:val="28"/>
          </w:rPr>
          <w:t xml:space="preserve"> </w:t>
        </w:r>
        <w:proofErr w:type="spellStart"/>
        <w:r>
          <w:rPr>
            <w:rFonts w:ascii="Times New Roman" w:eastAsia="Times New Roman" w:hAnsi="Times New Roman" w:cs="Times New Roman"/>
            <w:i/>
            <w:color w:val="000000"/>
            <w:sz w:val="28"/>
            <w:szCs w:val="28"/>
          </w:rPr>
          <w:t>url</w:t>
        </w:r>
        <w:proofErr w:type="spellEnd"/>
        <w:r>
          <w:rPr>
            <w:rFonts w:ascii="Times New Roman" w:eastAsia="Times New Roman" w:hAnsi="Times New Roman" w:cs="Times New Roman"/>
            <w:i/>
            <w:color w:val="000000"/>
            <w:sz w:val="28"/>
            <w:szCs w:val="28"/>
          </w:rPr>
          <w:t>=(“</w:t>
        </w:r>
        <w:r>
          <w:fldChar w:fldCharType="begin"/>
        </w:r>
        <w:r>
          <w:instrText>HYPERLINK "http://localhost:8081/AtoSApp/testurl"</w:instrText>
        </w:r>
        <w:r>
          <w:fldChar w:fldCharType="separate"/>
        </w:r>
        <w:r>
          <w:rPr>
            <w:rFonts w:ascii="Times New Roman" w:eastAsia="Times New Roman" w:hAnsi="Times New Roman" w:cs="Times New Roman"/>
            <w:i/>
            <w:color w:val="0000FF"/>
            <w:sz w:val="28"/>
            <w:szCs w:val="28"/>
            <w:u w:val="single"/>
          </w:rPr>
          <w:t>http://localhost:</w:t>
        </w:r>
        <w:r>
          <w:fldChar w:fldCharType="end"/>
        </w:r>
      </w:ins>
      <w:hyperlink r:id="rId26">
        <w:r>
          <w:rPr>
            <w:rFonts w:ascii="Times New Roman" w:eastAsia="Times New Roman" w:hAnsi="Times New Roman" w:cs="Times New Roman"/>
            <w:i/>
            <w:color w:val="0000FF"/>
            <w:sz w:val="28"/>
            <w:szCs w:val="28"/>
            <w:u w:val="single"/>
          </w:rPr>
          <w:t>8081</w:t>
        </w:r>
      </w:hyperlink>
      <w:ins w:id="29" w:author="Unknown" w:date="2022-01-24T06:38:00Z">
        <w:r>
          <w:fldChar w:fldCharType="begin"/>
        </w:r>
        <w:r>
          <w:instrText>HYPERLINK "http://localhost:8081/AtoSApp/testurl"</w:instrText>
        </w:r>
        <w:r>
          <w:fldChar w:fldCharType="separate"/>
        </w:r>
        <w:r>
          <w:rPr>
            <w:rFonts w:ascii="Times New Roman" w:eastAsia="Times New Roman" w:hAnsi="Times New Roman" w:cs="Times New Roman"/>
            <w:i/>
            <w:color w:val="0000FF"/>
            <w:sz w:val="28"/>
            <w:szCs w:val="28"/>
            <w:u w:val="single"/>
          </w:rPr>
          <w:t>/</w:t>
        </w:r>
        <w:proofErr w:type="spellStart"/>
        <w:r>
          <w:rPr>
            <w:rFonts w:ascii="Times New Roman" w:eastAsia="Times New Roman" w:hAnsi="Times New Roman" w:cs="Times New Roman"/>
            <w:i/>
            <w:color w:val="0000FF"/>
            <w:sz w:val="28"/>
            <w:szCs w:val="28"/>
            <w:u w:val="single"/>
          </w:rPr>
          <w:t>AtoSApp</w:t>
        </w:r>
        <w:proofErr w:type="spellEnd"/>
        <w:r>
          <w:rPr>
            <w:rFonts w:ascii="Times New Roman" w:eastAsia="Times New Roman" w:hAnsi="Times New Roman" w:cs="Times New Roman"/>
            <w:i/>
            <w:color w:val="0000FF"/>
            <w:sz w:val="28"/>
            <w:szCs w:val="28"/>
            <w:u w:val="single"/>
          </w:rPr>
          <w:t>/</w:t>
        </w:r>
        <w:proofErr w:type="spellStart"/>
        <w:r>
          <w:rPr>
            <w:rFonts w:ascii="Times New Roman" w:eastAsia="Times New Roman" w:hAnsi="Times New Roman" w:cs="Times New Roman"/>
            <w:i/>
            <w:color w:val="0000FF"/>
            <w:sz w:val="28"/>
            <w:szCs w:val="28"/>
            <w:u w:val="single"/>
          </w:rPr>
          <w:t>testurl</w:t>
        </w:r>
        <w:proofErr w:type="spellEnd"/>
        <w:r>
          <w:fldChar w:fldCharType="end"/>
        </w:r>
        <w:r>
          <w:rPr>
            <w:rFonts w:ascii="Times New Roman" w:eastAsia="Times New Roman" w:hAnsi="Times New Roman" w:cs="Times New Roman"/>
            <w:i/>
            <w:color w:val="000000"/>
            <w:sz w:val="28"/>
            <w:szCs w:val="28"/>
          </w:rPr>
          <w:t>”+</w:t>
        </w:r>
        <w:proofErr w:type="spellStart"/>
        <w:r>
          <w:rPr>
            <w:rFonts w:ascii="Times New Roman" w:eastAsia="Times New Roman" w:hAnsi="Times New Roman" w:cs="Times New Roman"/>
            <w:i/>
            <w:color w:val="000000"/>
            <w:sz w:val="28"/>
            <w:szCs w:val="28"/>
          </w:rPr>
          <w:t>qrystr</w:t>
        </w:r>
        <w:proofErr w:type="spellEnd"/>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t>//create URL class object </w:t>
        </w:r>
        <w:r>
          <w:rPr>
            <w:rFonts w:ascii="Times New Roman" w:eastAsia="Times New Roman" w:hAnsi="Times New Roman" w:cs="Times New Roman"/>
            <w:i/>
            <w:color w:val="000000"/>
            <w:sz w:val="28"/>
            <w:szCs w:val="28"/>
          </w:rPr>
          <w:br/>
          <w:t xml:space="preserve">URL </w:t>
        </w:r>
        <w:proofErr w:type="spellStart"/>
        <w:r>
          <w:rPr>
            <w:rFonts w:ascii="Times New Roman" w:eastAsia="Times New Roman" w:hAnsi="Times New Roman" w:cs="Times New Roman"/>
            <w:i/>
            <w:color w:val="000000"/>
            <w:sz w:val="28"/>
            <w:szCs w:val="28"/>
          </w:rPr>
          <w:t>requrl</w:t>
        </w:r>
        <w:proofErr w:type="spellEnd"/>
        <w:r>
          <w:rPr>
            <w:rFonts w:ascii="Times New Roman" w:eastAsia="Times New Roman" w:hAnsi="Times New Roman" w:cs="Times New Roman"/>
            <w:i/>
            <w:color w:val="000000"/>
            <w:sz w:val="28"/>
            <w:szCs w:val="28"/>
          </w:rPr>
          <w:t xml:space="preserve"> = new URL (ur1); </w:t>
        </w:r>
        <w:r>
          <w:rPr>
            <w:rFonts w:ascii="Times New Roman" w:eastAsia="Times New Roman" w:hAnsi="Times New Roman" w:cs="Times New Roman"/>
            <w:i/>
            <w:color w:val="000000"/>
            <w:sz w:val="28"/>
            <w:szCs w:val="28"/>
          </w:rPr>
          <w:br/>
          <w:t>//</w:t>
        </w:r>
        <w:proofErr w:type="spellStart"/>
        <w:r>
          <w:rPr>
            <w:rFonts w:ascii="Times New Roman" w:eastAsia="Times New Roman" w:hAnsi="Times New Roman" w:cs="Times New Roman"/>
            <w:i/>
            <w:color w:val="000000"/>
            <w:sz w:val="28"/>
            <w:szCs w:val="28"/>
          </w:rPr>
          <w:t>getAppletContext</w:t>
        </w:r>
        <w:proofErr w:type="spellEnd"/>
        <w:r>
          <w:rPr>
            <w:rFonts w:ascii="Times New Roman" w:eastAsia="Times New Roman" w:hAnsi="Times New Roman" w:cs="Times New Roman"/>
            <w:i/>
            <w:color w:val="000000"/>
            <w:sz w:val="28"/>
            <w:szCs w:val="28"/>
          </w:rPr>
          <w:t xml:space="preserve"> obj </w:t>
        </w:r>
        <w:r>
          <w:rPr>
            <w:rFonts w:ascii="Times New Roman" w:eastAsia="Times New Roman" w:hAnsi="Times New Roman" w:cs="Times New Roman"/>
            <w:i/>
            <w:color w:val="000000"/>
            <w:sz w:val="28"/>
            <w:szCs w:val="28"/>
          </w:rPr>
          <w:br/>
        </w:r>
        <w:proofErr w:type="spellStart"/>
        <w:r>
          <w:rPr>
            <w:rFonts w:ascii="Times New Roman" w:eastAsia="Times New Roman" w:hAnsi="Times New Roman" w:cs="Times New Roman"/>
            <w:i/>
            <w:color w:val="000000"/>
            <w:sz w:val="28"/>
            <w:szCs w:val="28"/>
          </w:rPr>
          <w:t>AppletContext</w:t>
        </w:r>
        <w:proofErr w:type="spellEnd"/>
        <w:r>
          <w:rPr>
            <w:rFonts w:ascii="Times New Roman" w:eastAsia="Times New Roman" w:hAnsi="Times New Roman" w:cs="Times New Roman"/>
            <w:i/>
            <w:color w:val="000000"/>
            <w:sz w:val="28"/>
            <w:szCs w:val="28"/>
          </w:rPr>
          <w:t xml:space="preserve"> </w:t>
        </w:r>
        <w:proofErr w:type="spellStart"/>
        <w:r>
          <w:rPr>
            <w:rFonts w:ascii="Times New Roman" w:eastAsia="Times New Roman" w:hAnsi="Times New Roman" w:cs="Times New Roman"/>
            <w:i/>
            <w:color w:val="000000"/>
            <w:sz w:val="28"/>
            <w:szCs w:val="28"/>
          </w:rPr>
          <w:t>apc</w:t>
        </w:r>
        <w:proofErr w:type="spellEnd"/>
        <w:r>
          <w:rPr>
            <w:rFonts w:ascii="Times New Roman" w:eastAsia="Times New Roman" w:hAnsi="Times New Roman" w:cs="Times New Roman"/>
            <w:i/>
            <w:color w:val="000000"/>
            <w:sz w:val="28"/>
            <w:szCs w:val="28"/>
          </w:rPr>
          <w:t>=</w:t>
        </w:r>
        <w:proofErr w:type="spellStart"/>
        <w:r>
          <w:rPr>
            <w:rFonts w:ascii="Times New Roman" w:eastAsia="Times New Roman" w:hAnsi="Times New Roman" w:cs="Times New Roman"/>
            <w:i/>
            <w:color w:val="000000"/>
            <w:sz w:val="28"/>
            <w:szCs w:val="28"/>
          </w:rPr>
          <w:t>getAppletContext</w:t>
        </w:r>
        <w:proofErr w:type="spellEnd"/>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t xml:space="preserve">}catch(Exception </w:t>
        </w:r>
        <w:proofErr w:type="spellStart"/>
        <w:r>
          <w:rPr>
            <w:rFonts w:ascii="Times New Roman" w:eastAsia="Times New Roman" w:hAnsi="Times New Roman" w:cs="Times New Roman"/>
            <w:i/>
            <w:color w:val="000000"/>
            <w:sz w:val="28"/>
            <w:szCs w:val="28"/>
          </w:rPr>
          <w:t>ee</w:t>
        </w:r>
        <w:proofErr w:type="spellEnd"/>
        <w:r>
          <w:rPr>
            <w:rFonts w:ascii="Times New Roman" w:eastAsia="Times New Roman" w:hAnsi="Times New Roman" w:cs="Times New Roman"/>
            <w:i/>
            <w:color w:val="000000"/>
            <w:sz w:val="28"/>
            <w:szCs w:val="28"/>
          </w:rPr>
          <w:t>) </w:t>
        </w:r>
        <w:r>
          <w:rPr>
            <w:rFonts w:ascii="Times New Roman" w:eastAsia="Times New Roman" w:hAnsi="Times New Roman" w:cs="Times New Roman"/>
            <w:i/>
            <w:color w:val="000000"/>
            <w:sz w:val="28"/>
            <w:szCs w:val="28"/>
          </w:rPr>
          <w:br/>
        </w:r>
        <w:r>
          <w:rPr>
            <w:rFonts w:ascii="Times New Roman" w:eastAsia="Times New Roman" w:hAnsi="Times New Roman" w:cs="Times New Roman"/>
            <w:i/>
            <w:color w:val="000000"/>
            <w:sz w:val="28"/>
            <w:szCs w:val="28"/>
          </w:rPr>
          <w:lastRenderedPageBreak/>
          <w:t>{} </w:t>
        </w:r>
        <w:r>
          <w:rPr>
            <w:rFonts w:ascii="Times New Roman" w:eastAsia="Times New Roman" w:hAnsi="Times New Roman" w:cs="Times New Roman"/>
            <w:i/>
            <w:color w:val="000000"/>
            <w:sz w:val="28"/>
            <w:szCs w:val="28"/>
          </w:rPr>
          <w:br/>
          <w:t>{} </w:t>
        </w:r>
      </w:ins>
    </w:p>
    <w:p w14:paraId="5138C77C" w14:textId="77777777" w:rsidR="003B5C88" w:rsidRDefault="00A30199">
      <w:pPr>
        <w:pBdr>
          <w:top w:val="nil"/>
          <w:left w:val="nil"/>
          <w:bottom w:val="nil"/>
          <w:right w:val="nil"/>
          <w:between w:val="nil"/>
        </w:pBdr>
        <w:shd w:val="clear" w:color="auto" w:fill="FFFFFF"/>
        <w:spacing w:before="120" w:after="120" w:line="240" w:lineRule="auto"/>
        <w:jc w:val="both"/>
        <w:rPr>
          <w:ins w:id="30" w:author="Unknown" w:date="2022-01-24T06:38:00Z"/>
          <w:rFonts w:ascii="Times New Roman" w:eastAsia="Times New Roman" w:hAnsi="Times New Roman" w:cs="Times New Roman"/>
          <w:color w:val="000000"/>
          <w:sz w:val="28"/>
          <w:szCs w:val="28"/>
        </w:rPr>
      </w:pPr>
      <w:ins w:id="31" w:author="Unknown" w:date="2022-01-24T06:38:00Z">
        <w:r>
          <w:rPr>
            <w:rFonts w:ascii="Times New Roman" w:eastAsia="Times New Roman" w:hAnsi="Times New Roman" w:cs="Times New Roman"/>
            <w:i/>
            <w:color w:val="000000"/>
            <w:sz w:val="28"/>
            <w:szCs w:val="28"/>
          </w:rPr>
          <w:t> </w:t>
        </w:r>
      </w:ins>
    </w:p>
    <w:p w14:paraId="0A49CEDF" w14:textId="77777777" w:rsidR="003B5C88" w:rsidRDefault="00A30199">
      <w:pPr>
        <w:pBdr>
          <w:top w:val="nil"/>
          <w:left w:val="nil"/>
          <w:bottom w:val="nil"/>
          <w:right w:val="nil"/>
          <w:between w:val="nil"/>
        </w:pBdr>
        <w:shd w:val="clear" w:color="auto" w:fill="FFFFFF"/>
        <w:spacing w:before="120" w:after="120" w:line="240" w:lineRule="auto"/>
        <w:jc w:val="both"/>
        <w:rPr>
          <w:ins w:id="32" w:author="Unknown" w:date="2022-01-24T06:38:00Z"/>
          <w:rFonts w:ascii="Times New Roman" w:eastAsia="Times New Roman" w:hAnsi="Times New Roman" w:cs="Times New Roman"/>
          <w:color w:val="000000"/>
          <w:sz w:val="28"/>
          <w:szCs w:val="28"/>
        </w:rPr>
      </w:pPr>
      <w:ins w:id="33" w:author="Unknown" w:date="2022-01-24T06:38:00Z">
        <w:r>
          <w:rPr>
            <w:rFonts w:ascii="Times New Roman" w:eastAsia="Times New Roman" w:hAnsi="Times New Roman" w:cs="Times New Roman"/>
            <w:b/>
            <w:i/>
            <w:color w:val="000000"/>
            <w:sz w:val="28"/>
            <w:szCs w:val="28"/>
          </w:rPr>
          <w:t>Form.html</w:t>
        </w:r>
      </w:ins>
    </w:p>
    <w:p w14:paraId="4C91E6ED" w14:textId="77777777" w:rsidR="003B5C88" w:rsidRDefault="00A30199">
      <w:pPr>
        <w:pBdr>
          <w:top w:val="nil"/>
          <w:left w:val="nil"/>
          <w:bottom w:val="nil"/>
          <w:right w:val="nil"/>
          <w:between w:val="nil"/>
        </w:pBdr>
        <w:shd w:val="clear" w:color="auto" w:fill="FFFFFF"/>
        <w:spacing w:before="120" w:after="120" w:line="240" w:lineRule="auto"/>
        <w:jc w:val="both"/>
        <w:rPr>
          <w:ins w:id="34" w:author="Unknown" w:date="2022-01-24T06:38:00Z"/>
          <w:rFonts w:ascii="Times New Roman" w:eastAsia="Times New Roman" w:hAnsi="Times New Roman" w:cs="Times New Roman"/>
          <w:color w:val="000000"/>
          <w:sz w:val="28"/>
          <w:szCs w:val="28"/>
        </w:rPr>
      </w:pPr>
      <w:ins w:id="35" w:author="Unknown" w:date="2022-01-24T06:38:00Z">
        <w:r>
          <w:rPr>
            <w:rFonts w:ascii="Times New Roman" w:eastAsia="Times New Roman" w:hAnsi="Times New Roman" w:cs="Times New Roman"/>
            <w:i/>
            <w:color w:val="000000"/>
            <w:sz w:val="28"/>
            <w:szCs w:val="28"/>
          </w:rPr>
          <w:t> </w:t>
        </w:r>
      </w:ins>
    </w:p>
    <w:p w14:paraId="1454E87E" w14:textId="77777777" w:rsidR="003B5C88" w:rsidRDefault="00A30199">
      <w:pPr>
        <w:pBdr>
          <w:top w:val="nil"/>
          <w:left w:val="nil"/>
          <w:bottom w:val="nil"/>
          <w:right w:val="nil"/>
          <w:between w:val="nil"/>
        </w:pBdr>
        <w:shd w:val="clear" w:color="auto" w:fill="FFFFFF"/>
        <w:spacing w:before="120" w:after="120" w:line="240" w:lineRule="auto"/>
        <w:jc w:val="both"/>
        <w:rPr>
          <w:ins w:id="36" w:author="Unknown" w:date="2022-01-24T06:38:00Z"/>
          <w:rFonts w:ascii="Times New Roman" w:eastAsia="Times New Roman" w:hAnsi="Times New Roman" w:cs="Times New Roman"/>
          <w:color w:val="000000"/>
          <w:sz w:val="28"/>
          <w:szCs w:val="28"/>
        </w:rPr>
      </w:pPr>
      <w:ins w:id="37" w:author="Unknown" w:date="2022-01-24T06:38:00Z">
        <w:r>
          <w:rPr>
            <w:rFonts w:ascii="Times New Roman" w:eastAsia="Times New Roman" w:hAnsi="Times New Roman" w:cs="Times New Roman"/>
            <w:color w:val="000000"/>
            <w:sz w:val="28"/>
            <w:szCs w:val="28"/>
          </w:rPr>
          <w:t>&lt;applet code= "</w:t>
        </w:r>
        <w:proofErr w:type="spellStart"/>
        <w:r>
          <w:rPr>
            <w:rFonts w:ascii="Times New Roman" w:eastAsia="Times New Roman" w:hAnsi="Times New Roman" w:cs="Times New Roman"/>
            <w:color w:val="000000"/>
            <w:sz w:val="28"/>
            <w:szCs w:val="28"/>
          </w:rPr>
          <w:t>MyApplet.class</w:t>
        </w:r>
        <w:proofErr w:type="spellEnd"/>
        <w:r>
          <w:rPr>
            <w:rFonts w:ascii="Times New Roman" w:eastAsia="Times New Roman" w:hAnsi="Times New Roman" w:cs="Times New Roman"/>
            <w:color w:val="000000"/>
            <w:sz w:val="28"/>
            <w:szCs w:val="28"/>
          </w:rPr>
          <w:t>" width= "500" height= "500"&gt;</w:t>
        </w:r>
      </w:ins>
    </w:p>
    <w:p w14:paraId="1867EDD0" w14:textId="77777777" w:rsidR="003B5C88" w:rsidRDefault="00A30199">
      <w:pPr>
        <w:pBdr>
          <w:top w:val="nil"/>
          <w:left w:val="nil"/>
          <w:bottom w:val="nil"/>
          <w:right w:val="nil"/>
          <w:between w:val="nil"/>
        </w:pBdr>
        <w:shd w:val="clear" w:color="auto" w:fill="FFFFFF"/>
        <w:spacing w:before="120" w:after="120" w:line="240" w:lineRule="auto"/>
        <w:jc w:val="both"/>
        <w:rPr>
          <w:ins w:id="38" w:author="Unknown" w:date="2022-01-24T06:38:00Z"/>
          <w:rFonts w:ascii="Times New Roman" w:eastAsia="Times New Roman" w:hAnsi="Times New Roman" w:cs="Times New Roman"/>
          <w:color w:val="000000"/>
          <w:sz w:val="28"/>
          <w:szCs w:val="28"/>
        </w:rPr>
      </w:pPr>
      <w:ins w:id="39" w:author="Unknown" w:date="2022-01-24T06:38:00Z">
        <w:r>
          <w:rPr>
            <w:rFonts w:ascii="Times New Roman" w:eastAsia="Times New Roman" w:hAnsi="Times New Roman" w:cs="Times New Roman"/>
            <w:color w:val="000000"/>
            <w:sz w:val="28"/>
            <w:szCs w:val="28"/>
          </w:rPr>
          <w:t>&lt;/applet&gt;</w:t>
        </w:r>
      </w:ins>
    </w:p>
    <w:p w14:paraId="661AF557" w14:textId="77777777" w:rsidR="003B5C88" w:rsidRDefault="003B5C88">
      <w:pPr>
        <w:spacing w:after="0" w:line="240" w:lineRule="auto"/>
        <w:jc w:val="both"/>
        <w:rPr>
          <w:rFonts w:ascii="Times New Roman" w:eastAsia="Times New Roman" w:hAnsi="Times New Roman" w:cs="Times New Roman"/>
          <w:b/>
          <w:sz w:val="28"/>
          <w:szCs w:val="28"/>
        </w:rPr>
      </w:pPr>
    </w:p>
    <w:p w14:paraId="3342EDF6" w14:textId="77777777" w:rsidR="003B5C88" w:rsidRDefault="003B5C88">
      <w:pPr>
        <w:spacing w:after="0" w:line="240" w:lineRule="auto"/>
        <w:jc w:val="both"/>
        <w:rPr>
          <w:rFonts w:ascii="Times New Roman" w:eastAsia="Times New Roman" w:hAnsi="Times New Roman" w:cs="Times New Roman"/>
          <w:b/>
          <w:sz w:val="28"/>
          <w:szCs w:val="28"/>
        </w:rPr>
      </w:pPr>
    </w:p>
    <w:p w14:paraId="29AFCAAA" w14:textId="77777777" w:rsidR="003B5C88" w:rsidRDefault="003B5C88">
      <w:pPr>
        <w:spacing w:after="0" w:line="240" w:lineRule="auto"/>
        <w:jc w:val="both"/>
        <w:rPr>
          <w:rFonts w:ascii="Times New Roman" w:eastAsia="Times New Roman" w:hAnsi="Times New Roman" w:cs="Times New Roman"/>
          <w:b/>
          <w:sz w:val="28"/>
          <w:szCs w:val="28"/>
        </w:rPr>
      </w:pPr>
    </w:p>
    <w:p w14:paraId="57FE9C7F" w14:textId="77777777" w:rsidR="003B5C88" w:rsidRDefault="003B5C88">
      <w:pPr>
        <w:spacing w:after="0" w:line="240" w:lineRule="auto"/>
        <w:jc w:val="both"/>
        <w:rPr>
          <w:rFonts w:ascii="Times New Roman" w:eastAsia="Times New Roman" w:hAnsi="Times New Roman" w:cs="Times New Roman"/>
          <w:b/>
          <w:sz w:val="28"/>
          <w:szCs w:val="28"/>
        </w:rPr>
      </w:pPr>
    </w:p>
    <w:p w14:paraId="5DC68B94" w14:textId="77777777" w:rsidR="003B5C88" w:rsidRDefault="003B5C88">
      <w:pPr>
        <w:spacing w:after="0" w:line="240" w:lineRule="auto"/>
        <w:jc w:val="both"/>
        <w:rPr>
          <w:rFonts w:ascii="Times New Roman" w:eastAsia="Times New Roman" w:hAnsi="Times New Roman" w:cs="Times New Roman"/>
          <w:b/>
          <w:sz w:val="28"/>
          <w:szCs w:val="28"/>
        </w:rPr>
      </w:pPr>
    </w:p>
    <w:p w14:paraId="24E585A2" w14:textId="77777777" w:rsidR="003B5C88" w:rsidRDefault="003B5C88">
      <w:pPr>
        <w:spacing w:after="0" w:line="240" w:lineRule="auto"/>
        <w:jc w:val="both"/>
        <w:rPr>
          <w:rFonts w:ascii="Times New Roman" w:eastAsia="Times New Roman" w:hAnsi="Times New Roman" w:cs="Times New Roman"/>
          <w:b/>
          <w:sz w:val="28"/>
          <w:szCs w:val="28"/>
        </w:rPr>
      </w:pPr>
    </w:p>
    <w:p w14:paraId="14445BAA" w14:textId="77777777" w:rsidR="003B5C88" w:rsidRDefault="003B5C88">
      <w:pPr>
        <w:spacing w:after="0" w:line="240" w:lineRule="auto"/>
        <w:jc w:val="both"/>
        <w:rPr>
          <w:rFonts w:ascii="Times New Roman" w:eastAsia="Times New Roman" w:hAnsi="Times New Roman" w:cs="Times New Roman"/>
          <w:b/>
          <w:sz w:val="28"/>
          <w:szCs w:val="28"/>
        </w:rPr>
      </w:pPr>
    </w:p>
    <w:p w14:paraId="1D7D4AFF" w14:textId="77777777" w:rsidR="003B5C88" w:rsidRDefault="003B5C88">
      <w:pPr>
        <w:spacing w:after="0" w:line="240" w:lineRule="auto"/>
        <w:jc w:val="both"/>
        <w:rPr>
          <w:rFonts w:ascii="Times New Roman" w:eastAsia="Times New Roman" w:hAnsi="Times New Roman" w:cs="Times New Roman"/>
          <w:b/>
          <w:sz w:val="28"/>
          <w:szCs w:val="28"/>
        </w:rPr>
      </w:pPr>
    </w:p>
    <w:p w14:paraId="6AB2E1FD" w14:textId="77777777" w:rsidR="003B5C88" w:rsidRDefault="003B5C88">
      <w:pPr>
        <w:spacing w:after="0" w:line="240" w:lineRule="auto"/>
        <w:jc w:val="both"/>
        <w:rPr>
          <w:rFonts w:ascii="Times New Roman" w:eastAsia="Times New Roman" w:hAnsi="Times New Roman" w:cs="Times New Roman"/>
          <w:b/>
          <w:sz w:val="28"/>
          <w:szCs w:val="28"/>
        </w:rPr>
      </w:pPr>
    </w:p>
    <w:p w14:paraId="6B94A071" w14:textId="77777777" w:rsidR="003B5C88" w:rsidRDefault="003B5C88">
      <w:pPr>
        <w:spacing w:after="0" w:line="240" w:lineRule="auto"/>
        <w:jc w:val="both"/>
        <w:rPr>
          <w:rFonts w:ascii="Times New Roman" w:eastAsia="Times New Roman" w:hAnsi="Times New Roman" w:cs="Times New Roman"/>
          <w:b/>
          <w:sz w:val="28"/>
          <w:szCs w:val="28"/>
        </w:rPr>
      </w:pPr>
    </w:p>
    <w:p w14:paraId="3FDC00B8" w14:textId="77777777" w:rsidR="003B5C88" w:rsidRDefault="003B5C88">
      <w:pPr>
        <w:spacing w:after="0" w:line="240" w:lineRule="auto"/>
        <w:jc w:val="both"/>
        <w:rPr>
          <w:rFonts w:ascii="Times New Roman" w:eastAsia="Times New Roman" w:hAnsi="Times New Roman" w:cs="Times New Roman"/>
          <w:b/>
          <w:sz w:val="28"/>
          <w:szCs w:val="28"/>
        </w:rPr>
      </w:pPr>
    </w:p>
    <w:p w14:paraId="76145B72" w14:textId="77777777" w:rsidR="003B5C88" w:rsidRDefault="003B5C88">
      <w:pPr>
        <w:spacing w:after="0" w:line="240" w:lineRule="auto"/>
        <w:jc w:val="both"/>
        <w:rPr>
          <w:rFonts w:ascii="Times New Roman" w:eastAsia="Times New Roman" w:hAnsi="Times New Roman" w:cs="Times New Roman"/>
          <w:b/>
          <w:sz w:val="28"/>
          <w:szCs w:val="28"/>
        </w:rPr>
      </w:pPr>
    </w:p>
    <w:p w14:paraId="060524FF" w14:textId="77777777" w:rsidR="003B5C88" w:rsidRDefault="003B5C88">
      <w:pPr>
        <w:spacing w:after="0" w:line="240" w:lineRule="auto"/>
        <w:jc w:val="both"/>
        <w:rPr>
          <w:rFonts w:ascii="Times New Roman" w:eastAsia="Times New Roman" w:hAnsi="Times New Roman" w:cs="Times New Roman"/>
          <w:b/>
          <w:sz w:val="28"/>
          <w:szCs w:val="28"/>
        </w:rPr>
      </w:pPr>
    </w:p>
    <w:p w14:paraId="0E68F26D" w14:textId="77777777" w:rsidR="003B5C88" w:rsidRDefault="003B5C88">
      <w:pPr>
        <w:spacing w:after="0" w:line="240" w:lineRule="auto"/>
        <w:jc w:val="both"/>
        <w:rPr>
          <w:rFonts w:ascii="Times New Roman" w:eastAsia="Times New Roman" w:hAnsi="Times New Roman" w:cs="Times New Roman"/>
          <w:b/>
          <w:sz w:val="28"/>
          <w:szCs w:val="28"/>
        </w:rPr>
      </w:pPr>
    </w:p>
    <w:p w14:paraId="6B290461" w14:textId="77777777" w:rsidR="003B5C88" w:rsidRDefault="003B5C88">
      <w:pPr>
        <w:spacing w:after="0" w:line="240" w:lineRule="auto"/>
        <w:jc w:val="both"/>
        <w:rPr>
          <w:rFonts w:ascii="Times New Roman" w:eastAsia="Times New Roman" w:hAnsi="Times New Roman" w:cs="Times New Roman"/>
          <w:b/>
          <w:sz w:val="28"/>
          <w:szCs w:val="28"/>
        </w:rPr>
      </w:pPr>
    </w:p>
    <w:p w14:paraId="1F99F3B4" w14:textId="77777777" w:rsidR="003B5C88" w:rsidRDefault="003B5C88">
      <w:pPr>
        <w:spacing w:after="0" w:line="240" w:lineRule="auto"/>
        <w:jc w:val="both"/>
        <w:rPr>
          <w:rFonts w:ascii="Times New Roman" w:eastAsia="Times New Roman" w:hAnsi="Times New Roman" w:cs="Times New Roman"/>
          <w:b/>
          <w:sz w:val="28"/>
          <w:szCs w:val="28"/>
        </w:rPr>
      </w:pPr>
    </w:p>
    <w:p w14:paraId="7026FA9B" w14:textId="77777777" w:rsidR="003B5C88" w:rsidRDefault="003B5C88">
      <w:pPr>
        <w:spacing w:after="0" w:line="240" w:lineRule="auto"/>
        <w:jc w:val="both"/>
        <w:rPr>
          <w:rFonts w:ascii="Times New Roman" w:eastAsia="Times New Roman" w:hAnsi="Times New Roman" w:cs="Times New Roman"/>
          <w:b/>
          <w:sz w:val="28"/>
          <w:szCs w:val="28"/>
        </w:rPr>
      </w:pPr>
    </w:p>
    <w:p w14:paraId="226911AF" w14:textId="77777777" w:rsidR="003B5C88" w:rsidRDefault="00A30199">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 to JSP</w:t>
      </w:r>
    </w:p>
    <w:p w14:paraId="33D82657" w14:textId="77777777" w:rsidR="003B5C88" w:rsidRDefault="00A30199">
      <w:pPr>
        <w:spacing w:after="144"/>
        <w:ind w:left="48" w:right="48"/>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JavaServer</w:t>
      </w:r>
      <w:proofErr w:type="spellEnd"/>
      <w:r>
        <w:rPr>
          <w:rFonts w:ascii="Times New Roman" w:eastAsia="Times New Roman" w:hAnsi="Times New Roman" w:cs="Times New Roman"/>
          <w:color w:val="000000"/>
          <w:sz w:val="28"/>
          <w:szCs w:val="28"/>
        </w:rPr>
        <w:t xml:space="preserve"> Pages (JSP) is a technology for developing Webpages that supports dynamic content. This helps developers insert java code in HTML pages by making use of special JSP tags, most of which start with &lt;% and end with %&gt;.</w:t>
      </w:r>
    </w:p>
    <w:p w14:paraId="0643A130" w14:textId="77777777" w:rsidR="003B5C88" w:rsidRDefault="00A30199">
      <w:pPr>
        <w:spacing w:after="144"/>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w:t>
      </w:r>
      <w:proofErr w:type="spellStart"/>
      <w:r>
        <w:rPr>
          <w:rFonts w:ascii="Times New Roman" w:eastAsia="Times New Roman" w:hAnsi="Times New Roman" w:cs="Times New Roman"/>
          <w:color w:val="000000"/>
          <w:sz w:val="28"/>
          <w:szCs w:val="28"/>
        </w:rPr>
        <w:t>JavaServer</w:t>
      </w:r>
      <w:proofErr w:type="spellEnd"/>
      <w:r>
        <w:rPr>
          <w:rFonts w:ascii="Times New Roman" w:eastAsia="Times New Roman" w:hAnsi="Times New Roman" w:cs="Times New Roman"/>
          <w:color w:val="000000"/>
          <w:sz w:val="28"/>
          <w:szCs w:val="28"/>
        </w:rPr>
        <w:t xml:space="preserve"> Pages component is a type of Java servlet that is designed to fulfill the role of a user interface for a Java web application. Web developers write JSPs as text files that combine HTML or XHTML code, XML elements, and embedded JSP actions and commands.</w:t>
      </w:r>
    </w:p>
    <w:p w14:paraId="6B8B7026" w14:textId="77777777" w:rsidR="003B5C88" w:rsidRDefault="00A30199">
      <w:pPr>
        <w:spacing w:after="144"/>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Using JSP, you can collect input from users through Webpage forms, present records from a database or another source, and create Webpages dynamically.</w:t>
      </w:r>
    </w:p>
    <w:p w14:paraId="5F5A471B" w14:textId="77777777" w:rsidR="003B5C88" w:rsidRDefault="00A30199">
      <w:pPr>
        <w:spacing w:after="144"/>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JSP tags can be used for a variety of purposes, such as retrieving information from a database or registering user preferences, accessing JavaBeans components, passing control between pages, and sharing information between requests, pages etc.</w:t>
      </w:r>
    </w:p>
    <w:p w14:paraId="2566C6D4" w14:textId="77777777" w:rsidR="003B5C88" w:rsidRDefault="00A30199">
      <w:pPr>
        <w:pStyle w:val="Heading1"/>
        <w:spacing w:before="48" w:after="48"/>
        <w:ind w:right="48"/>
        <w:rPr>
          <w:rFonts w:ascii="Times New Roman" w:eastAsia="Times New Roman" w:hAnsi="Times New Roman" w:cs="Times New Roman"/>
          <w:color w:val="121214"/>
        </w:rPr>
      </w:pPr>
      <w:r>
        <w:rPr>
          <w:rFonts w:ascii="Times New Roman" w:eastAsia="Times New Roman" w:hAnsi="Times New Roman" w:cs="Times New Roman"/>
          <w:color w:val="121214"/>
        </w:rPr>
        <w:lastRenderedPageBreak/>
        <w:t>JSP – Architecture</w:t>
      </w:r>
    </w:p>
    <w:p w14:paraId="72E67BB1" w14:textId="77777777" w:rsidR="003B5C88" w:rsidRDefault="00A30199">
      <w:pPr>
        <w:spacing w:after="144"/>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web server needs a JSP engine, </w:t>
      </w:r>
      <w:proofErr w:type="spellStart"/>
      <w:r>
        <w:rPr>
          <w:rFonts w:ascii="Times New Roman" w:eastAsia="Times New Roman" w:hAnsi="Times New Roman" w:cs="Times New Roman"/>
          <w:color w:val="000000"/>
          <w:sz w:val="28"/>
          <w:szCs w:val="28"/>
        </w:rPr>
        <w:t>i.e</w:t>
      </w:r>
      <w:proofErr w:type="spellEnd"/>
      <w:r>
        <w:rPr>
          <w:rFonts w:ascii="Times New Roman" w:eastAsia="Times New Roman" w:hAnsi="Times New Roman" w:cs="Times New Roman"/>
          <w:color w:val="000000"/>
          <w:sz w:val="28"/>
          <w:szCs w:val="28"/>
        </w:rPr>
        <w:t>, a container to process JSP pages. The JSP container is responsible for intercepting requests for JSP pages. This tutorial makes use of Apache which has built-in JSP container to support JSP pages development.</w:t>
      </w:r>
    </w:p>
    <w:p w14:paraId="0F243CD9" w14:textId="77777777" w:rsidR="003B5C88" w:rsidRDefault="00A30199">
      <w:pPr>
        <w:spacing w:after="144"/>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JSP container works with the Web server to provide the runtime environment and other services a JSP needs. It knows how to understand the special elements that are part of JSPs.</w:t>
      </w:r>
    </w:p>
    <w:p w14:paraId="7C3F1AEF" w14:textId="77777777" w:rsidR="003B5C88" w:rsidRDefault="00A30199">
      <w:pPr>
        <w:spacing w:after="144"/>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Following diagram shows the position of JSP container and JSP files in a Web application.</w:t>
      </w:r>
    </w:p>
    <w:p w14:paraId="1BF93551"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B6513D8" wp14:editId="6FB74D9C">
            <wp:extent cx="4381500" cy="2171700"/>
            <wp:effectExtent l="0" t="0" r="0" b="0"/>
            <wp:docPr id="16" name="image14.jpg" descr="JSP Architecture"/>
            <wp:cNvGraphicFramePr/>
            <a:graphic xmlns:a="http://schemas.openxmlformats.org/drawingml/2006/main">
              <a:graphicData uri="http://schemas.openxmlformats.org/drawingml/2006/picture">
                <pic:pic xmlns:pic="http://schemas.openxmlformats.org/drawingml/2006/picture">
                  <pic:nvPicPr>
                    <pic:cNvPr id="0" name="image14.jpg" descr="JSP Architecture"/>
                    <pic:cNvPicPr preferRelativeResize="0"/>
                  </pic:nvPicPr>
                  <pic:blipFill>
                    <a:blip r:embed="rId27"/>
                    <a:srcRect/>
                    <a:stretch>
                      <a:fillRect/>
                    </a:stretch>
                  </pic:blipFill>
                  <pic:spPr>
                    <a:xfrm>
                      <a:off x="0" y="0"/>
                      <a:ext cx="4381500" cy="2171700"/>
                    </a:xfrm>
                    <a:prstGeom prst="rect">
                      <a:avLst/>
                    </a:prstGeom>
                    <a:ln/>
                  </pic:spPr>
                </pic:pic>
              </a:graphicData>
            </a:graphic>
          </wp:inline>
        </w:drawing>
      </w:r>
    </w:p>
    <w:p w14:paraId="427F2CE2" w14:textId="77777777" w:rsidR="003B5C88" w:rsidRDefault="00A30199">
      <w:pPr>
        <w:spacing w:before="48" w:after="48"/>
        <w:ind w:right="48"/>
        <w:rPr>
          <w:rFonts w:ascii="Times New Roman" w:eastAsia="Times New Roman" w:hAnsi="Times New Roman" w:cs="Times New Roman"/>
          <w:color w:val="121214"/>
          <w:sz w:val="28"/>
          <w:szCs w:val="28"/>
        </w:rPr>
      </w:pPr>
      <w:r>
        <w:rPr>
          <w:rFonts w:ascii="Times New Roman" w:eastAsia="Times New Roman" w:hAnsi="Times New Roman" w:cs="Times New Roman"/>
          <w:color w:val="121214"/>
          <w:sz w:val="28"/>
          <w:szCs w:val="28"/>
        </w:rPr>
        <w:t>JSP Processing</w:t>
      </w:r>
    </w:p>
    <w:p w14:paraId="23E9A661" w14:textId="77777777" w:rsidR="003B5C88" w:rsidRDefault="00A30199">
      <w:pPr>
        <w:spacing w:after="144"/>
        <w:ind w:left="48" w:right="48"/>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The following steps explain how the web server creates the Webpage using JSP −</w:t>
      </w:r>
    </w:p>
    <w:p w14:paraId="55A0ADA1" w14:textId="77777777" w:rsidR="003B5C88" w:rsidRDefault="00A30199">
      <w:pPr>
        <w:numPr>
          <w:ilvl w:val="0"/>
          <w:numId w:val="7"/>
        </w:numPr>
        <w:spacing w:after="144"/>
        <w:ind w:left="768" w:right="48"/>
        <w:jc w:val="both"/>
        <w:rPr>
          <w:color w:val="000000"/>
        </w:rPr>
      </w:pPr>
      <w:r>
        <w:rPr>
          <w:rFonts w:ascii="Times New Roman" w:eastAsia="Times New Roman" w:hAnsi="Times New Roman" w:cs="Times New Roman"/>
          <w:color w:val="000000"/>
          <w:sz w:val="28"/>
          <w:szCs w:val="28"/>
        </w:rPr>
        <w:t>As with a normal page, your browser sends an HTTP request to the web server.</w:t>
      </w:r>
    </w:p>
    <w:p w14:paraId="1031E3E4" w14:textId="77777777" w:rsidR="003B5C88" w:rsidRDefault="00A30199">
      <w:pPr>
        <w:numPr>
          <w:ilvl w:val="0"/>
          <w:numId w:val="7"/>
        </w:numPr>
        <w:spacing w:after="144"/>
        <w:ind w:left="768" w:right="48"/>
        <w:jc w:val="both"/>
        <w:rPr>
          <w:color w:val="000000"/>
        </w:rPr>
      </w:pPr>
      <w:r>
        <w:rPr>
          <w:rFonts w:ascii="Times New Roman" w:eastAsia="Times New Roman" w:hAnsi="Times New Roman" w:cs="Times New Roman"/>
          <w:color w:val="000000"/>
          <w:sz w:val="28"/>
          <w:szCs w:val="28"/>
        </w:rPr>
        <w:t>The web server recognizes that the HTTP request is for a JSP page and forwards it to a JSP engine. This is done by using the URL or JSP page which ends with </w:t>
      </w:r>
      <w:r>
        <w:rPr>
          <w:rFonts w:ascii="Times New Roman" w:eastAsia="Times New Roman" w:hAnsi="Times New Roman" w:cs="Times New Roman"/>
          <w:b/>
          <w:color w:val="000000"/>
          <w:sz w:val="28"/>
          <w:szCs w:val="28"/>
        </w:rPr>
        <w:t>.</w:t>
      </w:r>
      <w:proofErr w:type="spellStart"/>
      <w:r>
        <w:rPr>
          <w:rFonts w:ascii="Times New Roman" w:eastAsia="Times New Roman" w:hAnsi="Times New Roman" w:cs="Times New Roman"/>
          <w:b/>
          <w:color w:val="000000"/>
          <w:sz w:val="28"/>
          <w:szCs w:val="28"/>
        </w:rPr>
        <w:t>jsp</w:t>
      </w:r>
      <w:proofErr w:type="spellEnd"/>
      <w:r>
        <w:rPr>
          <w:rFonts w:ascii="Times New Roman" w:eastAsia="Times New Roman" w:hAnsi="Times New Roman" w:cs="Times New Roman"/>
          <w:color w:val="000000"/>
          <w:sz w:val="28"/>
          <w:szCs w:val="28"/>
        </w:rPr>
        <w:t> instead of </w:t>
      </w:r>
      <w:r>
        <w:rPr>
          <w:rFonts w:ascii="Times New Roman" w:eastAsia="Times New Roman" w:hAnsi="Times New Roman" w:cs="Times New Roman"/>
          <w:b/>
          <w:color w:val="000000"/>
          <w:sz w:val="28"/>
          <w:szCs w:val="28"/>
        </w:rPr>
        <w:t>.html</w:t>
      </w:r>
      <w:r>
        <w:rPr>
          <w:rFonts w:ascii="Times New Roman" w:eastAsia="Times New Roman" w:hAnsi="Times New Roman" w:cs="Times New Roman"/>
          <w:color w:val="000000"/>
          <w:sz w:val="28"/>
          <w:szCs w:val="28"/>
        </w:rPr>
        <w:t>.</w:t>
      </w:r>
    </w:p>
    <w:p w14:paraId="6500529B" w14:textId="77777777" w:rsidR="003B5C88" w:rsidRDefault="00A30199">
      <w:pPr>
        <w:numPr>
          <w:ilvl w:val="0"/>
          <w:numId w:val="7"/>
        </w:numPr>
        <w:spacing w:after="144"/>
        <w:ind w:left="768" w:right="48"/>
        <w:jc w:val="both"/>
        <w:rPr>
          <w:color w:val="000000"/>
        </w:rPr>
      </w:pPr>
      <w:r>
        <w:rPr>
          <w:rFonts w:ascii="Times New Roman" w:eastAsia="Times New Roman" w:hAnsi="Times New Roman" w:cs="Times New Roman"/>
          <w:color w:val="000000"/>
          <w:sz w:val="28"/>
          <w:szCs w:val="28"/>
        </w:rPr>
        <w:t xml:space="preserve">The JSP engine loads the JSP page from disk and converts it into a servlet content. This conversion is very simple in which all template text is converted to </w:t>
      </w:r>
      <w:proofErr w:type="spellStart"/>
      <w:proofErr w:type="gramStart"/>
      <w:r>
        <w:rPr>
          <w:rFonts w:ascii="Times New Roman" w:eastAsia="Times New Roman" w:hAnsi="Times New Roman" w:cs="Times New Roman"/>
          <w:color w:val="000000"/>
          <w:sz w:val="28"/>
          <w:szCs w:val="28"/>
        </w:rPr>
        <w:t>println</w:t>
      </w:r>
      <w:proofErr w:type="spellEnd"/>
      <w:r>
        <w:rPr>
          <w:rFonts w:ascii="Times New Roman" w:eastAsia="Times New Roman" w:hAnsi="Times New Roman" w:cs="Times New Roman"/>
          <w:color w:val="000000"/>
          <w:sz w:val="28"/>
          <w:szCs w:val="28"/>
        </w:rPr>
        <w:t>( )</w:t>
      </w:r>
      <w:proofErr w:type="gramEnd"/>
      <w:r>
        <w:rPr>
          <w:rFonts w:ascii="Times New Roman" w:eastAsia="Times New Roman" w:hAnsi="Times New Roman" w:cs="Times New Roman"/>
          <w:color w:val="000000"/>
          <w:sz w:val="28"/>
          <w:szCs w:val="28"/>
        </w:rPr>
        <w:t xml:space="preserve"> statements and all JSP elements are converted to Java code. This code implements the corresponding dynamic behavior of the page.</w:t>
      </w:r>
    </w:p>
    <w:p w14:paraId="586DE7AA" w14:textId="77777777" w:rsidR="003B5C88" w:rsidRDefault="00A30199">
      <w:pPr>
        <w:numPr>
          <w:ilvl w:val="0"/>
          <w:numId w:val="7"/>
        </w:numPr>
        <w:spacing w:after="144"/>
        <w:ind w:left="768" w:right="48"/>
        <w:jc w:val="both"/>
        <w:rPr>
          <w:color w:val="000000"/>
        </w:rPr>
      </w:pPr>
      <w:r>
        <w:rPr>
          <w:rFonts w:ascii="Times New Roman" w:eastAsia="Times New Roman" w:hAnsi="Times New Roman" w:cs="Times New Roman"/>
          <w:color w:val="000000"/>
          <w:sz w:val="28"/>
          <w:szCs w:val="28"/>
        </w:rPr>
        <w:t>The JSP engine compiles the servlet into an executable class and forwards the original request to a servlet engine.</w:t>
      </w:r>
    </w:p>
    <w:p w14:paraId="0B5D390E" w14:textId="7815A82F" w:rsidR="003B5C88" w:rsidRDefault="00A30199">
      <w:pPr>
        <w:numPr>
          <w:ilvl w:val="0"/>
          <w:numId w:val="7"/>
        </w:numPr>
        <w:spacing w:after="144"/>
        <w:ind w:left="768" w:right="48"/>
        <w:jc w:val="both"/>
        <w:rPr>
          <w:color w:val="000000"/>
        </w:rPr>
      </w:pPr>
      <w:r>
        <w:rPr>
          <w:rFonts w:ascii="Times New Roman" w:eastAsia="Times New Roman" w:hAnsi="Times New Roman" w:cs="Times New Roman"/>
          <w:color w:val="000000"/>
          <w:sz w:val="28"/>
          <w:szCs w:val="28"/>
        </w:rPr>
        <w:t>A part of the web server called the servlet engine loads the Servlet class and executes it. During execution, the servlet produces an output in HTML format. The output is furth</w:t>
      </w:r>
      <w:r w:rsidR="00265E0F">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z w:val="28"/>
          <w:szCs w:val="28"/>
        </w:rPr>
        <w:t>r passed on to the web server by the servlet engine inside an HTTP response.</w:t>
      </w:r>
    </w:p>
    <w:p w14:paraId="12628ED4" w14:textId="77777777" w:rsidR="003B5C88" w:rsidRDefault="00A30199">
      <w:pPr>
        <w:numPr>
          <w:ilvl w:val="0"/>
          <w:numId w:val="7"/>
        </w:numPr>
        <w:spacing w:after="144"/>
        <w:ind w:left="768" w:right="48"/>
        <w:jc w:val="both"/>
        <w:rPr>
          <w:color w:val="000000"/>
        </w:rPr>
      </w:pPr>
      <w:r>
        <w:rPr>
          <w:rFonts w:ascii="Times New Roman" w:eastAsia="Times New Roman" w:hAnsi="Times New Roman" w:cs="Times New Roman"/>
          <w:color w:val="000000"/>
          <w:sz w:val="28"/>
          <w:szCs w:val="28"/>
        </w:rPr>
        <w:lastRenderedPageBreak/>
        <w:t>The web server forwards the HTTP response to your browser in terms of static HTML content.</w:t>
      </w:r>
    </w:p>
    <w:p w14:paraId="6A0E0C17" w14:textId="77777777" w:rsidR="003B5C88" w:rsidRDefault="00A30199">
      <w:pPr>
        <w:numPr>
          <w:ilvl w:val="0"/>
          <w:numId w:val="7"/>
        </w:numPr>
        <w:spacing w:after="144"/>
        <w:ind w:left="768" w:right="48"/>
        <w:jc w:val="both"/>
        <w:rPr>
          <w:color w:val="000000"/>
        </w:rPr>
      </w:pPr>
      <w:r>
        <w:rPr>
          <w:rFonts w:ascii="Times New Roman" w:eastAsia="Times New Roman" w:hAnsi="Times New Roman" w:cs="Times New Roman"/>
          <w:color w:val="000000"/>
          <w:sz w:val="28"/>
          <w:szCs w:val="28"/>
        </w:rPr>
        <w:t>Finally, the web browser handles the dynamically-generated HTML page inside the HTTP response exactly as if it were a static page.</w:t>
      </w:r>
    </w:p>
    <w:p w14:paraId="37F2CD96" w14:textId="77777777" w:rsidR="003B5C88" w:rsidRDefault="00A30199">
      <w:pPr>
        <w:spacing w:after="144"/>
        <w:ind w:left="48" w:right="48"/>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 xml:space="preserve">All the </w:t>
      </w:r>
      <w:proofErr w:type="gramStart"/>
      <w:r>
        <w:rPr>
          <w:rFonts w:ascii="Gungsuh" w:eastAsia="Gungsuh" w:hAnsi="Gungsuh" w:cs="Gungsuh"/>
          <w:color w:val="000000"/>
          <w:sz w:val="28"/>
          <w:szCs w:val="28"/>
        </w:rPr>
        <w:t>above mentioned</w:t>
      </w:r>
      <w:proofErr w:type="gramEnd"/>
      <w:r>
        <w:rPr>
          <w:rFonts w:ascii="Gungsuh" w:eastAsia="Gungsuh" w:hAnsi="Gungsuh" w:cs="Gungsuh"/>
          <w:color w:val="000000"/>
          <w:sz w:val="28"/>
          <w:szCs w:val="28"/>
        </w:rPr>
        <w:t xml:space="preserve"> steps can be seen in the following diagram −</w:t>
      </w:r>
    </w:p>
    <w:p w14:paraId="78C5B74D"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6295B85" wp14:editId="5BA8F546">
            <wp:extent cx="4457700" cy="2295525"/>
            <wp:effectExtent l="0" t="0" r="0" b="0"/>
            <wp:docPr id="19" name="image5.jpg" descr="JSP Processing"/>
            <wp:cNvGraphicFramePr/>
            <a:graphic xmlns:a="http://schemas.openxmlformats.org/drawingml/2006/main">
              <a:graphicData uri="http://schemas.openxmlformats.org/drawingml/2006/picture">
                <pic:pic xmlns:pic="http://schemas.openxmlformats.org/drawingml/2006/picture">
                  <pic:nvPicPr>
                    <pic:cNvPr id="0" name="image5.jpg" descr="JSP Processing"/>
                    <pic:cNvPicPr preferRelativeResize="0"/>
                  </pic:nvPicPr>
                  <pic:blipFill>
                    <a:blip r:embed="rId28"/>
                    <a:srcRect/>
                    <a:stretch>
                      <a:fillRect/>
                    </a:stretch>
                  </pic:blipFill>
                  <pic:spPr>
                    <a:xfrm>
                      <a:off x="0" y="0"/>
                      <a:ext cx="4457700" cy="2295525"/>
                    </a:xfrm>
                    <a:prstGeom prst="rect">
                      <a:avLst/>
                    </a:prstGeom>
                    <a:ln/>
                  </pic:spPr>
                </pic:pic>
              </a:graphicData>
            </a:graphic>
          </wp:inline>
        </w:drawing>
      </w:r>
    </w:p>
    <w:p w14:paraId="5415ED92" w14:textId="77777777" w:rsidR="003B5C88" w:rsidRDefault="00A30199">
      <w:pPr>
        <w:spacing w:after="144"/>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Typically, the JSP engine checks to see whether a servlet for a JSP file already exists and whether the modification date on the JSP is older than the servlet. If the JSP is older than its generated servlet, the JSP container assumes that the JSP hasn't changed and that the generated servlet still matches the JSP's contents. This makes the process more efficient than with the other scripting languages (such as PHP) and therefore faster.</w:t>
      </w:r>
    </w:p>
    <w:p w14:paraId="6847E9C1" w14:textId="77777777" w:rsidR="003B5C88" w:rsidRDefault="00A30199">
      <w:pPr>
        <w:spacing w:after="144"/>
        <w:ind w:left="48" w:right="48"/>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So</w:t>
      </w:r>
      <w:proofErr w:type="gramEnd"/>
      <w:r>
        <w:rPr>
          <w:rFonts w:ascii="Times New Roman" w:eastAsia="Times New Roman" w:hAnsi="Times New Roman" w:cs="Times New Roman"/>
          <w:color w:val="000000"/>
          <w:sz w:val="28"/>
          <w:szCs w:val="28"/>
        </w:rPr>
        <w:t xml:space="preserve"> in a way, a JSP page is really just another way to write a servlet without having to be a Java programming wiz. Except for the translation phase, a JSP page is handled exactly like a regular servlet.</w:t>
      </w:r>
    </w:p>
    <w:p w14:paraId="29DF8AA6" w14:textId="77777777" w:rsidR="003B5C88" w:rsidRDefault="003B5C88">
      <w:pPr>
        <w:spacing w:after="144"/>
        <w:ind w:left="48" w:right="48"/>
        <w:jc w:val="both"/>
        <w:rPr>
          <w:rFonts w:ascii="Times New Roman" w:eastAsia="Times New Roman" w:hAnsi="Times New Roman" w:cs="Times New Roman"/>
          <w:color w:val="000000"/>
          <w:sz w:val="28"/>
          <w:szCs w:val="28"/>
        </w:rPr>
      </w:pPr>
    </w:p>
    <w:p w14:paraId="7FD6CD9B" w14:textId="77777777" w:rsidR="003B5C88" w:rsidRDefault="003B5C88">
      <w:pPr>
        <w:rPr>
          <w:rFonts w:ascii="Times New Roman" w:eastAsia="Times New Roman" w:hAnsi="Times New Roman" w:cs="Times New Roman"/>
          <w:sz w:val="28"/>
          <w:szCs w:val="28"/>
        </w:rPr>
      </w:pPr>
    </w:p>
    <w:p w14:paraId="6E9AA233" w14:textId="77777777" w:rsidR="003B5C88" w:rsidRDefault="00A30199">
      <w:pPr>
        <w:pStyle w:val="Heading1"/>
        <w:spacing w:before="48" w:after="48"/>
        <w:ind w:right="48"/>
        <w:rPr>
          <w:rFonts w:ascii="Times New Roman" w:eastAsia="Times New Roman" w:hAnsi="Times New Roman" w:cs="Times New Roman"/>
          <w:color w:val="121214"/>
        </w:rPr>
      </w:pPr>
      <w:r>
        <w:rPr>
          <w:rFonts w:ascii="Times New Roman" w:eastAsia="Times New Roman" w:hAnsi="Times New Roman" w:cs="Times New Roman"/>
          <w:color w:val="121214"/>
        </w:rPr>
        <w:t>JSP - Lifecycle</w:t>
      </w:r>
    </w:p>
    <w:p w14:paraId="3D4D7823" w14:textId="38628C9A" w:rsidR="003B5C88" w:rsidRDefault="00A30199">
      <w:pPr>
        <w:spacing w:after="144"/>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JSP life cycle is defined as the process from its creation till the destruction. This is similar to a </w:t>
      </w:r>
      <w:r w:rsidR="004B0D1C">
        <w:rPr>
          <w:rFonts w:ascii="Times New Roman" w:eastAsia="Times New Roman" w:hAnsi="Times New Roman" w:cs="Times New Roman"/>
          <w:color w:val="000000"/>
          <w:sz w:val="28"/>
          <w:szCs w:val="28"/>
        </w:rPr>
        <w:t>H</w:t>
      </w:r>
      <w:r>
        <w:rPr>
          <w:rFonts w:ascii="Times New Roman" w:eastAsia="Times New Roman" w:hAnsi="Times New Roman" w:cs="Times New Roman"/>
          <w:color w:val="000000"/>
          <w:sz w:val="28"/>
          <w:szCs w:val="28"/>
        </w:rPr>
        <w:t xml:space="preserve"> with an additional step which is required to compile a JSP into servlet.</w:t>
      </w:r>
    </w:p>
    <w:p w14:paraId="6006A90F" w14:textId="77777777" w:rsidR="003B5C88" w:rsidRDefault="00A30199">
      <w:pPr>
        <w:spacing w:before="48" w:after="48"/>
        <w:ind w:right="48"/>
        <w:rPr>
          <w:rFonts w:ascii="Times New Roman" w:eastAsia="Times New Roman" w:hAnsi="Times New Roman" w:cs="Times New Roman"/>
          <w:color w:val="121214"/>
          <w:sz w:val="28"/>
          <w:szCs w:val="28"/>
        </w:rPr>
      </w:pPr>
      <w:r>
        <w:rPr>
          <w:rFonts w:ascii="Times New Roman" w:eastAsia="Times New Roman" w:hAnsi="Times New Roman" w:cs="Times New Roman"/>
          <w:color w:val="121214"/>
          <w:sz w:val="28"/>
          <w:szCs w:val="28"/>
        </w:rPr>
        <w:t>Paths Followed By JSP</w:t>
      </w:r>
    </w:p>
    <w:p w14:paraId="7A909630" w14:textId="77777777" w:rsidR="003B5C88" w:rsidRDefault="00A30199">
      <w:pPr>
        <w:spacing w:after="144"/>
        <w:ind w:left="48" w:right="48"/>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The following are the paths followed by a JSP −</w:t>
      </w:r>
    </w:p>
    <w:p w14:paraId="17DEA54D" w14:textId="77777777" w:rsidR="003B5C88" w:rsidRDefault="00A30199">
      <w:pPr>
        <w:numPr>
          <w:ilvl w:val="0"/>
          <w:numId w:val="9"/>
        </w:numPr>
        <w:spacing w:before="280" w:after="75"/>
        <w:rPr>
          <w:color w:val="000000"/>
        </w:rPr>
      </w:pPr>
      <w:r>
        <w:rPr>
          <w:rFonts w:ascii="Times New Roman" w:eastAsia="Times New Roman" w:hAnsi="Times New Roman" w:cs="Times New Roman"/>
          <w:color w:val="000000"/>
          <w:sz w:val="28"/>
          <w:szCs w:val="28"/>
        </w:rPr>
        <w:t>Compilation</w:t>
      </w:r>
    </w:p>
    <w:p w14:paraId="53784A2C" w14:textId="77777777" w:rsidR="003B5C88" w:rsidRDefault="00A30199">
      <w:pPr>
        <w:numPr>
          <w:ilvl w:val="0"/>
          <w:numId w:val="9"/>
        </w:numPr>
        <w:spacing w:after="75"/>
        <w:rPr>
          <w:color w:val="000000"/>
        </w:rPr>
      </w:pPr>
      <w:r>
        <w:rPr>
          <w:rFonts w:ascii="Times New Roman" w:eastAsia="Times New Roman" w:hAnsi="Times New Roman" w:cs="Times New Roman"/>
          <w:color w:val="000000"/>
          <w:sz w:val="28"/>
          <w:szCs w:val="28"/>
        </w:rPr>
        <w:t>Initialization</w:t>
      </w:r>
    </w:p>
    <w:p w14:paraId="48C25399" w14:textId="77777777" w:rsidR="003B5C88" w:rsidRDefault="00A30199">
      <w:pPr>
        <w:numPr>
          <w:ilvl w:val="0"/>
          <w:numId w:val="9"/>
        </w:numPr>
        <w:spacing w:after="75"/>
        <w:rPr>
          <w:color w:val="000000"/>
        </w:rPr>
      </w:pPr>
      <w:r>
        <w:rPr>
          <w:rFonts w:ascii="Times New Roman" w:eastAsia="Times New Roman" w:hAnsi="Times New Roman" w:cs="Times New Roman"/>
          <w:color w:val="000000"/>
          <w:sz w:val="28"/>
          <w:szCs w:val="28"/>
        </w:rPr>
        <w:lastRenderedPageBreak/>
        <w:t>Execution</w:t>
      </w:r>
    </w:p>
    <w:p w14:paraId="620DF7B6" w14:textId="77777777" w:rsidR="003B5C88" w:rsidRDefault="00A30199">
      <w:pPr>
        <w:numPr>
          <w:ilvl w:val="0"/>
          <w:numId w:val="9"/>
        </w:numPr>
        <w:spacing w:after="75"/>
        <w:rPr>
          <w:color w:val="000000"/>
        </w:rPr>
      </w:pPr>
      <w:r>
        <w:rPr>
          <w:rFonts w:ascii="Times New Roman" w:eastAsia="Times New Roman" w:hAnsi="Times New Roman" w:cs="Times New Roman"/>
          <w:color w:val="000000"/>
          <w:sz w:val="28"/>
          <w:szCs w:val="28"/>
        </w:rPr>
        <w:t>Cleanup</w:t>
      </w:r>
    </w:p>
    <w:p w14:paraId="4CE4E6DF" w14:textId="77777777" w:rsidR="003B5C88" w:rsidRDefault="00A30199">
      <w:pPr>
        <w:spacing w:after="144"/>
        <w:ind w:left="48" w:right="48"/>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The four major phases of a JSP life cycle are very similar to the Servlet Life Cycle. The four phases have been described below −</w:t>
      </w:r>
    </w:p>
    <w:p w14:paraId="0479C61E" w14:textId="77777777" w:rsidR="003B5C88" w:rsidRDefault="00A3019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BD67736" wp14:editId="6DA84B53">
            <wp:extent cx="4381500" cy="3200400"/>
            <wp:effectExtent l="0" t="0" r="0" b="0"/>
            <wp:docPr id="18" name="image3.jpg" descr="JSP Life Cycle"/>
            <wp:cNvGraphicFramePr/>
            <a:graphic xmlns:a="http://schemas.openxmlformats.org/drawingml/2006/main">
              <a:graphicData uri="http://schemas.openxmlformats.org/drawingml/2006/picture">
                <pic:pic xmlns:pic="http://schemas.openxmlformats.org/drawingml/2006/picture">
                  <pic:nvPicPr>
                    <pic:cNvPr id="0" name="image3.jpg" descr="JSP Life Cycle"/>
                    <pic:cNvPicPr preferRelativeResize="0"/>
                  </pic:nvPicPr>
                  <pic:blipFill>
                    <a:blip r:embed="rId29"/>
                    <a:srcRect/>
                    <a:stretch>
                      <a:fillRect/>
                    </a:stretch>
                  </pic:blipFill>
                  <pic:spPr>
                    <a:xfrm>
                      <a:off x="0" y="0"/>
                      <a:ext cx="4381500" cy="3200400"/>
                    </a:xfrm>
                    <a:prstGeom prst="rect">
                      <a:avLst/>
                    </a:prstGeom>
                    <a:ln/>
                  </pic:spPr>
                </pic:pic>
              </a:graphicData>
            </a:graphic>
          </wp:inline>
        </w:drawing>
      </w:r>
    </w:p>
    <w:p w14:paraId="4EB21CDA" w14:textId="77777777" w:rsidR="003B5C88" w:rsidRDefault="00A30199">
      <w:pPr>
        <w:spacing w:before="48" w:after="48"/>
        <w:ind w:right="48"/>
        <w:rPr>
          <w:rFonts w:ascii="Times New Roman" w:eastAsia="Times New Roman" w:hAnsi="Times New Roman" w:cs="Times New Roman"/>
          <w:color w:val="121214"/>
          <w:sz w:val="28"/>
          <w:szCs w:val="28"/>
        </w:rPr>
      </w:pPr>
      <w:r>
        <w:rPr>
          <w:rFonts w:ascii="Times New Roman" w:eastAsia="Times New Roman" w:hAnsi="Times New Roman" w:cs="Times New Roman"/>
          <w:color w:val="121214"/>
          <w:sz w:val="28"/>
          <w:szCs w:val="28"/>
        </w:rPr>
        <w:t>JSP Compilation</w:t>
      </w:r>
    </w:p>
    <w:p w14:paraId="2209BAA1" w14:textId="77777777" w:rsidR="003B5C88" w:rsidRDefault="00A30199">
      <w:pPr>
        <w:spacing w:after="144"/>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When a browser asks for a JSP, the JSP engine first checks to see whether it needs to compile the page. If the page has never been compiled, or if the JSP has been modified since it was last compiled, the JSP engine compiles the page.</w:t>
      </w:r>
    </w:p>
    <w:p w14:paraId="6A496763" w14:textId="77777777" w:rsidR="003B5C88" w:rsidRDefault="00A30199">
      <w:pPr>
        <w:spacing w:after="144"/>
        <w:ind w:left="48" w:right="48"/>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The compilation process involves three steps −</w:t>
      </w:r>
    </w:p>
    <w:p w14:paraId="1D1023F3" w14:textId="77777777" w:rsidR="003B5C88" w:rsidRDefault="00A30199">
      <w:pPr>
        <w:numPr>
          <w:ilvl w:val="0"/>
          <w:numId w:val="11"/>
        </w:numPr>
        <w:spacing w:before="280" w:after="75"/>
        <w:rPr>
          <w:color w:val="000000"/>
        </w:rPr>
      </w:pPr>
      <w:r>
        <w:rPr>
          <w:rFonts w:ascii="Times New Roman" w:eastAsia="Times New Roman" w:hAnsi="Times New Roman" w:cs="Times New Roman"/>
          <w:color w:val="000000"/>
          <w:sz w:val="28"/>
          <w:szCs w:val="28"/>
        </w:rPr>
        <w:t>Parsing the JSP.</w:t>
      </w:r>
    </w:p>
    <w:p w14:paraId="0F3FD2BC" w14:textId="77777777" w:rsidR="003B5C88" w:rsidRDefault="00A30199">
      <w:pPr>
        <w:numPr>
          <w:ilvl w:val="0"/>
          <w:numId w:val="11"/>
        </w:numPr>
        <w:spacing w:after="75"/>
        <w:rPr>
          <w:color w:val="000000"/>
        </w:rPr>
      </w:pPr>
      <w:r>
        <w:rPr>
          <w:rFonts w:ascii="Times New Roman" w:eastAsia="Times New Roman" w:hAnsi="Times New Roman" w:cs="Times New Roman"/>
          <w:color w:val="000000"/>
          <w:sz w:val="28"/>
          <w:szCs w:val="28"/>
        </w:rPr>
        <w:t>Turning the JSP into a servlet.</w:t>
      </w:r>
    </w:p>
    <w:p w14:paraId="1E842547" w14:textId="77777777" w:rsidR="003B5C88" w:rsidRDefault="00A30199">
      <w:pPr>
        <w:numPr>
          <w:ilvl w:val="0"/>
          <w:numId w:val="11"/>
        </w:numPr>
        <w:spacing w:after="75"/>
        <w:rPr>
          <w:color w:val="000000"/>
        </w:rPr>
      </w:pPr>
      <w:r>
        <w:rPr>
          <w:rFonts w:ascii="Times New Roman" w:eastAsia="Times New Roman" w:hAnsi="Times New Roman" w:cs="Times New Roman"/>
          <w:color w:val="000000"/>
          <w:sz w:val="28"/>
          <w:szCs w:val="28"/>
        </w:rPr>
        <w:t>Compiling the servlet.</w:t>
      </w:r>
    </w:p>
    <w:p w14:paraId="4E96EA5C" w14:textId="77777777" w:rsidR="003B5C88" w:rsidRDefault="00A30199">
      <w:pPr>
        <w:spacing w:before="48" w:after="48"/>
        <w:ind w:right="48"/>
        <w:rPr>
          <w:rFonts w:ascii="Times New Roman" w:eastAsia="Times New Roman" w:hAnsi="Times New Roman" w:cs="Times New Roman"/>
          <w:color w:val="121214"/>
          <w:sz w:val="28"/>
          <w:szCs w:val="28"/>
        </w:rPr>
      </w:pPr>
      <w:r>
        <w:rPr>
          <w:rFonts w:ascii="Times New Roman" w:eastAsia="Times New Roman" w:hAnsi="Times New Roman" w:cs="Times New Roman"/>
          <w:color w:val="121214"/>
          <w:sz w:val="28"/>
          <w:szCs w:val="28"/>
        </w:rPr>
        <w:t>JSP Initialization</w:t>
      </w:r>
    </w:p>
    <w:p w14:paraId="0EA9B5E6" w14:textId="77777777" w:rsidR="003B5C88" w:rsidRDefault="00A30199">
      <w:pPr>
        <w:spacing w:after="144"/>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When a container loads a JSP it invokes the </w:t>
      </w:r>
      <w:proofErr w:type="spellStart"/>
      <w:proofErr w:type="gramStart"/>
      <w:r>
        <w:rPr>
          <w:rFonts w:ascii="Times New Roman" w:eastAsia="Times New Roman" w:hAnsi="Times New Roman" w:cs="Times New Roman"/>
          <w:b/>
          <w:color w:val="000000"/>
          <w:sz w:val="28"/>
          <w:szCs w:val="28"/>
        </w:rPr>
        <w:t>jspInit</w:t>
      </w:r>
      <w:proofErr w:type="spellEnd"/>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method before servicing any requests. If you need to perform JSP-specific initialization, override the </w:t>
      </w:r>
      <w:proofErr w:type="spellStart"/>
      <w:proofErr w:type="gramStart"/>
      <w:r>
        <w:rPr>
          <w:rFonts w:ascii="Times New Roman" w:eastAsia="Times New Roman" w:hAnsi="Times New Roman" w:cs="Times New Roman"/>
          <w:b/>
          <w:color w:val="000000"/>
          <w:sz w:val="28"/>
          <w:szCs w:val="28"/>
        </w:rPr>
        <w:t>jspInit</w:t>
      </w:r>
      <w:proofErr w:type="spellEnd"/>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w:t>
      </w:r>
      <w:r>
        <w:rPr>
          <w:rFonts w:ascii="Gungsuh" w:eastAsia="Gungsuh" w:hAnsi="Gungsuh" w:cs="Gungsuh"/>
          <w:color w:val="000000"/>
          <w:sz w:val="28"/>
          <w:szCs w:val="28"/>
        </w:rPr>
        <w:t> method −</w:t>
      </w:r>
    </w:p>
    <w:p w14:paraId="1FB3F04E" w14:textId="77777777" w:rsidR="003B5C88" w:rsidRDefault="00A301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313131"/>
          <w:sz w:val="28"/>
          <w:szCs w:val="28"/>
        </w:rPr>
      </w:pPr>
      <w:r>
        <w:rPr>
          <w:rFonts w:ascii="Times New Roman" w:eastAsia="Times New Roman" w:hAnsi="Times New Roman" w:cs="Times New Roman"/>
          <w:color w:val="000088"/>
          <w:sz w:val="28"/>
          <w:szCs w:val="28"/>
        </w:rPr>
        <w:t>public</w:t>
      </w:r>
      <w:r>
        <w:rPr>
          <w:rFonts w:ascii="Times New Roman" w:eastAsia="Times New Roman" w:hAnsi="Times New Roman" w:cs="Times New Roman"/>
          <w:color w:val="313131"/>
          <w:sz w:val="28"/>
          <w:szCs w:val="28"/>
        </w:rPr>
        <w:t xml:space="preserve"> </w:t>
      </w:r>
      <w:r>
        <w:rPr>
          <w:rFonts w:ascii="Times New Roman" w:eastAsia="Times New Roman" w:hAnsi="Times New Roman" w:cs="Times New Roman"/>
          <w:color w:val="000088"/>
          <w:sz w:val="28"/>
          <w:szCs w:val="28"/>
        </w:rPr>
        <w:t>void</w:t>
      </w:r>
      <w:r>
        <w:rPr>
          <w:rFonts w:ascii="Times New Roman" w:eastAsia="Times New Roman" w:hAnsi="Times New Roman" w:cs="Times New Roman"/>
          <w:color w:val="313131"/>
          <w:sz w:val="28"/>
          <w:szCs w:val="28"/>
        </w:rPr>
        <w:t xml:space="preserve"> </w:t>
      </w:r>
      <w:proofErr w:type="spellStart"/>
      <w:proofErr w:type="gramStart"/>
      <w:r>
        <w:rPr>
          <w:rFonts w:ascii="Times New Roman" w:eastAsia="Times New Roman" w:hAnsi="Times New Roman" w:cs="Times New Roman"/>
          <w:color w:val="313131"/>
          <w:sz w:val="28"/>
          <w:szCs w:val="28"/>
        </w:rPr>
        <w:t>jspInit</w:t>
      </w:r>
      <w:proofErr w:type="spellEnd"/>
      <w:r>
        <w:rPr>
          <w:rFonts w:ascii="Times New Roman" w:eastAsia="Times New Roman" w:hAnsi="Times New Roman" w:cs="Times New Roman"/>
          <w:color w:val="666600"/>
          <w:sz w:val="28"/>
          <w:szCs w:val="28"/>
        </w:rPr>
        <w:t>(</w:t>
      </w:r>
      <w:proofErr w:type="gramEnd"/>
      <w:r>
        <w:rPr>
          <w:rFonts w:ascii="Times New Roman" w:eastAsia="Times New Roman" w:hAnsi="Times New Roman" w:cs="Times New Roman"/>
          <w:color w:val="666600"/>
          <w:sz w:val="28"/>
          <w:szCs w:val="28"/>
        </w:rPr>
        <w:t>){</w:t>
      </w:r>
    </w:p>
    <w:p w14:paraId="55169935" w14:textId="77777777" w:rsidR="003B5C88" w:rsidRDefault="00A301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313131"/>
          <w:sz w:val="28"/>
          <w:szCs w:val="28"/>
        </w:rPr>
      </w:pPr>
      <w:r>
        <w:rPr>
          <w:rFonts w:ascii="Times New Roman" w:eastAsia="Times New Roman" w:hAnsi="Times New Roman" w:cs="Times New Roman"/>
          <w:color w:val="313131"/>
          <w:sz w:val="28"/>
          <w:szCs w:val="28"/>
        </w:rPr>
        <w:t xml:space="preserve">   </w:t>
      </w:r>
      <w:r>
        <w:rPr>
          <w:rFonts w:ascii="Times New Roman" w:eastAsia="Times New Roman" w:hAnsi="Times New Roman" w:cs="Times New Roman"/>
          <w:color w:val="880000"/>
          <w:sz w:val="28"/>
          <w:szCs w:val="28"/>
        </w:rPr>
        <w:t>// Initialization code...</w:t>
      </w:r>
    </w:p>
    <w:p w14:paraId="5F005AEC" w14:textId="77777777" w:rsidR="003B5C88" w:rsidRDefault="00A301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313131"/>
          <w:sz w:val="28"/>
          <w:szCs w:val="28"/>
        </w:rPr>
      </w:pPr>
      <w:r>
        <w:rPr>
          <w:rFonts w:ascii="Times New Roman" w:eastAsia="Times New Roman" w:hAnsi="Times New Roman" w:cs="Times New Roman"/>
          <w:color w:val="666600"/>
          <w:sz w:val="28"/>
          <w:szCs w:val="28"/>
        </w:rPr>
        <w:t>}</w:t>
      </w:r>
    </w:p>
    <w:p w14:paraId="2BACF351" w14:textId="77777777" w:rsidR="003B5C88" w:rsidRDefault="00A30199">
      <w:pPr>
        <w:spacing w:after="144"/>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Typically, initialization is performed only once and as with the servlet </w:t>
      </w:r>
      <w:proofErr w:type="spellStart"/>
      <w:r>
        <w:rPr>
          <w:rFonts w:ascii="Times New Roman" w:eastAsia="Times New Roman" w:hAnsi="Times New Roman" w:cs="Times New Roman"/>
          <w:color w:val="000000"/>
          <w:sz w:val="28"/>
          <w:szCs w:val="28"/>
        </w:rPr>
        <w:t>init</w:t>
      </w:r>
      <w:proofErr w:type="spellEnd"/>
      <w:r>
        <w:rPr>
          <w:rFonts w:ascii="Times New Roman" w:eastAsia="Times New Roman" w:hAnsi="Times New Roman" w:cs="Times New Roman"/>
          <w:color w:val="000000"/>
          <w:sz w:val="28"/>
          <w:szCs w:val="28"/>
        </w:rPr>
        <w:t xml:space="preserve"> method, you generally initialize database connections, open files, and create lookup tables in the </w:t>
      </w:r>
      <w:proofErr w:type="spellStart"/>
      <w:r>
        <w:rPr>
          <w:rFonts w:ascii="Times New Roman" w:eastAsia="Times New Roman" w:hAnsi="Times New Roman" w:cs="Times New Roman"/>
          <w:color w:val="000000"/>
          <w:sz w:val="28"/>
          <w:szCs w:val="28"/>
        </w:rPr>
        <w:t>jspInit</w:t>
      </w:r>
      <w:proofErr w:type="spellEnd"/>
      <w:r>
        <w:rPr>
          <w:rFonts w:ascii="Times New Roman" w:eastAsia="Times New Roman" w:hAnsi="Times New Roman" w:cs="Times New Roman"/>
          <w:color w:val="000000"/>
          <w:sz w:val="28"/>
          <w:szCs w:val="28"/>
        </w:rPr>
        <w:t xml:space="preserve"> method.</w:t>
      </w:r>
    </w:p>
    <w:p w14:paraId="24FF2D44" w14:textId="77777777" w:rsidR="003B5C88" w:rsidRDefault="00A30199">
      <w:pPr>
        <w:spacing w:before="48" w:after="48"/>
        <w:ind w:right="48"/>
        <w:rPr>
          <w:rFonts w:ascii="Times New Roman" w:eastAsia="Times New Roman" w:hAnsi="Times New Roman" w:cs="Times New Roman"/>
          <w:color w:val="121214"/>
          <w:sz w:val="28"/>
          <w:szCs w:val="28"/>
        </w:rPr>
      </w:pPr>
      <w:r>
        <w:rPr>
          <w:rFonts w:ascii="Times New Roman" w:eastAsia="Times New Roman" w:hAnsi="Times New Roman" w:cs="Times New Roman"/>
          <w:color w:val="121214"/>
          <w:sz w:val="28"/>
          <w:szCs w:val="28"/>
        </w:rPr>
        <w:t>JSP Execution</w:t>
      </w:r>
    </w:p>
    <w:p w14:paraId="6C783E13" w14:textId="77777777" w:rsidR="003B5C88" w:rsidRDefault="00A30199">
      <w:pPr>
        <w:spacing w:after="144"/>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phase of the JSP life cycle represents all interactions with requests until the JSP is destroyed.</w:t>
      </w:r>
    </w:p>
    <w:p w14:paraId="5BF25DD4" w14:textId="77777777" w:rsidR="003B5C88" w:rsidRDefault="00A30199">
      <w:pPr>
        <w:spacing w:after="144"/>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Whenever a browser requests a JSP and the page has been loaded and initialized, the JSP engine invokes the </w:t>
      </w:r>
      <w:r>
        <w:rPr>
          <w:rFonts w:ascii="Times New Roman" w:eastAsia="Times New Roman" w:hAnsi="Times New Roman" w:cs="Times New Roman"/>
          <w:b/>
          <w:color w:val="000000"/>
          <w:sz w:val="28"/>
          <w:szCs w:val="28"/>
        </w:rPr>
        <w:t>_</w:t>
      </w:r>
      <w:proofErr w:type="spellStart"/>
      <w:proofErr w:type="gramStart"/>
      <w:r>
        <w:rPr>
          <w:rFonts w:ascii="Times New Roman" w:eastAsia="Times New Roman" w:hAnsi="Times New Roman" w:cs="Times New Roman"/>
          <w:b/>
          <w:color w:val="000000"/>
          <w:sz w:val="28"/>
          <w:szCs w:val="28"/>
        </w:rPr>
        <w:t>jspService</w:t>
      </w:r>
      <w:proofErr w:type="spellEnd"/>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method in the JSP.</w:t>
      </w:r>
    </w:p>
    <w:p w14:paraId="7C0682D3" w14:textId="77777777" w:rsidR="003B5C88" w:rsidRDefault="00A30199">
      <w:pPr>
        <w:spacing w:after="144"/>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_</w:t>
      </w:r>
      <w:proofErr w:type="spellStart"/>
      <w:proofErr w:type="gramStart"/>
      <w:r>
        <w:rPr>
          <w:rFonts w:ascii="Times New Roman" w:eastAsia="Times New Roman" w:hAnsi="Times New Roman" w:cs="Times New Roman"/>
          <w:color w:val="000000"/>
          <w:sz w:val="28"/>
          <w:szCs w:val="28"/>
        </w:rPr>
        <w:t>jspService</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method takes an </w:t>
      </w:r>
      <w:proofErr w:type="spellStart"/>
      <w:r>
        <w:rPr>
          <w:rFonts w:ascii="Times New Roman" w:eastAsia="Times New Roman" w:hAnsi="Times New Roman" w:cs="Times New Roman"/>
          <w:b/>
          <w:color w:val="000000"/>
          <w:sz w:val="28"/>
          <w:szCs w:val="28"/>
        </w:rPr>
        <w:t>HttpServletRequest</w:t>
      </w:r>
      <w:proofErr w:type="spellEnd"/>
      <w:r>
        <w:rPr>
          <w:rFonts w:ascii="Times New Roman" w:eastAsia="Times New Roman" w:hAnsi="Times New Roman" w:cs="Times New Roman"/>
          <w:color w:val="000000"/>
          <w:sz w:val="28"/>
          <w:szCs w:val="28"/>
        </w:rPr>
        <w:t> and an </w:t>
      </w:r>
      <w:proofErr w:type="spellStart"/>
      <w:r>
        <w:rPr>
          <w:rFonts w:ascii="Times New Roman" w:eastAsia="Times New Roman" w:hAnsi="Times New Roman" w:cs="Times New Roman"/>
          <w:b/>
          <w:color w:val="000000"/>
          <w:sz w:val="28"/>
          <w:szCs w:val="28"/>
        </w:rPr>
        <w:t>HttpServletResponse</w:t>
      </w:r>
      <w:proofErr w:type="spellEnd"/>
      <w:r>
        <w:rPr>
          <w:rFonts w:ascii="Gungsuh" w:eastAsia="Gungsuh" w:hAnsi="Gungsuh" w:cs="Gungsuh"/>
          <w:color w:val="000000"/>
          <w:sz w:val="28"/>
          <w:szCs w:val="28"/>
        </w:rPr>
        <w:t> as its parameters as follows −</w:t>
      </w:r>
    </w:p>
    <w:p w14:paraId="20D5DFAD" w14:textId="77777777" w:rsidR="003B5C88" w:rsidRDefault="00A301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313131"/>
          <w:sz w:val="28"/>
          <w:szCs w:val="28"/>
        </w:rPr>
      </w:pPr>
      <w:r>
        <w:rPr>
          <w:rFonts w:ascii="Times New Roman" w:eastAsia="Times New Roman" w:hAnsi="Times New Roman" w:cs="Times New Roman"/>
          <w:color w:val="000088"/>
          <w:sz w:val="28"/>
          <w:szCs w:val="28"/>
        </w:rPr>
        <w:t>void</w:t>
      </w:r>
      <w:r>
        <w:rPr>
          <w:rFonts w:ascii="Times New Roman" w:eastAsia="Times New Roman" w:hAnsi="Times New Roman" w:cs="Times New Roman"/>
          <w:color w:val="313131"/>
          <w:sz w:val="28"/>
          <w:szCs w:val="28"/>
        </w:rPr>
        <w:t xml:space="preserve"> _</w:t>
      </w:r>
      <w:proofErr w:type="spellStart"/>
      <w:proofErr w:type="gramStart"/>
      <w:r>
        <w:rPr>
          <w:rFonts w:ascii="Times New Roman" w:eastAsia="Times New Roman" w:hAnsi="Times New Roman" w:cs="Times New Roman"/>
          <w:color w:val="313131"/>
          <w:sz w:val="28"/>
          <w:szCs w:val="28"/>
        </w:rPr>
        <w:t>jspService</w:t>
      </w:r>
      <w:proofErr w:type="spellEnd"/>
      <w:r>
        <w:rPr>
          <w:rFonts w:ascii="Times New Roman" w:eastAsia="Times New Roman" w:hAnsi="Times New Roman" w:cs="Times New Roman"/>
          <w:color w:val="666600"/>
          <w:sz w:val="28"/>
          <w:szCs w:val="28"/>
        </w:rPr>
        <w:t>(</w:t>
      </w:r>
      <w:proofErr w:type="spellStart"/>
      <w:proofErr w:type="gramEnd"/>
      <w:r>
        <w:rPr>
          <w:rFonts w:ascii="Times New Roman" w:eastAsia="Times New Roman" w:hAnsi="Times New Roman" w:cs="Times New Roman"/>
          <w:color w:val="7F0055"/>
          <w:sz w:val="28"/>
          <w:szCs w:val="28"/>
        </w:rPr>
        <w:t>HttpServletRequest</w:t>
      </w:r>
      <w:proofErr w:type="spellEnd"/>
      <w:r>
        <w:rPr>
          <w:rFonts w:ascii="Times New Roman" w:eastAsia="Times New Roman" w:hAnsi="Times New Roman" w:cs="Times New Roman"/>
          <w:color w:val="313131"/>
          <w:sz w:val="28"/>
          <w:szCs w:val="28"/>
        </w:rPr>
        <w:t xml:space="preserve"> request</w:t>
      </w:r>
      <w:r>
        <w:rPr>
          <w:rFonts w:ascii="Times New Roman" w:eastAsia="Times New Roman" w:hAnsi="Times New Roman" w:cs="Times New Roman"/>
          <w:color w:val="666600"/>
          <w:sz w:val="28"/>
          <w:szCs w:val="28"/>
        </w:rPr>
        <w:t>,</w:t>
      </w:r>
      <w:r>
        <w:rPr>
          <w:rFonts w:ascii="Times New Roman" w:eastAsia="Times New Roman" w:hAnsi="Times New Roman" w:cs="Times New Roman"/>
          <w:color w:val="313131"/>
          <w:sz w:val="28"/>
          <w:szCs w:val="28"/>
        </w:rPr>
        <w:t xml:space="preserve"> </w:t>
      </w:r>
      <w:proofErr w:type="spellStart"/>
      <w:r>
        <w:rPr>
          <w:rFonts w:ascii="Times New Roman" w:eastAsia="Times New Roman" w:hAnsi="Times New Roman" w:cs="Times New Roman"/>
          <w:color w:val="7F0055"/>
          <w:sz w:val="28"/>
          <w:szCs w:val="28"/>
        </w:rPr>
        <w:t>HttpServletResponse</w:t>
      </w:r>
      <w:proofErr w:type="spellEnd"/>
      <w:r>
        <w:rPr>
          <w:rFonts w:ascii="Times New Roman" w:eastAsia="Times New Roman" w:hAnsi="Times New Roman" w:cs="Times New Roman"/>
          <w:color w:val="313131"/>
          <w:sz w:val="28"/>
          <w:szCs w:val="28"/>
        </w:rPr>
        <w:t xml:space="preserve"> response</w:t>
      </w:r>
      <w:r>
        <w:rPr>
          <w:rFonts w:ascii="Times New Roman" w:eastAsia="Times New Roman" w:hAnsi="Times New Roman" w:cs="Times New Roman"/>
          <w:color w:val="666600"/>
          <w:sz w:val="28"/>
          <w:szCs w:val="28"/>
        </w:rPr>
        <w:t>)</w:t>
      </w:r>
      <w:r>
        <w:rPr>
          <w:rFonts w:ascii="Times New Roman" w:eastAsia="Times New Roman" w:hAnsi="Times New Roman" w:cs="Times New Roman"/>
          <w:color w:val="313131"/>
          <w:sz w:val="28"/>
          <w:szCs w:val="28"/>
        </w:rPr>
        <w:t xml:space="preserve"> </w:t>
      </w:r>
      <w:r>
        <w:rPr>
          <w:rFonts w:ascii="Times New Roman" w:eastAsia="Times New Roman" w:hAnsi="Times New Roman" w:cs="Times New Roman"/>
          <w:color w:val="666600"/>
          <w:sz w:val="28"/>
          <w:szCs w:val="28"/>
        </w:rPr>
        <w:t>{</w:t>
      </w:r>
    </w:p>
    <w:p w14:paraId="47F2AF9D" w14:textId="77777777" w:rsidR="003B5C88" w:rsidRDefault="00A301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313131"/>
          <w:sz w:val="28"/>
          <w:szCs w:val="28"/>
        </w:rPr>
      </w:pPr>
      <w:r>
        <w:rPr>
          <w:rFonts w:ascii="Times New Roman" w:eastAsia="Times New Roman" w:hAnsi="Times New Roman" w:cs="Times New Roman"/>
          <w:color w:val="313131"/>
          <w:sz w:val="28"/>
          <w:szCs w:val="28"/>
        </w:rPr>
        <w:t xml:space="preserve">   </w:t>
      </w:r>
      <w:r>
        <w:rPr>
          <w:rFonts w:ascii="Times New Roman" w:eastAsia="Times New Roman" w:hAnsi="Times New Roman" w:cs="Times New Roman"/>
          <w:color w:val="880000"/>
          <w:sz w:val="28"/>
          <w:szCs w:val="28"/>
        </w:rPr>
        <w:t>// Service handling code...</w:t>
      </w:r>
    </w:p>
    <w:p w14:paraId="4447E39D" w14:textId="77777777" w:rsidR="003B5C88" w:rsidRDefault="00A301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313131"/>
          <w:sz w:val="28"/>
          <w:szCs w:val="28"/>
        </w:rPr>
      </w:pPr>
      <w:r>
        <w:rPr>
          <w:rFonts w:ascii="Times New Roman" w:eastAsia="Times New Roman" w:hAnsi="Times New Roman" w:cs="Times New Roman"/>
          <w:color w:val="666600"/>
          <w:sz w:val="28"/>
          <w:szCs w:val="28"/>
        </w:rPr>
        <w:t>}</w:t>
      </w:r>
    </w:p>
    <w:p w14:paraId="14F3E61D" w14:textId="77777777" w:rsidR="003B5C88" w:rsidRDefault="00A30199">
      <w:pPr>
        <w:spacing w:after="144"/>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w:t>
      </w:r>
      <w:r>
        <w:rPr>
          <w:rFonts w:ascii="Times New Roman" w:eastAsia="Times New Roman" w:hAnsi="Times New Roman" w:cs="Times New Roman"/>
          <w:b/>
          <w:color w:val="000000"/>
          <w:sz w:val="28"/>
          <w:szCs w:val="28"/>
        </w:rPr>
        <w:t>_</w:t>
      </w:r>
      <w:proofErr w:type="spellStart"/>
      <w:proofErr w:type="gramStart"/>
      <w:r>
        <w:rPr>
          <w:rFonts w:ascii="Times New Roman" w:eastAsia="Times New Roman" w:hAnsi="Times New Roman" w:cs="Times New Roman"/>
          <w:b/>
          <w:color w:val="000000"/>
          <w:sz w:val="28"/>
          <w:szCs w:val="28"/>
        </w:rPr>
        <w:t>jspService</w:t>
      </w:r>
      <w:proofErr w:type="spellEnd"/>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method of a JSP is invoked on request basis. This is responsible for generating the response for that request and this method is also responsible for generating responses to all seven of the HTTP methods, </w:t>
      </w:r>
      <w:proofErr w:type="spellStart"/>
      <w:r>
        <w:rPr>
          <w:rFonts w:ascii="Times New Roman" w:eastAsia="Times New Roman" w:hAnsi="Times New Roman" w:cs="Times New Roman"/>
          <w:color w:val="000000"/>
          <w:sz w:val="28"/>
          <w:szCs w:val="28"/>
        </w:rPr>
        <w:t>i.e</w:t>
      </w:r>
      <w:proofErr w:type="spellEnd"/>
      <w:r>
        <w:rPr>
          <w:rFonts w:ascii="Times New Roman" w:eastAsia="Times New Roman" w:hAnsi="Times New Roman" w:cs="Times New Roman"/>
          <w:color w:val="000000"/>
          <w:sz w:val="28"/>
          <w:szCs w:val="28"/>
        </w:rPr>
        <w:t>, </w:t>
      </w:r>
      <w:r>
        <w:rPr>
          <w:rFonts w:ascii="Times New Roman" w:eastAsia="Times New Roman" w:hAnsi="Times New Roman" w:cs="Times New Roman"/>
          <w:b/>
          <w:color w:val="000000"/>
          <w:sz w:val="28"/>
          <w:szCs w:val="28"/>
        </w:rPr>
        <w:t>GET, POST, DELETE</w:t>
      </w:r>
      <w:r>
        <w:rPr>
          <w:rFonts w:ascii="Times New Roman" w:eastAsia="Times New Roman" w:hAnsi="Times New Roman" w:cs="Times New Roman"/>
          <w:color w:val="000000"/>
          <w:sz w:val="28"/>
          <w:szCs w:val="28"/>
        </w:rPr>
        <w:t>, etc.</w:t>
      </w:r>
    </w:p>
    <w:p w14:paraId="6BCFA579" w14:textId="77777777" w:rsidR="003B5C88" w:rsidRDefault="00A30199">
      <w:pPr>
        <w:spacing w:before="48" w:after="48"/>
        <w:ind w:right="48"/>
        <w:rPr>
          <w:rFonts w:ascii="Times New Roman" w:eastAsia="Times New Roman" w:hAnsi="Times New Roman" w:cs="Times New Roman"/>
          <w:color w:val="121214"/>
          <w:sz w:val="28"/>
          <w:szCs w:val="28"/>
        </w:rPr>
      </w:pPr>
      <w:r>
        <w:rPr>
          <w:rFonts w:ascii="Times New Roman" w:eastAsia="Times New Roman" w:hAnsi="Times New Roman" w:cs="Times New Roman"/>
          <w:color w:val="121214"/>
          <w:sz w:val="28"/>
          <w:szCs w:val="28"/>
        </w:rPr>
        <w:t>JSP Cleanup</w:t>
      </w:r>
    </w:p>
    <w:p w14:paraId="180C02FA" w14:textId="77777777" w:rsidR="003B5C88" w:rsidRDefault="00A30199">
      <w:pPr>
        <w:spacing w:after="144"/>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destruction phase of the JSP life cycle represents when a JSP is being removed from use by a container.</w:t>
      </w:r>
    </w:p>
    <w:p w14:paraId="1FDAF994" w14:textId="77777777" w:rsidR="003B5C88" w:rsidRDefault="00A30199">
      <w:pPr>
        <w:spacing w:after="144"/>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w:t>
      </w:r>
      <w:proofErr w:type="spellStart"/>
      <w:proofErr w:type="gramStart"/>
      <w:r>
        <w:rPr>
          <w:rFonts w:ascii="Times New Roman" w:eastAsia="Times New Roman" w:hAnsi="Times New Roman" w:cs="Times New Roman"/>
          <w:b/>
          <w:color w:val="000000"/>
          <w:sz w:val="28"/>
          <w:szCs w:val="28"/>
        </w:rPr>
        <w:t>jspDestroy</w:t>
      </w:r>
      <w:proofErr w:type="spellEnd"/>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method is the JSP equivalent of the destroy method for servlets. Override </w:t>
      </w:r>
      <w:proofErr w:type="spellStart"/>
      <w:r>
        <w:rPr>
          <w:rFonts w:ascii="Times New Roman" w:eastAsia="Times New Roman" w:hAnsi="Times New Roman" w:cs="Times New Roman"/>
          <w:color w:val="000000"/>
          <w:sz w:val="28"/>
          <w:szCs w:val="28"/>
        </w:rPr>
        <w:t>jspDestroy</w:t>
      </w:r>
      <w:proofErr w:type="spellEnd"/>
      <w:r>
        <w:rPr>
          <w:rFonts w:ascii="Times New Roman" w:eastAsia="Times New Roman" w:hAnsi="Times New Roman" w:cs="Times New Roman"/>
          <w:color w:val="000000"/>
          <w:sz w:val="28"/>
          <w:szCs w:val="28"/>
        </w:rPr>
        <w:t xml:space="preserve"> when you need to perform any cleanup, such as releasing database connections or closing open files.</w:t>
      </w:r>
    </w:p>
    <w:p w14:paraId="2EA5648E" w14:textId="77777777" w:rsidR="003B5C88" w:rsidRDefault="00A30199">
      <w:pPr>
        <w:spacing w:after="144"/>
        <w:ind w:left="48" w:right="48"/>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 xml:space="preserve">The </w:t>
      </w:r>
      <w:proofErr w:type="spellStart"/>
      <w:proofErr w:type="gramStart"/>
      <w:r>
        <w:rPr>
          <w:rFonts w:ascii="Gungsuh" w:eastAsia="Gungsuh" w:hAnsi="Gungsuh" w:cs="Gungsuh"/>
          <w:color w:val="000000"/>
          <w:sz w:val="28"/>
          <w:szCs w:val="28"/>
        </w:rPr>
        <w:t>jspDestroy</w:t>
      </w:r>
      <w:proofErr w:type="spellEnd"/>
      <w:r>
        <w:rPr>
          <w:rFonts w:ascii="Gungsuh" w:eastAsia="Gungsuh" w:hAnsi="Gungsuh" w:cs="Gungsuh"/>
          <w:color w:val="000000"/>
          <w:sz w:val="28"/>
          <w:szCs w:val="28"/>
        </w:rPr>
        <w:t>(</w:t>
      </w:r>
      <w:proofErr w:type="gramEnd"/>
      <w:r>
        <w:rPr>
          <w:rFonts w:ascii="Gungsuh" w:eastAsia="Gungsuh" w:hAnsi="Gungsuh" w:cs="Gungsuh"/>
          <w:color w:val="000000"/>
          <w:sz w:val="28"/>
          <w:szCs w:val="28"/>
        </w:rPr>
        <w:t>) method has the following form −</w:t>
      </w:r>
    </w:p>
    <w:p w14:paraId="1A0F617F" w14:textId="77777777" w:rsidR="003B5C88" w:rsidRDefault="00A301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313131"/>
          <w:sz w:val="28"/>
          <w:szCs w:val="28"/>
        </w:rPr>
      </w:pPr>
      <w:r>
        <w:rPr>
          <w:rFonts w:ascii="Times New Roman" w:eastAsia="Times New Roman" w:hAnsi="Times New Roman" w:cs="Times New Roman"/>
          <w:color w:val="000088"/>
          <w:sz w:val="28"/>
          <w:szCs w:val="28"/>
        </w:rPr>
        <w:t>public</w:t>
      </w:r>
      <w:r>
        <w:rPr>
          <w:rFonts w:ascii="Times New Roman" w:eastAsia="Times New Roman" w:hAnsi="Times New Roman" w:cs="Times New Roman"/>
          <w:color w:val="313131"/>
          <w:sz w:val="28"/>
          <w:szCs w:val="28"/>
        </w:rPr>
        <w:t xml:space="preserve"> </w:t>
      </w:r>
      <w:r>
        <w:rPr>
          <w:rFonts w:ascii="Times New Roman" w:eastAsia="Times New Roman" w:hAnsi="Times New Roman" w:cs="Times New Roman"/>
          <w:color w:val="000088"/>
          <w:sz w:val="28"/>
          <w:szCs w:val="28"/>
        </w:rPr>
        <w:t>void</w:t>
      </w:r>
      <w:r>
        <w:rPr>
          <w:rFonts w:ascii="Times New Roman" w:eastAsia="Times New Roman" w:hAnsi="Times New Roman" w:cs="Times New Roman"/>
          <w:color w:val="313131"/>
          <w:sz w:val="28"/>
          <w:szCs w:val="28"/>
        </w:rPr>
        <w:t xml:space="preserve"> </w:t>
      </w:r>
      <w:proofErr w:type="spellStart"/>
      <w:proofErr w:type="gramStart"/>
      <w:r>
        <w:rPr>
          <w:rFonts w:ascii="Times New Roman" w:eastAsia="Times New Roman" w:hAnsi="Times New Roman" w:cs="Times New Roman"/>
          <w:color w:val="313131"/>
          <w:sz w:val="28"/>
          <w:szCs w:val="28"/>
        </w:rPr>
        <w:t>jspDestroy</w:t>
      </w:r>
      <w:proofErr w:type="spellEnd"/>
      <w:r>
        <w:rPr>
          <w:rFonts w:ascii="Times New Roman" w:eastAsia="Times New Roman" w:hAnsi="Times New Roman" w:cs="Times New Roman"/>
          <w:color w:val="666600"/>
          <w:sz w:val="28"/>
          <w:szCs w:val="28"/>
        </w:rPr>
        <w:t>(</w:t>
      </w:r>
      <w:proofErr w:type="gramEnd"/>
      <w:r>
        <w:rPr>
          <w:rFonts w:ascii="Times New Roman" w:eastAsia="Times New Roman" w:hAnsi="Times New Roman" w:cs="Times New Roman"/>
          <w:color w:val="666600"/>
          <w:sz w:val="28"/>
          <w:szCs w:val="28"/>
        </w:rPr>
        <w:t>)</w:t>
      </w:r>
      <w:r>
        <w:rPr>
          <w:rFonts w:ascii="Times New Roman" w:eastAsia="Times New Roman" w:hAnsi="Times New Roman" w:cs="Times New Roman"/>
          <w:color w:val="313131"/>
          <w:sz w:val="28"/>
          <w:szCs w:val="28"/>
        </w:rPr>
        <w:t xml:space="preserve"> </w:t>
      </w:r>
      <w:r>
        <w:rPr>
          <w:rFonts w:ascii="Times New Roman" w:eastAsia="Times New Roman" w:hAnsi="Times New Roman" w:cs="Times New Roman"/>
          <w:color w:val="666600"/>
          <w:sz w:val="28"/>
          <w:szCs w:val="28"/>
        </w:rPr>
        <w:t>{</w:t>
      </w:r>
    </w:p>
    <w:p w14:paraId="5B1C0AAB" w14:textId="77777777" w:rsidR="003B5C88" w:rsidRDefault="00A301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313131"/>
          <w:sz w:val="28"/>
          <w:szCs w:val="28"/>
        </w:rPr>
      </w:pPr>
      <w:r>
        <w:rPr>
          <w:rFonts w:ascii="Times New Roman" w:eastAsia="Times New Roman" w:hAnsi="Times New Roman" w:cs="Times New Roman"/>
          <w:color w:val="313131"/>
          <w:sz w:val="28"/>
          <w:szCs w:val="28"/>
        </w:rPr>
        <w:t xml:space="preserve">   </w:t>
      </w:r>
      <w:r>
        <w:rPr>
          <w:rFonts w:ascii="Times New Roman" w:eastAsia="Times New Roman" w:hAnsi="Times New Roman" w:cs="Times New Roman"/>
          <w:color w:val="880000"/>
          <w:sz w:val="28"/>
          <w:szCs w:val="28"/>
        </w:rPr>
        <w:t>// Your cleanup code goes here.</w:t>
      </w:r>
    </w:p>
    <w:p w14:paraId="5DD2318A" w14:textId="77777777" w:rsidR="003B5C88" w:rsidRDefault="00A301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Times New Roman" w:eastAsia="Times New Roman" w:hAnsi="Times New Roman" w:cs="Times New Roman"/>
          <w:color w:val="313131"/>
          <w:sz w:val="28"/>
          <w:szCs w:val="28"/>
        </w:rPr>
      </w:pPr>
      <w:r>
        <w:rPr>
          <w:rFonts w:ascii="Times New Roman" w:eastAsia="Times New Roman" w:hAnsi="Times New Roman" w:cs="Times New Roman"/>
          <w:color w:val="666600"/>
          <w:sz w:val="28"/>
          <w:szCs w:val="28"/>
        </w:rPr>
        <w:t>}</w:t>
      </w:r>
    </w:p>
    <w:p w14:paraId="63C358CB" w14:textId="77777777" w:rsidR="003B5C88" w:rsidRDefault="003B5C88">
      <w:pPr>
        <w:spacing w:after="144"/>
        <w:ind w:left="48" w:right="48"/>
        <w:jc w:val="both"/>
        <w:rPr>
          <w:rFonts w:ascii="Times New Roman" w:eastAsia="Times New Roman" w:hAnsi="Times New Roman" w:cs="Times New Roman"/>
          <w:b/>
          <w:color w:val="000000"/>
          <w:sz w:val="28"/>
          <w:szCs w:val="28"/>
        </w:rPr>
      </w:pPr>
    </w:p>
    <w:p w14:paraId="58323F88" w14:textId="77777777" w:rsidR="003B5C88" w:rsidRDefault="00A30199">
      <w:pPr>
        <w:pStyle w:val="Heading3"/>
        <w:shd w:val="clear" w:color="auto" w:fill="FFFFFF"/>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Advantage of JSP over Servlet</w:t>
      </w:r>
    </w:p>
    <w:p w14:paraId="1ABC31CE"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are many advantages of JSP over servlet. They are as follows:</w:t>
      </w:r>
    </w:p>
    <w:p w14:paraId="40CF66CE" w14:textId="77777777" w:rsidR="003B5C88" w:rsidRDefault="00A30199">
      <w:pPr>
        <w:pStyle w:val="Heading4"/>
        <w:shd w:val="clear" w:color="auto" w:fill="FFFFFF"/>
        <w:jc w:val="both"/>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 xml:space="preserve">1) </w:t>
      </w:r>
      <w:r>
        <w:rPr>
          <w:rFonts w:ascii="Times New Roman" w:eastAsia="Times New Roman" w:hAnsi="Times New Roman" w:cs="Times New Roman"/>
          <w:color w:val="000000"/>
          <w:sz w:val="28"/>
          <w:szCs w:val="28"/>
        </w:rPr>
        <w:t>Extension to Servlet</w:t>
      </w:r>
    </w:p>
    <w:p w14:paraId="6FA7C4CD"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JSP technology is the extension to servlet technology. We can use all the features of servlet in JSP. In addition to, we can use implicit objects, predefined tags, expression language and Custom tags in JSP, that makes JSP development easy.</w:t>
      </w:r>
    </w:p>
    <w:p w14:paraId="1235CFC1" w14:textId="77777777" w:rsidR="003B5C88" w:rsidRDefault="00A30199">
      <w:pPr>
        <w:pStyle w:val="Heading4"/>
        <w:shd w:val="clear" w:color="auto" w:fill="FFFFFF"/>
        <w:jc w:val="both"/>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 xml:space="preserve">2) </w:t>
      </w:r>
      <w:r>
        <w:rPr>
          <w:rFonts w:ascii="Times New Roman" w:eastAsia="Times New Roman" w:hAnsi="Times New Roman" w:cs="Times New Roman"/>
          <w:color w:val="000000"/>
          <w:sz w:val="28"/>
          <w:szCs w:val="28"/>
        </w:rPr>
        <w:t>Easy to maintain</w:t>
      </w:r>
    </w:p>
    <w:p w14:paraId="356FEC84"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JSP can be easily managed because we can easily separate our business logic with presentation logic. In servlet technology, we mix our business logic with the presentation logic.</w:t>
      </w:r>
    </w:p>
    <w:p w14:paraId="21D14FC8" w14:textId="77777777" w:rsidR="003B5C88" w:rsidRDefault="00A30199">
      <w:pPr>
        <w:pStyle w:val="Heading4"/>
        <w:shd w:val="clear" w:color="auto" w:fill="FFFFFF"/>
        <w:jc w:val="both"/>
        <w:rPr>
          <w:rFonts w:ascii="Times New Roman" w:eastAsia="Times New Roman" w:hAnsi="Times New Roman" w:cs="Times New Roman"/>
          <w:color w:val="000000"/>
          <w:sz w:val="28"/>
          <w:szCs w:val="28"/>
        </w:rPr>
      </w:pPr>
      <w:r>
        <w:rPr>
          <w:rFonts w:ascii="Times New Roman" w:eastAsia="Times New Roman" w:hAnsi="Times New Roman" w:cs="Times New Roman"/>
          <w:b w:val="0"/>
          <w:color w:val="000000"/>
          <w:sz w:val="28"/>
          <w:szCs w:val="28"/>
        </w:rPr>
        <w:t xml:space="preserve">3) </w:t>
      </w:r>
      <w:r>
        <w:rPr>
          <w:rFonts w:ascii="Times New Roman" w:eastAsia="Times New Roman" w:hAnsi="Times New Roman" w:cs="Times New Roman"/>
          <w:color w:val="000000"/>
          <w:sz w:val="28"/>
          <w:szCs w:val="28"/>
        </w:rPr>
        <w:t>Fast Development: No need to recompile and redeploy</w:t>
      </w:r>
    </w:p>
    <w:p w14:paraId="75EE7E99"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 JSP page is modified, we don't need to recompile and redeploy the project. The servlet code needs to be updated and recompiled if we have to change the look and feel of the application.</w:t>
      </w:r>
    </w:p>
    <w:p w14:paraId="597BB6B5" w14:textId="77777777" w:rsidR="003B5C88" w:rsidRDefault="00A30199">
      <w:pPr>
        <w:pStyle w:val="Heading4"/>
        <w:shd w:val="clear" w:color="auto" w:fill="FFFFFF"/>
        <w:jc w:val="both"/>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 xml:space="preserve">4) </w:t>
      </w:r>
      <w:r>
        <w:rPr>
          <w:rFonts w:ascii="Times New Roman" w:eastAsia="Times New Roman" w:hAnsi="Times New Roman" w:cs="Times New Roman"/>
          <w:color w:val="000000"/>
          <w:sz w:val="28"/>
          <w:szCs w:val="28"/>
        </w:rPr>
        <w:t>Less code than Servlet</w:t>
      </w:r>
    </w:p>
    <w:p w14:paraId="7A1D12CB"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JSP, we can use a lot of tags such as action tags, </w:t>
      </w:r>
      <w:proofErr w:type="spellStart"/>
      <w:r>
        <w:rPr>
          <w:rFonts w:ascii="Times New Roman" w:eastAsia="Times New Roman" w:hAnsi="Times New Roman" w:cs="Times New Roman"/>
          <w:color w:val="000000"/>
          <w:sz w:val="28"/>
          <w:szCs w:val="28"/>
        </w:rPr>
        <w:t>jstl</w:t>
      </w:r>
      <w:proofErr w:type="spellEnd"/>
      <w:r>
        <w:rPr>
          <w:rFonts w:ascii="Times New Roman" w:eastAsia="Times New Roman" w:hAnsi="Times New Roman" w:cs="Times New Roman"/>
          <w:color w:val="000000"/>
          <w:sz w:val="28"/>
          <w:szCs w:val="28"/>
        </w:rPr>
        <w:t>, custom tags etc. that reduces the code. Moreover, we can use EL, implicit objects etc.</w:t>
      </w:r>
    </w:p>
    <w:p w14:paraId="4866FC2B" w14:textId="77777777" w:rsidR="003B5C88" w:rsidRDefault="00A30199">
      <w:pPr>
        <w:pStyle w:val="Heading1"/>
        <w:shd w:val="clear" w:color="auto" w:fill="FFFFFF"/>
        <w:spacing w:before="75"/>
        <w:jc w:val="both"/>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JSP </w:t>
      </w:r>
      <w:proofErr w:type="spellStart"/>
      <w:r>
        <w:rPr>
          <w:rFonts w:ascii="Times New Roman" w:eastAsia="Times New Roman" w:hAnsi="Times New Roman" w:cs="Times New Roman"/>
          <w:b w:val="0"/>
          <w:color w:val="000000"/>
        </w:rPr>
        <w:t>Scriptlet</w:t>
      </w:r>
      <w:proofErr w:type="spellEnd"/>
      <w:r>
        <w:rPr>
          <w:rFonts w:ascii="Times New Roman" w:eastAsia="Times New Roman" w:hAnsi="Times New Roman" w:cs="Times New Roman"/>
          <w:b w:val="0"/>
          <w:color w:val="000000"/>
        </w:rPr>
        <w:t xml:space="preserve"> tag (Scripting elements)</w:t>
      </w:r>
    </w:p>
    <w:p w14:paraId="31E4D25E" w14:textId="77777777" w:rsidR="003B5C88" w:rsidRDefault="00A30199">
      <w:pPr>
        <w:spacing w:after="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In JSP, java code can be written inside the </w:t>
      </w:r>
      <w:proofErr w:type="spellStart"/>
      <w:r>
        <w:rPr>
          <w:rFonts w:ascii="Times New Roman" w:eastAsia="Times New Roman" w:hAnsi="Times New Roman" w:cs="Times New Roman"/>
          <w:sz w:val="28"/>
          <w:szCs w:val="28"/>
          <w:highlight w:val="white"/>
        </w:rPr>
        <w:t>jsp</w:t>
      </w:r>
      <w:proofErr w:type="spellEnd"/>
      <w:r>
        <w:rPr>
          <w:rFonts w:ascii="Times New Roman" w:eastAsia="Times New Roman" w:hAnsi="Times New Roman" w:cs="Times New Roman"/>
          <w:sz w:val="28"/>
          <w:szCs w:val="28"/>
          <w:highlight w:val="white"/>
        </w:rPr>
        <w:t xml:space="preserve"> page using the </w:t>
      </w:r>
      <w:proofErr w:type="spellStart"/>
      <w:r>
        <w:rPr>
          <w:rFonts w:ascii="Times New Roman" w:eastAsia="Times New Roman" w:hAnsi="Times New Roman" w:cs="Times New Roman"/>
          <w:sz w:val="28"/>
          <w:szCs w:val="28"/>
          <w:highlight w:val="white"/>
        </w:rPr>
        <w:t>scriptlet</w:t>
      </w:r>
      <w:proofErr w:type="spellEnd"/>
      <w:r>
        <w:rPr>
          <w:rFonts w:ascii="Times New Roman" w:eastAsia="Times New Roman" w:hAnsi="Times New Roman" w:cs="Times New Roman"/>
          <w:sz w:val="28"/>
          <w:szCs w:val="28"/>
          <w:highlight w:val="white"/>
        </w:rPr>
        <w:t xml:space="preserve"> tag.</w:t>
      </w:r>
    </w:p>
    <w:p w14:paraId="32672456" w14:textId="77777777" w:rsidR="003B5C88" w:rsidRDefault="00A30199">
      <w:pPr>
        <w:shd w:val="clear" w:color="auto" w:fill="FFFFFF"/>
        <w:spacing w:before="280" w:after="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JSP Scripting elements</w:t>
      </w:r>
    </w:p>
    <w:p w14:paraId="39E9B5F5" w14:textId="77777777" w:rsidR="003B5C88" w:rsidRDefault="00A30199">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scripting elements provides the ability to insert java code inside the </w:t>
      </w:r>
      <w:proofErr w:type="spellStart"/>
      <w:r>
        <w:rPr>
          <w:rFonts w:ascii="Times New Roman" w:eastAsia="Times New Roman" w:hAnsi="Times New Roman" w:cs="Times New Roman"/>
          <w:sz w:val="28"/>
          <w:szCs w:val="28"/>
        </w:rPr>
        <w:t>jsp</w:t>
      </w:r>
      <w:proofErr w:type="spellEnd"/>
      <w:r>
        <w:rPr>
          <w:rFonts w:ascii="Times New Roman" w:eastAsia="Times New Roman" w:hAnsi="Times New Roman" w:cs="Times New Roman"/>
          <w:sz w:val="28"/>
          <w:szCs w:val="28"/>
        </w:rPr>
        <w:t>. There are three types of scripting elements:</w:t>
      </w:r>
    </w:p>
    <w:p w14:paraId="55F6531E" w14:textId="77777777" w:rsidR="003B5C88" w:rsidRDefault="00A30199">
      <w:pPr>
        <w:numPr>
          <w:ilvl w:val="0"/>
          <w:numId w:val="12"/>
        </w:numPr>
        <w:shd w:val="clear" w:color="auto" w:fill="FFFFFF"/>
        <w:spacing w:before="60" w:after="0"/>
        <w:jc w:val="both"/>
      </w:pPr>
      <w:proofErr w:type="spellStart"/>
      <w:r>
        <w:rPr>
          <w:rFonts w:ascii="Times New Roman" w:eastAsia="Times New Roman" w:hAnsi="Times New Roman" w:cs="Times New Roman"/>
          <w:sz w:val="28"/>
          <w:szCs w:val="28"/>
        </w:rPr>
        <w:t>scriptlet</w:t>
      </w:r>
      <w:proofErr w:type="spellEnd"/>
      <w:r>
        <w:rPr>
          <w:rFonts w:ascii="Times New Roman" w:eastAsia="Times New Roman" w:hAnsi="Times New Roman" w:cs="Times New Roman"/>
          <w:sz w:val="28"/>
          <w:szCs w:val="28"/>
        </w:rPr>
        <w:t xml:space="preserve"> tag</w:t>
      </w:r>
    </w:p>
    <w:p w14:paraId="65DF7AF1" w14:textId="77777777" w:rsidR="003B5C88" w:rsidRDefault="00A30199">
      <w:pPr>
        <w:numPr>
          <w:ilvl w:val="0"/>
          <w:numId w:val="12"/>
        </w:numPr>
        <w:shd w:val="clear" w:color="auto" w:fill="FFFFFF"/>
        <w:spacing w:before="60" w:after="0"/>
        <w:jc w:val="both"/>
      </w:pPr>
      <w:r>
        <w:rPr>
          <w:rFonts w:ascii="Times New Roman" w:eastAsia="Times New Roman" w:hAnsi="Times New Roman" w:cs="Times New Roman"/>
          <w:sz w:val="28"/>
          <w:szCs w:val="28"/>
        </w:rPr>
        <w:t>expression tag</w:t>
      </w:r>
    </w:p>
    <w:p w14:paraId="497C4F9C" w14:textId="77777777" w:rsidR="003B5C88" w:rsidRDefault="00A30199">
      <w:pPr>
        <w:numPr>
          <w:ilvl w:val="0"/>
          <w:numId w:val="12"/>
        </w:numPr>
        <w:shd w:val="clear" w:color="auto" w:fill="FFFFFF"/>
        <w:spacing w:before="60" w:after="280"/>
        <w:jc w:val="both"/>
      </w:pPr>
      <w:r>
        <w:rPr>
          <w:rFonts w:ascii="Times New Roman" w:eastAsia="Times New Roman" w:hAnsi="Times New Roman" w:cs="Times New Roman"/>
          <w:sz w:val="28"/>
          <w:szCs w:val="28"/>
        </w:rPr>
        <w:t>declaration tag</w:t>
      </w:r>
    </w:p>
    <w:p w14:paraId="4106E844" w14:textId="77777777" w:rsidR="003B5C88" w:rsidRDefault="00A30199">
      <w:pPr>
        <w:pStyle w:val="Heading3"/>
        <w:shd w:val="clear" w:color="auto" w:fill="FFFFFF"/>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JSP </w:t>
      </w:r>
      <w:proofErr w:type="spellStart"/>
      <w:r>
        <w:rPr>
          <w:rFonts w:ascii="Times New Roman" w:eastAsia="Times New Roman" w:hAnsi="Times New Roman" w:cs="Times New Roman"/>
          <w:color w:val="000000"/>
          <w:sz w:val="28"/>
          <w:szCs w:val="28"/>
        </w:rPr>
        <w:t>scriptlet</w:t>
      </w:r>
      <w:proofErr w:type="spellEnd"/>
      <w:r>
        <w:rPr>
          <w:rFonts w:ascii="Times New Roman" w:eastAsia="Times New Roman" w:hAnsi="Times New Roman" w:cs="Times New Roman"/>
          <w:color w:val="000000"/>
          <w:sz w:val="28"/>
          <w:szCs w:val="28"/>
        </w:rPr>
        <w:t xml:space="preserve"> tag</w:t>
      </w:r>
    </w:p>
    <w:p w14:paraId="41095551"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w:t>
      </w:r>
      <w:proofErr w:type="spellStart"/>
      <w:r>
        <w:rPr>
          <w:rFonts w:ascii="Times New Roman" w:eastAsia="Times New Roman" w:hAnsi="Times New Roman" w:cs="Times New Roman"/>
          <w:color w:val="000000"/>
          <w:sz w:val="28"/>
          <w:szCs w:val="28"/>
        </w:rPr>
        <w:t>scriptlet</w:t>
      </w:r>
      <w:proofErr w:type="spellEnd"/>
      <w:r>
        <w:rPr>
          <w:rFonts w:ascii="Times New Roman" w:eastAsia="Times New Roman" w:hAnsi="Times New Roman" w:cs="Times New Roman"/>
          <w:color w:val="000000"/>
          <w:sz w:val="28"/>
          <w:szCs w:val="28"/>
        </w:rPr>
        <w:t xml:space="preserve"> tag is used to execute java source code in JSP. Syntax is as follows:</w:t>
      </w:r>
    </w:p>
    <w:p w14:paraId="1E1ACB63" w14:textId="77777777" w:rsidR="003B5C88" w:rsidRDefault="00A30199">
      <w:pPr>
        <w:numPr>
          <w:ilvl w:val="0"/>
          <w:numId w:val="13"/>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gramStart"/>
      <w:r>
        <w:rPr>
          <w:rFonts w:ascii="Times New Roman" w:eastAsia="Times New Roman" w:hAnsi="Times New Roman" w:cs="Times New Roman"/>
          <w:sz w:val="28"/>
          <w:szCs w:val="28"/>
        </w:rPr>
        <w:t>%  java</w:t>
      </w:r>
      <w:proofErr w:type="gramEnd"/>
      <w:r>
        <w:rPr>
          <w:rFonts w:ascii="Times New Roman" w:eastAsia="Times New Roman" w:hAnsi="Times New Roman" w:cs="Times New Roman"/>
          <w:sz w:val="28"/>
          <w:szCs w:val="28"/>
        </w:rPr>
        <w:t> source code %&gt;  </w:t>
      </w:r>
    </w:p>
    <w:p w14:paraId="04F948F8" w14:textId="77777777" w:rsidR="003B5C88" w:rsidRDefault="00A30199">
      <w:pPr>
        <w:pStyle w:val="Heading3"/>
        <w:shd w:val="clear" w:color="auto" w:fill="FFFFFF"/>
        <w:jc w:val="both"/>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 xml:space="preserve">Example of JSP </w:t>
      </w:r>
      <w:proofErr w:type="spellStart"/>
      <w:r>
        <w:rPr>
          <w:rFonts w:ascii="Times New Roman" w:eastAsia="Times New Roman" w:hAnsi="Times New Roman" w:cs="Times New Roman"/>
          <w:b w:val="0"/>
          <w:color w:val="000000"/>
          <w:sz w:val="28"/>
          <w:szCs w:val="28"/>
        </w:rPr>
        <w:t>scriptlet</w:t>
      </w:r>
      <w:proofErr w:type="spellEnd"/>
      <w:r>
        <w:rPr>
          <w:rFonts w:ascii="Times New Roman" w:eastAsia="Times New Roman" w:hAnsi="Times New Roman" w:cs="Times New Roman"/>
          <w:b w:val="0"/>
          <w:color w:val="000000"/>
          <w:sz w:val="28"/>
          <w:szCs w:val="28"/>
        </w:rPr>
        <w:t xml:space="preserve"> tag</w:t>
      </w:r>
    </w:p>
    <w:p w14:paraId="6A7107D1"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this example, we are displaying a welcome message.</w:t>
      </w:r>
    </w:p>
    <w:p w14:paraId="0D45BFD6" w14:textId="77777777" w:rsidR="003B5C88" w:rsidRDefault="00A30199">
      <w:pPr>
        <w:numPr>
          <w:ilvl w:val="0"/>
          <w:numId w:val="29"/>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&lt;html&gt;</w:t>
      </w:r>
      <w:r>
        <w:rPr>
          <w:rFonts w:ascii="Times New Roman" w:eastAsia="Times New Roman" w:hAnsi="Times New Roman" w:cs="Times New Roman"/>
          <w:sz w:val="28"/>
          <w:szCs w:val="28"/>
        </w:rPr>
        <w:t>  </w:t>
      </w:r>
    </w:p>
    <w:p w14:paraId="47DD1F3A" w14:textId="77777777" w:rsidR="003B5C88" w:rsidRDefault="00A30199">
      <w:pPr>
        <w:numPr>
          <w:ilvl w:val="0"/>
          <w:numId w:val="29"/>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&lt;body&gt;</w:t>
      </w:r>
      <w:r>
        <w:rPr>
          <w:rFonts w:ascii="Times New Roman" w:eastAsia="Times New Roman" w:hAnsi="Times New Roman" w:cs="Times New Roman"/>
          <w:sz w:val="28"/>
          <w:szCs w:val="28"/>
        </w:rPr>
        <w:t>  </w:t>
      </w:r>
    </w:p>
    <w:p w14:paraId="0903CD8A" w14:textId="77777777" w:rsidR="003B5C88" w:rsidRDefault="00A30199">
      <w:pPr>
        <w:numPr>
          <w:ilvl w:val="0"/>
          <w:numId w:val="29"/>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w:t>
      </w:r>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out.</w:t>
      </w:r>
      <w:proofErr w:type="gramStart"/>
      <w:r>
        <w:rPr>
          <w:rFonts w:ascii="Times New Roman" w:eastAsia="Times New Roman" w:hAnsi="Times New Roman" w:cs="Times New Roman"/>
          <w:sz w:val="28"/>
          <w:szCs w:val="28"/>
        </w:rPr>
        <w:t>print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"welcome to </w:t>
      </w:r>
      <w:proofErr w:type="spellStart"/>
      <w:r>
        <w:rPr>
          <w:rFonts w:ascii="Times New Roman" w:eastAsia="Times New Roman" w:hAnsi="Times New Roman" w:cs="Times New Roman"/>
          <w:sz w:val="28"/>
          <w:szCs w:val="28"/>
        </w:rPr>
        <w:t>jsp</w:t>
      </w:r>
      <w:proofErr w:type="spellEnd"/>
      <w:r>
        <w:rPr>
          <w:rFonts w:ascii="Times New Roman" w:eastAsia="Times New Roman" w:hAnsi="Times New Roman" w:cs="Times New Roman"/>
          <w:sz w:val="28"/>
          <w:szCs w:val="28"/>
        </w:rPr>
        <w:t>"); %</w:t>
      </w:r>
      <w:r>
        <w:rPr>
          <w:rFonts w:ascii="Times New Roman" w:eastAsia="Times New Roman" w:hAnsi="Times New Roman" w:cs="Times New Roman"/>
          <w:b/>
          <w:sz w:val="28"/>
          <w:szCs w:val="28"/>
        </w:rPr>
        <w:t>&gt;</w:t>
      </w:r>
      <w:r>
        <w:rPr>
          <w:rFonts w:ascii="Times New Roman" w:eastAsia="Times New Roman" w:hAnsi="Times New Roman" w:cs="Times New Roman"/>
          <w:sz w:val="28"/>
          <w:szCs w:val="28"/>
        </w:rPr>
        <w:t>  </w:t>
      </w:r>
    </w:p>
    <w:p w14:paraId="71F0D5F6" w14:textId="77777777" w:rsidR="003B5C88" w:rsidRDefault="00A30199">
      <w:pPr>
        <w:numPr>
          <w:ilvl w:val="0"/>
          <w:numId w:val="29"/>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&lt;/body&gt;</w:t>
      </w:r>
      <w:r>
        <w:rPr>
          <w:rFonts w:ascii="Times New Roman" w:eastAsia="Times New Roman" w:hAnsi="Times New Roman" w:cs="Times New Roman"/>
          <w:sz w:val="28"/>
          <w:szCs w:val="28"/>
        </w:rPr>
        <w:t>  </w:t>
      </w:r>
    </w:p>
    <w:p w14:paraId="3F4D2C5D" w14:textId="77777777" w:rsidR="003B5C88" w:rsidRDefault="00A30199">
      <w:pPr>
        <w:numPr>
          <w:ilvl w:val="0"/>
          <w:numId w:val="29"/>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&lt;/html&gt;</w:t>
      </w:r>
      <w:r>
        <w:rPr>
          <w:rFonts w:ascii="Times New Roman" w:eastAsia="Times New Roman" w:hAnsi="Times New Roman" w:cs="Times New Roman"/>
          <w:sz w:val="28"/>
          <w:szCs w:val="28"/>
        </w:rPr>
        <w:t>  </w:t>
      </w:r>
    </w:p>
    <w:p w14:paraId="0EABB824" w14:textId="77777777" w:rsidR="003B5C88" w:rsidRDefault="00A30199">
      <w:pPr>
        <w:shd w:val="clear" w:color="auto" w:fill="FFFFFF"/>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example, we have created two files index.html and </w:t>
      </w:r>
      <w:proofErr w:type="spellStart"/>
      <w:r>
        <w:rPr>
          <w:rFonts w:ascii="Times New Roman" w:eastAsia="Times New Roman" w:hAnsi="Times New Roman" w:cs="Times New Roman"/>
          <w:sz w:val="28"/>
          <w:szCs w:val="28"/>
        </w:rPr>
        <w:t>welcome.jsp</w:t>
      </w:r>
      <w:proofErr w:type="spellEnd"/>
      <w:r>
        <w:rPr>
          <w:rFonts w:ascii="Times New Roman" w:eastAsia="Times New Roman" w:hAnsi="Times New Roman" w:cs="Times New Roman"/>
          <w:sz w:val="28"/>
          <w:szCs w:val="28"/>
        </w:rPr>
        <w:t xml:space="preserve">. The index.html file gets the username from the user and the </w:t>
      </w:r>
      <w:proofErr w:type="spellStart"/>
      <w:r>
        <w:rPr>
          <w:rFonts w:ascii="Times New Roman" w:eastAsia="Times New Roman" w:hAnsi="Times New Roman" w:cs="Times New Roman"/>
          <w:sz w:val="28"/>
          <w:szCs w:val="28"/>
        </w:rPr>
        <w:t>welcome.jsp</w:t>
      </w:r>
      <w:proofErr w:type="spellEnd"/>
      <w:r>
        <w:rPr>
          <w:rFonts w:ascii="Times New Roman" w:eastAsia="Times New Roman" w:hAnsi="Times New Roman" w:cs="Times New Roman"/>
          <w:sz w:val="28"/>
          <w:szCs w:val="28"/>
        </w:rPr>
        <w:t xml:space="preserve"> file prints the username with the welcome message.</w:t>
      </w:r>
    </w:p>
    <w:p w14:paraId="6CC3F413" w14:textId="77777777" w:rsidR="003B5C88" w:rsidRDefault="00A30199">
      <w:pPr>
        <w:shd w:val="clear" w:color="auto" w:fill="FFFFFF"/>
        <w:spacing w:before="280" w:after="28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File: index.html</w:t>
      </w:r>
    </w:p>
    <w:p w14:paraId="3477632E" w14:textId="77777777" w:rsidR="003B5C88" w:rsidRDefault="00A30199">
      <w:pPr>
        <w:numPr>
          <w:ilvl w:val="0"/>
          <w:numId w:val="30"/>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&lt;html&gt;</w:t>
      </w:r>
      <w:r>
        <w:rPr>
          <w:rFonts w:ascii="Times New Roman" w:eastAsia="Times New Roman" w:hAnsi="Times New Roman" w:cs="Times New Roman"/>
          <w:sz w:val="28"/>
          <w:szCs w:val="28"/>
        </w:rPr>
        <w:t>  </w:t>
      </w:r>
    </w:p>
    <w:p w14:paraId="6324B34D" w14:textId="77777777" w:rsidR="003B5C88" w:rsidRDefault="00A30199">
      <w:pPr>
        <w:numPr>
          <w:ilvl w:val="0"/>
          <w:numId w:val="30"/>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&lt;body&gt;</w:t>
      </w:r>
      <w:r>
        <w:rPr>
          <w:rFonts w:ascii="Times New Roman" w:eastAsia="Times New Roman" w:hAnsi="Times New Roman" w:cs="Times New Roman"/>
          <w:sz w:val="28"/>
          <w:szCs w:val="28"/>
        </w:rPr>
        <w:t>  </w:t>
      </w:r>
    </w:p>
    <w:p w14:paraId="11FF77C7" w14:textId="77777777" w:rsidR="003B5C88" w:rsidRDefault="00A30199">
      <w:pPr>
        <w:numPr>
          <w:ilvl w:val="0"/>
          <w:numId w:val="30"/>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&lt;form</w:t>
      </w:r>
      <w:r>
        <w:rPr>
          <w:rFonts w:ascii="Times New Roman" w:eastAsia="Times New Roman" w:hAnsi="Times New Roman" w:cs="Times New Roman"/>
          <w:sz w:val="28"/>
          <w:szCs w:val="28"/>
        </w:rPr>
        <w:t> action="</w:t>
      </w:r>
      <w:proofErr w:type="spellStart"/>
      <w:r>
        <w:rPr>
          <w:rFonts w:ascii="Times New Roman" w:eastAsia="Times New Roman" w:hAnsi="Times New Roman" w:cs="Times New Roman"/>
          <w:sz w:val="28"/>
          <w:szCs w:val="28"/>
        </w:rPr>
        <w:t>welcome.jsp</w:t>
      </w:r>
      <w:proofErr w:type="spellEnd"/>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&gt;</w:t>
      </w:r>
      <w:r>
        <w:rPr>
          <w:rFonts w:ascii="Times New Roman" w:eastAsia="Times New Roman" w:hAnsi="Times New Roman" w:cs="Times New Roman"/>
          <w:sz w:val="28"/>
          <w:szCs w:val="28"/>
        </w:rPr>
        <w:t>  </w:t>
      </w:r>
    </w:p>
    <w:p w14:paraId="10A2C8DD" w14:textId="77777777" w:rsidR="003B5C88" w:rsidRDefault="00A30199">
      <w:pPr>
        <w:numPr>
          <w:ilvl w:val="0"/>
          <w:numId w:val="30"/>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&lt;input</w:t>
      </w:r>
      <w:r>
        <w:rPr>
          <w:rFonts w:ascii="Times New Roman" w:eastAsia="Times New Roman" w:hAnsi="Times New Roman" w:cs="Times New Roman"/>
          <w:sz w:val="28"/>
          <w:szCs w:val="28"/>
        </w:rPr>
        <w:t> type="text" name="</w:t>
      </w:r>
      <w:proofErr w:type="spellStart"/>
      <w:r>
        <w:rPr>
          <w:rFonts w:ascii="Times New Roman" w:eastAsia="Times New Roman" w:hAnsi="Times New Roman" w:cs="Times New Roman"/>
          <w:sz w:val="28"/>
          <w:szCs w:val="28"/>
        </w:rPr>
        <w:t>uname</w:t>
      </w:r>
      <w:proofErr w:type="spellEnd"/>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&gt;</w:t>
      </w:r>
      <w:r>
        <w:rPr>
          <w:rFonts w:ascii="Times New Roman" w:eastAsia="Times New Roman" w:hAnsi="Times New Roman" w:cs="Times New Roman"/>
          <w:sz w:val="28"/>
          <w:szCs w:val="28"/>
        </w:rPr>
        <w:t>  </w:t>
      </w:r>
    </w:p>
    <w:p w14:paraId="50008945" w14:textId="77777777" w:rsidR="003B5C88" w:rsidRDefault="00A30199">
      <w:pPr>
        <w:numPr>
          <w:ilvl w:val="0"/>
          <w:numId w:val="30"/>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&lt;input</w:t>
      </w:r>
      <w:r>
        <w:rPr>
          <w:rFonts w:ascii="Times New Roman" w:eastAsia="Times New Roman" w:hAnsi="Times New Roman" w:cs="Times New Roman"/>
          <w:sz w:val="28"/>
          <w:szCs w:val="28"/>
        </w:rPr>
        <w:t> type="submit" value="go"</w:t>
      </w:r>
      <w:r>
        <w:rPr>
          <w:rFonts w:ascii="Times New Roman" w:eastAsia="Times New Roman" w:hAnsi="Times New Roman" w:cs="Times New Roman"/>
          <w:b/>
          <w:sz w:val="28"/>
          <w:szCs w:val="28"/>
        </w:rPr>
        <w:t>&gt;&lt;</w:t>
      </w:r>
      <w:proofErr w:type="spellStart"/>
      <w:r>
        <w:rPr>
          <w:rFonts w:ascii="Times New Roman" w:eastAsia="Times New Roman" w:hAnsi="Times New Roman" w:cs="Times New Roman"/>
          <w:b/>
          <w:sz w:val="28"/>
          <w:szCs w:val="28"/>
        </w:rPr>
        <w:t>br</w:t>
      </w:r>
      <w:proofErr w:type="spellEnd"/>
      <w:r>
        <w:rPr>
          <w:rFonts w:ascii="Times New Roman" w:eastAsia="Times New Roman" w:hAnsi="Times New Roman" w:cs="Times New Roman"/>
          <w:b/>
          <w:sz w:val="28"/>
          <w:szCs w:val="28"/>
        </w:rPr>
        <w:t>/&gt;</w:t>
      </w:r>
      <w:r>
        <w:rPr>
          <w:rFonts w:ascii="Times New Roman" w:eastAsia="Times New Roman" w:hAnsi="Times New Roman" w:cs="Times New Roman"/>
          <w:sz w:val="28"/>
          <w:szCs w:val="28"/>
        </w:rPr>
        <w:t>  </w:t>
      </w:r>
    </w:p>
    <w:p w14:paraId="3F9F04BE" w14:textId="77777777" w:rsidR="003B5C88" w:rsidRDefault="00A30199">
      <w:pPr>
        <w:numPr>
          <w:ilvl w:val="0"/>
          <w:numId w:val="30"/>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&lt;/form&gt;</w:t>
      </w:r>
      <w:r>
        <w:rPr>
          <w:rFonts w:ascii="Times New Roman" w:eastAsia="Times New Roman" w:hAnsi="Times New Roman" w:cs="Times New Roman"/>
          <w:sz w:val="28"/>
          <w:szCs w:val="28"/>
        </w:rPr>
        <w:t>  </w:t>
      </w:r>
    </w:p>
    <w:p w14:paraId="5285BD59" w14:textId="77777777" w:rsidR="003B5C88" w:rsidRDefault="00A30199">
      <w:pPr>
        <w:numPr>
          <w:ilvl w:val="0"/>
          <w:numId w:val="30"/>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&lt;/body&gt;</w:t>
      </w:r>
      <w:r>
        <w:rPr>
          <w:rFonts w:ascii="Times New Roman" w:eastAsia="Times New Roman" w:hAnsi="Times New Roman" w:cs="Times New Roman"/>
          <w:sz w:val="28"/>
          <w:szCs w:val="28"/>
        </w:rPr>
        <w:t>  </w:t>
      </w:r>
    </w:p>
    <w:p w14:paraId="6FBDCE61" w14:textId="77777777" w:rsidR="003B5C88" w:rsidRDefault="00A30199">
      <w:pPr>
        <w:numPr>
          <w:ilvl w:val="0"/>
          <w:numId w:val="30"/>
        </w:numPr>
        <w:shd w:val="clear" w:color="auto" w:fill="FFFFFF"/>
        <w:spacing w:after="12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&lt;/html&gt;</w:t>
      </w:r>
      <w:r>
        <w:rPr>
          <w:rFonts w:ascii="Times New Roman" w:eastAsia="Times New Roman" w:hAnsi="Times New Roman" w:cs="Times New Roman"/>
          <w:sz w:val="28"/>
          <w:szCs w:val="28"/>
        </w:rPr>
        <w:t>  </w:t>
      </w:r>
    </w:p>
    <w:p w14:paraId="5FA35147" w14:textId="77777777" w:rsidR="003B5C88" w:rsidRDefault="00A30199">
      <w:pPr>
        <w:shd w:val="clear" w:color="auto" w:fill="FFFFFF"/>
        <w:spacing w:before="280" w:after="28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File: </w:t>
      </w:r>
      <w:proofErr w:type="spellStart"/>
      <w:r>
        <w:rPr>
          <w:rFonts w:ascii="Times New Roman" w:eastAsia="Times New Roman" w:hAnsi="Times New Roman" w:cs="Times New Roman"/>
          <w:i/>
          <w:sz w:val="28"/>
          <w:szCs w:val="28"/>
        </w:rPr>
        <w:t>welcome.jsp</w:t>
      </w:r>
      <w:proofErr w:type="spellEnd"/>
    </w:p>
    <w:p w14:paraId="1771FC51" w14:textId="77777777" w:rsidR="003B5C88" w:rsidRDefault="00A30199">
      <w:pPr>
        <w:numPr>
          <w:ilvl w:val="0"/>
          <w:numId w:val="31"/>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&lt;html&gt;  </w:t>
      </w:r>
    </w:p>
    <w:p w14:paraId="0AE97C02" w14:textId="77777777" w:rsidR="003B5C88" w:rsidRDefault="00A30199">
      <w:pPr>
        <w:numPr>
          <w:ilvl w:val="0"/>
          <w:numId w:val="31"/>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&lt;body&gt;  </w:t>
      </w:r>
    </w:p>
    <w:p w14:paraId="3A46FE44" w14:textId="77777777" w:rsidR="003B5C88" w:rsidRDefault="00A30199">
      <w:pPr>
        <w:numPr>
          <w:ilvl w:val="0"/>
          <w:numId w:val="31"/>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  </w:t>
      </w:r>
    </w:p>
    <w:p w14:paraId="5095509E" w14:textId="77777777" w:rsidR="003B5C88" w:rsidRDefault="00A30199">
      <w:pPr>
        <w:numPr>
          <w:ilvl w:val="0"/>
          <w:numId w:val="31"/>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String name=</w:t>
      </w:r>
      <w:proofErr w:type="spellStart"/>
      <w:proofErr w:type="gramStart"/>
      <w:r>
        <w:rPr>
          <w:rFonts w:ascii="Times New Roman" w:eastAsia="Times New Roman" w:hAnsi="Times New Roman" w:cs="Times New Roman"/>
          <w:sz w:val="28"/>
          <w:szCs w:val="28"/>
        </w:rPr>
        <w:t>request.getParameter</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uname</w:t>
      </w:r>
      <w:proofErr w:type="spellEnd"/>
      <w:r>
        <w:rPr>
          <w:rFonts w:ascii="Times New Roman" w:eastAsia="Times New Roman" w:hAnsi="Times New Roman" w:cs="Times New Roman"/>
          <w:sz w:val="28"/>
          <w:szCs w:val="28"/>
        </w:rPr>
        <w:t>");  </w:t>
      </w:r>
    </w:p>
    <w:p w14:paraId="0B42960B" w14:textId="77777777" w:rsidR="003B5C88" w:rsidRDefault="00A30199">
      <w:pPr>
        <w:numPr>
          <w:ilvl w:val="0"/>
          <w:numId w:val="31"/>
        </w:numPr>
        <w:shd w:val="clear" w:color="auto" w:fill="FFFFFF"/>
        <w:spacing w:after="0"/>
        <w:ind w:left="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out.</w:t>
      </w:r>
      <w:proofErr w:type="gramStart"/>
      <w:r>
        <w:rPr>
          <w:rFonts w:ascii="Times New Roman" w:eastAsia="Times New Roman" w:hAnsi="Times New Roman" w:cs="Times New Roman"/>
          <w:sz w:val="28"/>
          <w:szCs w:val="28"/>
        </w:rPr>
        <w:t>print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"welcome "+name);  </w:t>
      </w:r>
    </w:p>
    <w:p w14:paraId="1482D2E7" w14:textId="77777777" w:rsidR="003B5C88" w:rsidRDefault="00A30199">
      <w:pPr>
        <w:numPr>
          <w:ilvl w:val="0"/>
          <w:numId w:val="31"/>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%&gt;  </w:t>
      </w:r>
    </w:p>
    <w:p w14:paraId="79E1B684" w14:textId="77777777" w:rsidR="003B5C88" w:rsidRDefault="00A30199">
      <w:pPr>
        <w:numPr>
          <w:ilvl w:val="0"/>
          <w:numId w:val="31"/>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&lt;/form&gt;  </w:t>
      </w:r>
    </w:p>
    <w:p w14:paraId="6323D48C" w14:textId="77777777" w:rsidR="003B5C88" w:rsidRDefault="00A30199">
      <w:pPr>
        <w:numPr>
          <w:ilvl w:val="0"/>
          <w:numId w:val="31"/>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&lt;/body&gt;  </w:t>
      </w:r>
    </w:p>
    <w:p w14:paraId="709DDC98" w14:textId="77777777" w:rsidR="003B5C88" w:rsidRDefault="00A30199">
      <w:pPr>
        <w:numPr>
          <w:ilvl w:val="0"/>
          <w:numId w:val="31"/>
        </w:numPr>
        <w:shd w:val="clear" w:color="auto" w:fill="FFFFFF"/>
        <w:spacing w:after="12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&lt;/html&gt;  </w:t>
      </w:r>
    </w:p>
    <w:p w14:paraId="732495F9" w14:textId="77777777" w:rsidR="003B5C88" w:rsidRDefault="00A30199">
      <w:pPr>
        <w:pStyle w:val="Heading1"/>
        <w:shd w:val="clear" w:color="auto" w:fill="FFFFFF"/>
        <w:spacing w:before="75"/>
        <w:jc w:val="both"/>
        <w:rPr>
          <w:rFonts w:ascii="Times New Roman" w:eastAsia="Times New Roman" w:hAnsi="Times New Roman" w:cs="Times New Roman"/>
          <w:color w:val="000000"/>
        </w:rPr>
      </w:pPr>
      <w:r>
        <w:rPr>
          <w:rFonts w:ascii="Times New Roman" w:eastAsia="Times New Roman" w:hAnsi="Times New Roman" w:cs="Times New Roman"/>
          <w:color w:val="000000"/>
        </w:rPr>
        <w:t>JSP expression tag</w:t>
      </w:r>
    </w:p>
    <w:p w14:paraId="5D9A5AE1"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code placed within </w:t>
      </w:r>
      <w:r>
        <w:rPr>
          <w:rFonts w:ascii="Times New Roman" w:eastAsia="Times New Roman" w:hAnsi="Times New Roman" w:cs="Times New Roman"/>
          <w:b/>
          <w:color w:val="000000"/>
          <w:sz w:val="28"/>
          <w:szCs w:val="28"/>
        </w:rPr>
        <w:t>JSP expression tag</w:t>
      </w:r>
      <w:r>
        <w:rPr>
          <w:rFonts w:ascii="Times New Roman" w:eastAsia="Times New Roman" w:hAnsi="Times New Roman" w:cs="Times New Roman"/>
          <w:color w:val="000000"/>
          <w:sz w:val="28"/>
          <w:szCs w:val="28"/>
        </w:rPr>
        <w:t> is </w:t>
      </w:r>
      <w:r>
        <w:rPr>
          <w:rFonts w:ascii="Times New Roman" w:eastAsia="Times New Roman" w:hAnsi="Times New Roman" w:cs="Times New Roman"/>
          <w:i/>
          <w:color w:val="000000"/>
          <w:sz w:val="28"/>
          <w:szCs w:val="28"/>
        </w:rPr>
        <w:t>written to the output stream of the response</w:t>
      </w:r>
      <w:r>
        <w:rPr>
          <w:rFonts w:ascii="Times New Roman" w:eastAsia="Times New Roman" w:hAnsi="Times New Roman" w:cs="Times New Roman"/>
          <w:color w:val="000000"/>
          <w:sz w:val="28"/>
          <w:szCs w:val="28"/>
        </w:rPr>
        <w:t xml:space="preserve">. So you need not write </w:t>
      </w:r>
      <w:proofErr w:type="spellStart"/>
      <w:r>
        <w:rPr>
          <w:rFonts w:ascii="Times New Roman" w:eastAsia="Times New Roman" w:hAnsi="Times New Roman" w:cs="Times New Roman"/>
          <w:color w:val="000000"/>
          <w:sz w:val="28"/>
          <w:szCs w:val="28"/>
        </w:rPr>
        <w:t>out.</w:t>
      </w:r>
      <w:proofErr w:type="gramStart"/>
      <w:r>
        <w:rPr>
          <w:rFonts w:ascii="Times New Roman" w:eastAsia="Times New Roman" w:hAnsi="Times New Roman" w:cs="Times New Roman"/>
          <w:color w:val="000000"/>
          <w:sz w:val="28"/>
          <w:szCs w:val="28"/>
        </w:rPr>
        <w:t>print</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to write data. It is mainly used to print the values of variable or method.</w:t>
      </w:r>
    </w:p>
    <w:p w14:paraId="059D5976" w14:textId="77777777" w:rsidR="003B5C88" w:rsidRDefault="00A30199">
      <w:pPr>
        <w:pStyle w:val="Heading3"/>
        <w:shd w:val="clear" w:color="auto" w:fill="FFFFFF"/>
        <w:jc w:val="both"/>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Syntax of JSP expression tag</w:t>
      </w:r>
    </w:p>
    <w:p w14:paraId="007DB0AE" w14:textId="77777777" w:rsidR="003B5C88" w:rsidRDefault="00A30199">
      <w:pPr>
        <w:numPr>
          <w:ilvl w:val="0"/>
          <w:numId w:val="21"/>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w:t>
      </w: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  statement</w:t>
      </w:r>
      <w:proofErr w:type="gramEnd"/>
      <w:r>
        <w:rPr>
          <w:rFonts w:ascii="Times New Roman" w:eastAsia="Times New Roman" w:hAnsi="Times New Roman" w:cs="Times New Roman"/>
          <w:sz w:val="28"/>
          <w:szCs w:val="28"/>
        </w:rPr>
        <w:t> %</w:t>
      </w:r>
      <w:r>
        <w:rPr>
          <w:rFonts w:ascii="Times New Roman" w:eastAsia="Times New Roman" w:hAnsi="Times New Roman" w:cs="Times New Roman"/>
          <w:b/>
          <w:sz w:val="28"/>
          <w:szCs w:val="28"/>
        </w:rPr>
        <w:t>&gt;</w:t>
      </w:r>
      <w:r>
        <w:rPr>
          <w:rFonts w:ascii="Times New Roman" w:eastAsia="Times New Roman" w:hAnsi="Times New Roman" w:cs="Times New Roman"/>
          <w:sz w:val="28"/>
          <w:szCs w:val="28"/>
        </w:rPr>
        <w:t>  </w:t>
      </w:r>
    </w:p>
    <w:p w14:paraId="70EFA826" w14:textId="77777777" w:rsidR="003B5C88" w:rsidRDefault="00A30199">
      <w:pPr>
        <w:pStyle w:val="Heading3"/>
        <w:shd w:val="clear" w:color="auto" w:fill="FFFFFF"/>
        <w:jc w:val="both"/>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Example of JSP expression tag</w:t>
      </w:r>
    </w:p>
    <w:p w14:paraId="3512A8B3"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this example of </w:t>
      </w:r>
      <w:proofErr w:type="spellStart"/>
      <w:r>
        <w:rPr>
          <w:rFonts w:ascii="Times New Roman" w:eastAsia="Times New Roman" w:hAnsi="Times New Roman" w:cs="Times New Roman"/>
          <w:color w:val="000000"/>
          <w:sz w:val="28"/>
          <w:szCs w:val="28"/>
        </w:rPr>
        <w:t>jsp</w:t>
      </w:r>
      <w:proofErr w:type="spellEnd"/>
      <w:r>
        <w:rPr>
          <w:rFonts w:ascii="Times New Roman" w:eastAsia="Times New Roman" w:hAnsi="Times New Roman" w:cs="Times New Roman"/>
          <w:color w:val="000000"/>
          <w:sz w:val="28"/>
          <w:szCs w:val="28"/>
        </w:rPr>
        <w:t xml:space="preserve"> expression tag, we are simply displaying a welcome message.</w:t>
      </w:r>
    </w:p>
    <w:p w14:paraId="27DEB9D0" w14:textId="77777777" w:rsidR="003B5C88" w:rsidRDefault="00A30199">
      <w:pPr>
        <w:numPr>
          <w:ilvl w:val="0"/>
          <w:numId w:val="22"/>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&lt;html&gt;</w:t>
      </w:r>
      <w:r>
        <w:rPr>
          <w:rFonts w:ascii="Times New Roman" w:eastAsia="Times New Roman" w:hAnsi="Times New Roman" w:cs="Times New Roman"/>
          <w:sz w:val="28"/>
          <w:szCs w:val="28"/>
        </w:rPr>
        <w:t>  </w:t>
      </w:r>
    </w:p>
    <w:p w14:paraId="268B31C9" w14:textId="77777777" w:rsidR="003B5C88" w:rsidRDefault="00A30199">
      <w:pPr>
        <w:numPr>
          <w:ilvl w:val="0"/>
          <w:numId w:val="22"/>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&lt;body&gt;</w:t>
      </w:r>
      <w:r>
        <w:rPr>
          <w:rFonts w:ascii="Times New Roman" w:eastAsia="Times New Roman" w:hAnsi="Times New Roman" w:cs="Times New Roman"/>
          <w:sz w:val="28"/>
          <w:szCs w:val="28"/>
        </w:rPr>
        <w:t>  </w:t>
      </w:r>
    </w:p>
    <w:p w14:paraId="4501C1F6" w14:textId="77777777" w:rsidR="003B5C88" w:rsidRDefault="00A30199">
      <w:pPr>
        <w:numPr>
          <w:ilvl w:val="0"/>
          <w:numId w:val="22"/>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&lt;</w:t>
      </w:r>
      <w:r>
        <w:rPr>
          <w:rFonts w:ascii="Times New Roman" w:eastAsia="Times New Roman" w:hAnsi="Times New Roman" w:cs="Times New Roman"/>
          <w:sz w:val="28"/>
          <w:szCs w:val="28"/>
        </w:rPr>
        <w:t>%= "welcome to </w:t>
      </w:r>
      <w:proofErr w:type="spellStart"/>
      <w:r>
        <w:rPr>
          <w:rFonts w:ascii="Times New Roman" w:eastAsia="Times New Roman" w:hAnsi="Times New Roman" w:cs="Times New Roman"/>
          <w:sz w:val="28"/>
          <w:szCs w:val="28"/>
        </w:rPr>
        <w:t>jsp</w:t>
      </w:r>
      <w:proofErr w:type="spellEnd"/>
      <w:r>
        <w:rPr>
          <w:rFonts w:ascii="Times New Roman" w:eastAsia="Times New Roman" w:hAnsi="Times New Roman" w:cs="Times New Roman"/>
          <w:sz w:val="28"/>
          <w:szCs w:val="28"/>
        </w:rPr>
        <w:t>" %</w:t>
      </w:r>
      <w:r>
        <w:rPr>
          <w:rFonts w:ascii="Times New Roman" w:eastAsia="Times New Roman" w:hAnsi="Times New Roman" w:cs="Times New Roman"/>
          <w:b/>
          <w:sz w:val="28"/>
          <w:szCs w:val="28"/>
        </w:rPr>
        <w:t>&gt;</w:t>
      </w:r>
      <w:r>
        <w:rPr>
          <w:rFonts w:ascii="Times New Roman" w:eastAsia="Times New Roman" w:hAnsi="Times New Roman" w:cs="Times New Roman"/>
          <w:sz w:val="28"/>
          <w:szCs w:val="28"/>
        </w:rPr>
        <w:t>  </w:t>
      </w:r>
    </w:p>
    <w:p w14:paraId="6F7AE151" w14:textId="77777777" w:rsidR="003B5C88" w:rsidRDefault="00A30199">
      <w:pPr>
        <w:numPr>
          <w:ilvl w:val="0"/>
          <w:numId w:val="22"/>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&lt;/body&gt;</w:t>
      </w:r>
      <w:r>
        <w:rPr>
          <w:rFonts w:ascii="Times New Roman" w:eastAsia="Times New Roman" w:hAnsi="Times New Roman" w:cs="Times New Roman"/>
          <w:sz w:val="28"/>
          <w:szCs w:val="28"/>
        </w:rPr>
        <w:t>  </w:t>
      </w:r>
    </w:p>
    <w:p w14:paraId="5822D04B" w14:textId="77777777" w:rsidR="003B5C88" w:rsidRDefault="00A30199">
      <w:pPr>
        <w:numPr>
          <w:ilvl w:val="0"/>
          <w:numId w:val="22"/>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&lt;/html&gt;</w:t>
      </w:r>
      <w:r>
        <w:rPr>
          <w:rFonts w:ascii="Times New Roman" w:eastAsia="Times New Roman" w:hAnsi="Times New Roman" w:cs="Times New Roman"/>
          <w:sz w:val="28"/>
          <w:szCs w:val="28"/>
        </w:rPr>
        <w:t>  </w:t>
      </w:r>
    </w:p>
    <w:p w14:paraId="4A9DAE6E" w14:textId="77777777" w:rsidR="003B5C88" w:rsidRDefault="00A30199">
      <w:pPr>
        <w:pStyle w:val="Heading3"/>
        <w:shd w:val="clear" w:color="auto" w:fill="FFFFFF"/>
        <w:jc w:val="both"/>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 xml:space="preserve">Example of JSP expression tag that prints the </w:t>
      </w:r>
      <w:proofErr w:type="gramStart"/>
      <w:r>
        <w:rPr>
          <w:rFonts w:ascii="Times New Roman" w:eastAsia="Times New Roman" w:hAnsi="Times New Roman" w:cs="Times New Roman"/>
          <w:b w:val="0"/>
          <w:color w:val="000000"/>
          <w:sz w:val="28"/>
          <w:szCs w:val="28"/>
        </w:rPr>
        <w:t>user</w:t>
      </w:r>
      <w:proofErr w:type="gramEnd"/>
      <w:r>
        <w:rPr>
          <w:rFonts w:ascii="Times New Roman" w:eastAsia="Times New Roman" w:hAnsi="Times New Roman" w:cs="Times New Roman"/>
          <w:b w:val="0"/>
          <w:color w:val="000000"/>
          <w:sz w:val="28"/>
          <w:szCs w:val="28"/>
        </w:rPr>
        <w:t xml:space="preserve"> name</w:t>
      </w:r>
    </w:p>
    <w:p w14:paraId="1E397BFE"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this example, we are printing the username using the expression tag. The index.html file gets the username and sends the request to the </w:t>
      </w:r>
      <w:proofErr w:type="spellStart"/>
      <w:r>
        <w:rPr>
          <w:rFonts w:ascii="Times New Roman" w:eastAsia="Times New Roman" w:hAnsi="Times New Roman" w:cs="Times New Roman"/>
          <w:color w:val="000000"/>
          <w:sz w:val="28"/>
          <w:szCs w:val="28"/>
        </w:rPr>
        <w:t>welcome.jsp</w:t>
      </w:r>
      <w:proofErr w:type="spellEnd"/>
      <w:r>
        <w:rPr>
          <w:rFonts w:ascii="Times New Roman" w:eastAsia="Times New Roman" w:hAnsi="Times New Roman" w:cs="Times New Roman"/>
          <w:color w:val="000000"/>
          <w:sz w:val="28"/>
          <w:szCs w:val="28"/>
        </w:rPr>
        <w:t xml:space="preserve"> file, which displays the username.</w:t>
      </w:r>
    </w:p>
    <w:p w14:paraId="1E56846F"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File: </w:t>
      </w:r>
      <w:proofErr w:type="spellStart"/>
      <w:r>
        <w:rPr>
          <w:rFonts w:ascii="Times New Roman" w:eastAsia="Times New Roman" w:hAnsi="Times New Roman" w:cs="Times New Roman"/>
          <w:i/>
          <w:color w:val="000000"/>
          <w:sz w:val="28"/>
          <w:szCs w:val="28"/>
        </w:rPr>
        <w:t>index.jsp</w:t>
      </w:r>
      <w:proofErr w:type="spellEnd"/>
    </w:p>
    <w:p w14:paraId="782362E6" w14:textId="77777777" w:rsidR="003B5C88" w:rsidRDefault="00A30199">
      <w:pPr>
        <w:numPr>
          <w:ilvl w:val="0"/>
          <w:numId w:val="23"/>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&lt;html&gt;</w:t>
      </w:r>
      <w:r>
        <w:rPr>
          <w:rFonts w:ascii="Times New Roman" w:eastAsia="Times New Roman" w:hAnsi="Times New Roman" w:cs="Times New Roman"/>
          <w:sz w:val="28"/>
          <w:szCs w:val="28"/>
        </w:rPr>
        <w:t>  </w:t>
      </w:r>
    </w:p>
    <w:p w14:paraId="009603D3" w14:textId="77777777" w:rsidR="003B5C88" w:rsidRDefault="00A30199">
      <w:pPr>
        <w:numPr>
          <w:ilvl w:val="0"/>
          <w:numId w:val="23"/>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&lt;body&gt;</w:t>
      </w:r>
      <w:r>
        <w:rPr>
          <w:rFonts w:ascii="Times New Roman" w:eastAsia="Times New Roman" w:hAnsi="Times New Roman" w:cs="Times New Roman"/>
          <w:sz w:val="28"/>
          <w:szCs w:val="28"/>
        </w:rPr>
        <w:t>  </w:t>
      </w:r>
    </w:p>
    <w:p w14:paraId="161D6948" w14:textId="77777777" w:rsidR="003B5C88" w:rsidRDefault="00A30199">
      <w:pPr>
        <w:numPr>
          <w:ilvl w:val="0"/>
          <w:numId w:val="23"/>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&lt;form</w:t>
      </w:r>
      <w:r>
        <w:rPr>
          <w:rFonts w:ascii="Times New Roman" w:eastAsia="Times New Roman" w:hAnsi="Times New Roman" w:cs="Times New Roman"/>
          <w:sz w:val="28"/>
          <w:szCs w:val="28"/>
        </w:rPr>
        <w:t> action="</w:t>
      </w:r>
      <w:proofErr w:type="spellStart"/>
      <w:r>
        <w:rPr>
          <w:rFonts w:ascii="Times New Roman" w:eastAsia="Times New Roman" w:hAnsi="Times New Roman" w:cs="Times New Roman"/>
          <w:sz w:val="28"/>
          <w:szCs w:val="28"/>
        </w:rPr>
        <w:t>welcome.jsp</w:t>
      </w:r>
      <w:proofErr w:type="spellEnd"/>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&gt;</w:t>
      </w:r>
      <w:r>
        <w:rPr>
          <w:rFonts w:ascii="Times New Roman" w:eastAsia="Times New Roman" w:hAnsi="Times New Roman" w:cs="Times New Roman"/>
          <w:sz w:val="28"/>
          <w:szCs w:val="28"/>
        </w:rPr>
        <w:t>  </w:t>
      </w:r>
    </w:p>
    <w:p w14:paraId="015CA868" w14:textId="77777777" w:rsidR="003B5C88" w:rsidRDefault="00A30199">
      <w:pPr>
        <w:numPr>
          <w:ilvl w:val="0"/>
          <w:numId w:val="23"/>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&lt;input</w:t>
      </w:r>
      <w:r>
        <w:rPr>
          <w:rFonts w:ascii="Times New Roman" w:eastAsia="Times New Roman" w:hAnsi="Times New Roman" w:cs="Times New Roman"/>
          <w:sz w:val="28"/>
          <w:szCs w:val="28"/>
        </w:rPr>
        <w:t> type="text" name="</w:t>
      </w:r>
      <w:proofErr w:type="spellStart"/>
      <w:r>
        <w:rPr>
          <w:rFonts w:ascii="Times New Roman" w:eastAsia="Times New Roman" w:hAnsi="Times New Roman" w:cs="Times New Roman"/>
          <w:sz w:val="28"/>
          <w:szCs w:val="28"/>
        </w:rPr>
        <w:t>uname</w:t>
      </w:r>
      <w:proofErr w:type="spellEnd"/>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&gt;&lt;</w:t>
      </w:r>
      <w:proofErr w:type="spellStart"/>
      <w:r>
        <w:rPr>
          <w:rFonts w:ascii="Times New Roman" w:eastAsia="Times New Roman" w:hAnsi="Times New Roman" w:cs="Times New Roman"/>
          <w:b/>
          <w:sz w:val="28"/>
          <w:szCs w:val="28"/>
        </w:rPr>
        <w:t>br</w:t>
      </w:r>
      <w:proofErr w:type="spellEnd"/>
      <w:r>
        <w:rPr>
          <w:rFonts w:ascii="Times New Roman" w:eastAsia="Times New Roman" w:hAnsi="Times New Roman" w:cs="Times New Roman"/>
          <w:b/>
          <w:sz w:val="28"/>
          <w:szCs w:val="28"/>
        </w:rPr>
        <w:t>/&gt;</w:t>
      </w:r>
      <w:r>
        <w:rPr>
          <w:rFonts w:ascii="Times New Roman" w:eastAsia="Times New Roman" w:hAnsi="Times New Roman" w:cs="Times New Roman"/>
          <w:sz w:val="28"/>
          <w:szCs w:val="28"/>
        </w:rPr>
        <w:t>  </w:t>
      </w:r>
    </w:p>
    <w:p w14:paraId="5AB55411" w14:textId="77777777" w:rsidR="003B5C88" w:rsidRDefault="00A30199">
      <w:pPr>
        <w:numPr>
          <w:ilvl w:val="0"/>
          <w:numId w:val="23"/>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&lt;input</w:t>
      </w:r>
      <w:r>
        <w:rPr>
          <w:rFonts w:ascii="Times New Roman" w:eastAsia="Times New Roman" w:hAnsi="Times New Roman" w:cs="Times New Roman"/>
          <w:sz w:val="28"/>
          <w:szCs w:val="28"/>
        </w:rPr>
        <w:t> type="submit" value="go"</w:t>
      </w:r>
      <w:r>
        <w:rPr>
          <w:rFonts w:ascii="Times New Roman" w:eastAsia="Times New Roman" w:hAnsi="Times New Roman" w:cs="Times New Roman"/>
          <w:b/>
          <w:sz w:val="28"/>
          <w:szCs w:val="28"/>
        </w:rPr>
        <w:t>&gt;</w:t>
      </w:r>
      <w:r>
        <w:rPr>
          <w:rFonts w:ascii="Times New Roman" w:eastAsia="Times New Roman" w:hAnsi="Times New Roman" w:cs="Times New Roman"/>
          <w:sz w:val="28"/>
          <w:szCs w:val="28"/>
        </w:rPr>
        <w:t>  </w:t>
      </w:r>
    </w:p>
    <w:p w14:paraId="7966EDCC" w14:textId="77777777" w:rsidR="003B5C88" w:rsidRDefault="00A30199">
      <w:pPr>
        <w:numPr>
          <w:ilvl w:val="0"/>
          <w:numId w:val="23"/>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&lt;/form&gt;</w:t>
      </w:r>
      <w:r>
        <w:rPr>
          <w:rFonts w:ascii="Times New Roman" w:eastAsia="Times New Roman" w:hAnsi="Times New Roman" w:cs="Times New Roman"/>
          <w:sz w:val="28"/>
          <w:szCs w:val="28"/>
        </w:rPr>
        <w:t>  </w:t>
      </w:r>
    </w:p>
    <w:p w14:paraId="7CBDA218" w14:textId="77777777" w:rsidR="003B5C88" w:rsidRDefault="00A30199">
      <w:pPr>
        <w:numPr>
          <w:ilvl w:val="0"/>
          <w:numId w:val="23"/>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&lt;/body&gt;</w:t>
      </w:r>
      <w:r>
        <w:rPr>
          <w:rFonts w:ascii="Times New Roman" w:eastAsia="Times New Roman" w:hAnsi="Times New Roman" w:cs="Times New Roman"/>
          <w:sz w:val="28"/>
          <w:szCs w:val="28"/>
        </w:rPr>
        <w:t>  </w:t>
      </w:r>
    </w:p>
    <w:p w14:paraId="12005DA5" w14:textId="77777777" w:rsidR="003B5C88" w:rsidRDefault="00A30199">
      <w:pPr>
        <w:numPr>
          <w:ilvl w:val="0"/>
          <w:numId w:val="23"/>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&lt;/html&gt;</w:t>
      </w:r>
      <w:r>
        <w:rPr>
          <w:rFonts w:ascii="Times New Roman" w:eastAsia="Times New Roman" w:hAnsi="Times New Roman" w:cs="Times New Roman"/>
          <w:sz w:val="28"/>
          <w:szCs w:val="28"/>
        </w:rPr>
        <w:t>  </w:t>
      </w:r>
    </w:p>
    <w:p w14:paraId="33153E36"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File: </w:t>
      </w:r>
      <w:proofErr w:type="spellStart"/>
      <w:r>
        <w:rPr>
          <w:rFonts w:ascii="Times New Roman" w:eastAsia="Times New Roman" w:hAnsi="Times New Roman" w:cs="Times New Roman"/>
          <w:i/>
          <w:color w:val="000000"/>
          <w:sz w:val="28"/>
          <w:szCs w:val="28"/>
        </w:rPr>
        <w:t>welcome.jsp</w:t>
      </w:r>
      <w:proofErr w:type="spellEnd"/>
    </w:p>
    <w:p w14:paraId="51006B18" w14:textId="77777777" w:rsidR="003B5C88" w:rsidRDefault="00A30199">
      <w:pPr>
        <w:numPr>
          <w:ilvl w:val="0"/>
          <w:numId w:val="24"/>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&lt;html&gt;</w:t>
      </w:r>
      <w:r>
        <w:rPr>
          <w:rFonts w:ascii="Times New Roman" w:eastAsia="Times New Roman" w:hAnsi="Times New Roman" w:cs="Times New Roman"/>
          <w:sz w:val="28"/>
          <w:szCs w:val="28"/>
        </w:rPr>
        <w:t>  </w:t>
      </w:r>
    </w:p>
    <w:p w14:paraId="18194A84" w14:textId="77777777" w:rsidR="003B5C88" w:rsidRDefault="00A30199">
      <w:pPr>
        <w:numPr>
          <w:ilvl w:val="0"/>
          <w:numId w:val="24"/>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&lt;body&gt;</w:t>
      </w:r>
      <w:r>
        <w:rPr>
          <w:rFonts w:ascii="Times New Roman" w:eastAsia="Times New Roman" w:hAnsi="Times New Roman" w:cs="Times New Roman"/>
          <w:sz w:val="28"/>
          <w:szCs w:val="28"/>
        </w:rPr>
        <w:t>  </w:t>
      </w:r>
    </w:p>
    <w:p w14:paraId="1D4C78C8" w14:textId="77777777" w:rsidR="003B5C88" w:rsidRDefault="00A30199">
      <w:pPr>
        <w:numPr>
          <w:ilvl w:val="0"/>
          <w:numId w:val="24"/>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w:t>
      </w:r>
      <w:r>
        <w:rPr>
          <w:rFonts w:ascii="Times New Roman" w:eastAsia="Times New Roman" w:hAnsi="Times New Roman" w:cs="Times New Roman"/>
          <w:sz w:val="28"/>
          <w:szCs w:val="28"/>
        </w:rPr>
        <w:t>%= "Welcome "+</w:t>
      </w:r>
      <w:proofErr w:type="spellStart"/>
      <w:proofErr w:type="gramStart"/>
      <w:r>
        <w:rPr>
          <w:rFonts w:ascii="Times New Roman" w:eastAsia="Times New Roman" w:hAnsi="Times New Roman" w:cs="Times New Roman"/>
          <w:sz w:val="28"/>
          <w:szCs w:val="28"/>
        </w:rPr>
        <w:t>request.getParameter</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uname</w:t>
      </w:r>
      <w:proofErr w:type="spellEnd"/>
      <w:r>
        <w:rPr>
          <w:rFonts w:ascii="Times New Roman" w:eastAsia="Times New Roman" w:hAnsi="Times New Roman" w:cs="Times New Roman"/>
          <w:sz w:val="28"/>
          <w:szCs w:val="28"/>
        </w:rPr>
        <w:t>") %</w:t>
      </w:r>
      <w:r>
        <w:rPr>
          <w:rFonts w:ascii="Times New Roman" w:eastAsia="Times New Roman" w:hAnsi="Times New Roman" w:cs="Times New Roman"/>
          <w:b/>
          <w:sz w:val="28"/>
          <w:szCs w:val="28"/>
        </w:rPr>
        <w:t>&gt;</w:t>
      </w:r>
      <w:r>
        <w:rPr>
          <w:rFonts w:ascii="Times New Roman" w:eastAsia="Times New Roman" w:hAnsi="Times New Roman" w:cs="Times New Roman"/>
          <w:sz w:val="28"/>
          <w:szCs w:val="28"/>
        </w:rPr>
        <w:t>  </w:t>
      </w:r>
    </w:p>
    <w:p w14:paraId="19C2476E" w14:textId="77777777" w:rsidR="003B5C88" w:rsidRDefault="00A30199">
      <w:pPr>
        <w:numPr>
          <w:ilvl w:val="0"/>
          <w:numId w:val="24"/>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&lt;/body&gt;</w:t>
      </w:r>
      <w:r>
        <w:rPr>
          <w:rFonts w:ascii="Times New Roman" w:eastAsia="Times New Roman" w:hAnsi="Times New Roman" w:cs="Times New Roman"/>
          <w:sz w:val="28"/>
          <w:szCs w:val="28"/>
        </w:rPr>
        <w:t>  </w:t>
      </w:r>
    </w:p>
    <w:p w14:paraId="4D3B1855" w14:textId="77777777" w:rsidR="003B5C88" w:rsidRDefault="00A30199">
      <w:pPr>
        <w:numPr>
          <w:ilvl w:val="0"/>
          <w:numId w:val="24"/>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&lt;/html&gt;</w:t>
      </w:r>
      <w:r>
        <w:rPr>
          <w:rFonts w:ascii="Times New Roman" w:eastAsia="Times New Roman" w:hAnsi="Times New Roman" w:cs="Times New Roman"/>
          <w:sz w:val="28"/>
          <w:szCs w:val="28"/>
        </w:rPr>
        <w:t>  </w:t>
      </w:r>
    </w:p>
    <w:p w14:paraId="6F2158C1" w14:textId="77777777" w:rsidR="003B5C88" w:rsidRDefault="00A30199">
      <w:pPr>
        <w:pStyle w:val="Heading1"/>
        <w:shd w:val="clear" w:color="auto" w:fill="FFFFFF"/>
        <w:spacing w:before="75"/>
        <w:jc w:val="both"/>
        <w:rPr>
          <w:rFonts w:ascii="Times New Roman" w:eastAsia="Times New Roman" w:hAnsi="Times New Roman" w:cs="Times New Roman"/>
          <w:color w:val="000000"/>
        </w:rPr>
      </w:pPr>
      <w:r>
        <w:rPr>
          <w:rFonts w:ascii="Times New Roman" w:eastAsia="Times New Roman" w:hAnsi="Times New Roman" w:cs="Times New Roman"/>
          <w:color w:val="000000"/>
        </w:rPr>
        <w:t>JSP Declaration Tag</w:t>
      </w:r>
    </w:p>
    <w:p w14:paraId="6D56E92F"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w:t>
      </w:r>
      <w:r>
        <w:rPr>
          <w:rFonts w:ascii="Times New Roman" w:eastAsia="Times New Roman" w:hAnsi="Times New Roman" w:cs="Times New Roman"/>
          <w:b/>
          <w:color w:val="000000"/>
          <w:sz w:val="28"/>
          <w:szCs w:val="28"/>
        </w:rPr>
        <w:t>JSP declaration tag</w:t>
      </w:r>
      <w:r>
        <w:rPr>
          <w:rFonts w:ascii="Times New Roman" w:eastAsia="Times New Roman" w:hAnsi="Times New Roman" w:cs="Times New Roman"/>
          <w:color w:val="000000"/>
          <w:sz w:val="28"/>
          <w:szCs w:val="28"/>
        </w:rPr>
        <w:t> is used </w:t>
      </w:r>
      <w:r>
        <w:rPr>
          <w:rFonts w:ascii="Times New Roman" w:eastAsia="Times New Roman" w:hAnsi="Times New Roman" w:cs="Times New Roman"/>
          <w:i/>
          <w:color w:val="000000"/>
          <w:sz w:val="28"/>
          <w:szCs w:val="28"/>
        </w:rPr>
        <w:t>to declare fields and methods</w:t>
      </w:r>
      <w:r>
        <w:rPr>
          <w:rFonts w:ascii="Times New Roman" w:eastAsia="Times New Roman" w:hAnsi="Times New Roman" w:cs="Times New Roman"/>
          <w:color w:val="000000"/>
          <w:sz w:val="28"/>
          <w:szCs w:val="28"/>
        </w:rPr>
        <w:t>.</w:t>
      </w:r>
    </w:p>
    <w:p w14:paraId="3A3CA0B1"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code written inside the </w:t>
      </w:r>
      <w:proofErr w:type="spellStart"/>
      <w:r>
        <w:rPr>
          <w:rFonts w:ascii="Times New Roman" w:eastAsia="Times New Roman" w:hAnsi="Times New Roman" w:cs="Times New Roman"/>
          <w:color w:val="000000"/>
          <w:sz w:val="28"/>
          <w:szCs w:val="28"/>
        </w:rPr>
        <w:t>jsp</w:t>
      </w:r>
      <w:proofErr w:type="spellEnd"/>
      <w:r>
        <w:rPr>
          <w:rFonts w:ascii="Times New Roman" w:eastAsia="Times New Roman" w:hAnsi="Times New Roman" w:cs="Times New Roman"/>
          <w:color w:val="000000"/>
          <w:sz w:val="28"/>
          <w:szCs w:val="28"/>
        </w:rPr>
        <w:t xml:space="preserve"> declaration tag is placed outside the </w:t>
      </w:r>
      <w:proofErr w:type="gramStart"/>
      <w:r>
        <w:rPr>
          <w:rFonts w:ascii="Times New Roman" w:eastAsia="Times New Roman" w:hAnsi="Times New Roman" w:cs="Times New Roman"/>
          <w:color w:val="000000"/>
          <w:sz w:val="28"/>
          <w:szCs w:val="28"/>
        </w:rPr>
        <w:t>service(</w:t>
      </w:r>
      <w:proofErr w:type="gramEnd"/>
      <w:r>
        <w:rPr>
          <w:rFonts w:ascii="Times New Roman" w:eastAsia="Times New Roman" w:hAnsi="Times New Roman" w:cs="Times New Roman"/>
          <w:color w:val="000000"/>
          <w:sz w:val="28"/>
          <w:szCs w:val="28"/>
        </w:rPr>
        <w:t>) method of auto generated servlet.</w:t>
      </w:r>
    </w:p>
    <w:p w14:paraId="42ED8071"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So</w:t>
      </w:r>
      <w:proofErr w:type="gramEnd"/>
      <w:r>
        <w:rPr>
          <w:rFonts w:ascii="Times New Roman" w:eastAsia="Times New Roman" w:hAnsi="Times New Roman" w:cs="Times New Roman"/>
          <w:color w:val="000000"/>
          <w:sz w:val="28"/>
          <w:szCs w:val="28"/>
        </w:rPr>
        <w:t xml:space="preserve"> it doesn't get memory at each request.</w:t>
      </w:r>
    </w:p>
    <w:p w14:paraId="2C65363C" w14:textId="77777777" w:rsidR="003B5C88" w:rsidRDefault="00A30199">
      <w:pPr>
        <w:pStyle w:val="Heading4"/>
        <w:shd w:val="clear" w:color="auto" w:fill="FFFFFF"/>
        <w:jc w:val="both"/>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Syntax of JSP declaration tag</w:t>
      </w:r>
    </w:p>
    <w:p w14:paraId="41DE64B4"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syntax of the declaration tag is as follows:</w:t>
      </w:r>
    </w:p>
    <w:p w14:paraId="0BCA1D1E" w14:textId="77777777" w:rsidR="003B5C88" w:rsidRDefault="00A30199">
      <w:pPr>
        <w:numPr>
          <w:ilvl w:val="0"/>
          <w:numId w:val="25"/>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w:t>
      </w:r>
      <w:r>
        <w:rPr>
          <w:rFonts w:ascii="Times New Roman" w:eastAsia="Times New Roman" w:hAnsi="Times New Roman" w:cs="Times New Roman"/>
          <w:sz w:val="28"/>
          <w:szCs w:val="28"/>
        </w:rPr>
        <w:t>%!  field or method declaration %</w:t>
      </w:r>
      <w:r>
        <w:rPr>
          <w:rFonts w:ascii="Times New Roman" w:eastAsia="Times New Roman" w:hAnsi="Times New Roman" w:cs="Times New Roman"/>
          <w:b/>
          <w:sz w:val="28"/>
          <w:szCs w:val="28"/>
        </w:rPr>
        <w:t>&gt;</w:t>
      </w:r>
      <w:r>
        <w:rPr>
          <w:rFonts w:ascii="Times New Roman" w:eastAsia="Times New Roman" w:hAnsi="Times New Roman" w:cs="Times New Roman"/>
          <w:sz w:val="28"/>
          <w:szCs w:val="28"/>
        </w:rPr>
        <w:t>  </w:t>
      </w:r>
    </w:p>
    <w:p w14:paraId="63CBC590" w14:textId="77777777" w:rsidR="003B5C88" w:rsidRDefault="00A30199">
      <w:pPr>
        <w:pStyle w:val="Heading3"/>
        <w:shd w:val="clear" w:color="auto" w:fill="FFFFFF"/>
        <w:jc w:val="both"/>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Example of JSP declaration tag that declares field</w:t>
      </w:r>
    </w:p>
    <w:p w14:paraId="1B6711F6"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this example of JSP declaration tag, we are declaring the field and printing the value of the declared field using the </w:t>
      </w:r>
      <w:proofErr w:type="spellStart"/>
      <w:r>
        <w:rPr>
          <w:rFonts w:ascii="Times New Roman" w:eastAsia="Times New Roman" w:hAnsi="Times New Roman" w:cs="Times New Roman"/>
          <w:color w:val="000000"/>
          <w:sz w:val="28"/>
          <w:szCs w:val="28"/>
        </w:rPr>
        <w:t>jsp</w:t>
      </w:r>
      <w:proofErr w:type="spellEnd"/>
      <w:r>
        <w:rPr>
          <w:rFonts w:ascii="Times New Roman" w:eastAsia="Times New Roman" w:hAnsi="Times New Roman" w:cs="Times New Roman"/>
          <w:color w:val="000000"/>
          <w:sz w:val="28"/>
          <w:szCs w:val="28"/>
        </w:rPr>
        <w:t xml:space="preserve"> expression tag.</w:t>
      </w:r>
    </w:p>
    <w:p w14:paraId="5C28CC61" w14:textId="77777777" w:rsidR="003B5C88" w:rsidRDefault="00A30199">
      <w:pPr>
        <w:pStyle w:val="Heading3"/>
        <w:shd w:val="clear" w:color="auto" w:fill="FFFFFF"/>
        <w:jc w:val="both"/>
        <w:rPr>
          <w:rFonts w:ascii="Times New Roman" w:eastAsia="Times New Roman" w:hAnsi="Times New Roman" w:cs="Times New Roman"/>
          <w:b w:val="0"/>
          <w:color w:val="000000"/>
          <w:sz w:val="28"/>
          <w:szCs w:val="28"/>
        </w:rPr>
      </w:pPr>
      <w:proofErr w:type="spellStart"/>
      <w:r>
        <w:rPr>
          <w:rFonts w:ascii="Times New Roman" w:eastAsia="Times New Roman" w:hAnsi="Times New Roman" w:cs="Times New Roman"/>
          <w:b w:val="0"/>
          <w:color w:val="000000"/>
          <w:sz w:val="28"/>
          <w:szCs w:val="28"/>
        </w:rPr>
        <w:lastRenderedPageBreak/>
        <w:t>index.jsp</w:t>
      </w:r>
      <w:proofErr w:type="spellEnd"/>
    </w:p>
    <w:p w14:paraId="2435800E" w14:textId="77777777" w:rsidR="003B5C88" w:rsidRDefault="00A30199">
      <w:pPr>
        <w:numPr>
          <w:ilvl w:val="0"/>
          <w:numId w:val="26"/>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&lt;html&gt;</w:t>
      </w:r>
      <w:r>
        <w:rPr>
          <w:rFonts w:ascii="Times New Roman" w:eastAsia="Times New Roman" w:hAnsi="Times New Roman" w:cs="Times New Roman"/>
          <w:sz w:val="28"/>
          <w:szCs w:val="28"/>
        </w:rPr>
        <w:t>  </w:t>
      </w:r>
    </w:p>
    <w:p w14:paraId="337E5242" w14:textId="77777777" w:rsidR="003B5C88" w:rsidRDefault="00A30199">
      <w:pPr>
        <w:numPr>
          <w:ilvl w:val="0"/>
          <w:numId w:val="26"/>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&lt;body&gt;</w:t>
      </w:r>
      <w:r>
        <w:rPr>
          <w:rFonts w:ascii="Times New Roman" w:eastAsia="Times New Roman" w:hAnsi="Times New Roman" w:cs="Times New Roman"/>
          <w:sz w:val="28"/>
          <w:szCs w:val="28"/>
        </w:rPr>
        <w:t>  </w:t>
      </w:r>
    </w:p>
    <w:p w14:paraId="10267829" w14:textId="77777777" w:rsidR="003B5C88" w:rsidRDefault="00A30199">
      <w:pPr>
        <w:numPr>
          <w:ilvl w:val="0"/>
          <w:numId w:val="26"/>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w:t>
      </w:r>
      <w:r>
        <w:rPr>
          <w:rFonts w:ascii="Times New Roman" w:eastAsia="Times New Roman" w:hAnsi="Times New Roman" w:cs="Times New Roman"/>
          <w:sz w:val="28"/>
          <w:szCs w:val="28"/>
        </w:rPr>
        <w:t>%! int data=50; %</w:t>
      </w:r>
      <w:r>
        <w:rPr>
          <w:rFonts w:ascii="Times New Roman" w:eastAsia="Times New Roman" w:hAnsi="Times New Roman" w:cs="Times New Roman"/>
          <w:b/>
          <w:sz w:val="28"/>
          <w:szCs w:val="28"/>
        </w:rPr>
        <w:t>&gt;</w:t>
      </w:r>
      <w:r>
        <w:rPr>
          <w:rFonts w:ascii="Times New Roman" w:eastAsia="Times New Roman" w:hAnsi="Times New Roman" w:cs="Times New Roman"/>
          <w:sz w:val="28"/>
          <w:szCs w:val="28"/>
        </w:rPr>
        <w:t>  </w:t>
      </w:r>
    </w:p>
    <w:p w14:paraId="2EDC69A1" w14:textId="77777777" w:rsidR="003B5C88" w:rsidRDefault="00A30199">
      <w:pPr>
        <w:numPr>
          <w:ilvl w:val="0"/>
          <w:numId w:val="26"/>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w:t>
      </w:r>
      <w:r>
        <w:rPr>
          <w:rFonts w:ascii="Times New Roman" w:eastAsia="Times New Roman" w:hAnsi="Times New Roman" w:cs="Times New Roman"/>
          <w:sz w:val="28"/>
          <w:szCs w:val="28"/>
        </w:rPr>
        <w:t>%= "Value of the variable is:"+data %</w:t>
      </w:r>
      <w:r>
        <w:rPr>
          <w:rFonts w:ascii="Times New Roman" w:eastAsia="Times New Roman" w:hAnsi="Times New Roman" w:cs="Times New Roman"/>
          <w:b/>
          <w:sz w:val="28"/>
          <w:szCs w:val="28"/>
        </w:rPr>
        <w:t>&gt;</w:t>
      </w:r>
      <w:r>
        <w:rPr>
          <w:rFonts w:ascii="Times New Roman" w:eastAsia="Times New Roman" w:hAnsi="Times New Roman" w:cs="Times New Roman"/>
          <w:sz w:val="28"/>
          <w:szCs w:val="28"/>
        </w:rPr>
        <w:t>  </w:t>
      </w:r>
    </w:p>
    <w:p w14:paraId="58CD09D2" w14:textId="77777777" w:rsidR="003B5C88" w:rsidRDefault="00A30199">
      <w:pPr>
        <w:numPr>
          <w:ilvl w:val="0"/>
          <w:numId w:val="26"/>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&lt;/body&gt;</w:t>
      </w:r>
      <w:r>
        <w:rPr>
          <w:rFonts w:ascii="Times New Roman" w:eastAsia="Times New Roman" w:hAnsi="Times New Roman" w:cs="Times New Roman"/>
          <w:sz w:val="28"/>
          <w:szCs w:val="28"/>
        </w:rPr>
        <w:t>  </w:t>
      </w:r>
    </w:p>
    <w:p w14:paraId="4CFEB04E" w14:textId="77777777" w:rsidR="003B5C88" w:rsidRDefault="00A30199">
      <w:pPr>
        <w:numPr>
          <w:ilvl w:val="0"/>
          <w:numId w:val="26"/>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&lt;/html&gt;</w:t>
      </w:r>
      <w:r>
        <w:rPr>
          <w:rFonts w:ascii="Times New Roman" w:eastAsia="Times New Roman" w:hAnsi="Times New Roman" w:cs="Times New Roman"/>
          <w:sz w:val="28"/>
          <w:szCs w:val="28"/>
        </w:rPr>
        <w:t>  </w:t>
      </w:r>
    </w:p>
    <w:p w14:paraId="61BE7334" w14:textId="77777777" w:rsidR="003B5C88" w:rsidRDefault="00A30199">
      <w:pPr>
        <w:pStyle w:val="Heading3"/>
        <w:shd w:val="clear" w:color="auto" w:fill="FFFFFF"/>
        <w:jc w:val="both"/>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Example of JSP declaration tag that declares method</w:t>
      </w:r>
    </w:p>
    <w:p w14:paraId="62568E0C"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this example of JSP declaration tag, we are defining the method which returns the cube of given number and calling this method from the </w:t>
      </w:r>
      <w:proofErr w:type="spellStart"/>
      <w:r>
        <w:rPr>
          <w:rFonts w:ascii="Times New Roman" w:eastAsia="Times New Roman" w:hAnsi="Times New Roman" w:cs="Times New Roman"/>
          <w:color w:val="000000"/>
          <w:sz w:val="28"/>
          <w:szCs w:val="28"/>
        </w:rPr>
        <w:t>jsp</w:t>
      </w:r>
      <w:proofErr w:type="spellEnd"/>
      <w:r>
        <w:rPr>
          <w:rFonts w:ascii="Times New Roman" w:eastAsia="Times New Roman" w:hAnsi="Times New Roman" w:cs="Times New Roman"/>
          <w:color w:val="000000"/>
          <w:sz w:val="28"/>
          <w:szCs w:val="28"/>
        </w:rPr>
        <w:t xml:space="preserve"> expression tag. But we can also use </w:t>
      </w:r>
      <w:proofErr w:type="spellStart"/>
      <w:r>
        <w:rPr>
          <w:rFonts w:ascii="Times New Roman" w:eastAsia="Times New Roman" w:hAnsi="Times New Roman" w:cs="Times New Roman"/>
          <w:color w:val="000000"/>
          <w:sz w:val="28"/>
          <w:szCs w:val="28"/>
        </w:rPr>
        <w:t>jsp</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scriptlet</w:t>
      </w:r>
      <w:proofErr w:type="spellEnd"/>
      <w:r>
        <w:rPr>
          <w:rFonts w:ascii="Times New Roman" w:eastAsia="Times New Roman" w:hAnsi="Times New Roman" w:cs="Times New Roman"/>
          <w:color w:val="000000"/>
          <w:sz w:val="28"/>
          <w:szCs w:val="28"/>
        </w:rPr>
        <w:t xml:space="preserve"> tag to call the declared method.</w:t>
      </w:r>
    </w:p>
    <w:p w14:paraId="2D943B60" w14:textId="77777777" w:rsidR="003B5C88" w:rsidRDefault="00A30199">
      <w:pPr>
        <w:pStyle w:val="Heading3"/>
        <w:shd w:val="clear" w:color="auto" w:fill="FFFFFF"/>
        <w:jc w:val="both"/>
        <w:rPr>
          <w:rFonts w:ascii="Times New Roman" w:eastAsia="Times New Roman" w:hAnsi="Times New Roman" w:cs="Times New Roman"/>
          <w:b w:val="0"/>
          <w:color w:val="000000"/>
          <w:sz w:val="28"/>
          <w:szCs w:val="28"/>
        </w:rPr>
      </w:pPr>
      <w:proofErr w:type="spellStart"/>
      <w:r>
        <w:rPr>
          <w:rFonts w:ascii="Times New Roman" w:eastAsia="Times New Roman" w:hAnsi="Times New Roman" w:cs="Times New Roman"/>
          <w:b w:val="0"/>
          <w:color w:val="000000"/>
          <w:sz w:val="28"/>
          <w:szCs w:val="28"/>
        </w:rPr>
        <w:t>index.jsp</w:t>
      </w:r>
      <w:proofErr w:type="spellEnd"/>
    </w:p>
    <w:p w14:paraId="2AB6A3A0" w14:textId="77777777" w:rsidR="003B5C88" w:rsidRDefault="00A30199">
      <w:pPr>
        <w:numPr>
          <w:ilvl w:val="0"/>
          <w:numId w:val="27"/>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&lt;html&gt;</w:t>
      </w:r>
      <w:r>
        <w:rPr>
          <w:rFonts w:ascii="Times New Roman" w:eastAsia="Times New Roman" w:hAnsi="Times New Roman" w:cs="Times New Roman"/>
          <w:sz w:val="28"/>
          <w:szCs w:val="28"/>
        </w:rPr>
        <w:t>  </w:t>
      </w:r>
    </w:p>
    <w:p w14:paraId="3BAFEB1F" w14:textId="77777777" w:rsidR="003B5C88" w:rsidRDefault="00A30199">
      <w:pPr>
        <w:numPr>
          <w:ilvl w:val="0"/>
          <w:numId w:val="27"/>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&lt;body&gt;</w:t>
      </w:r>
      <w:r>
        <w:rPr>
          <w:rFonts w:ascii="Times New Roman" w:eastAsia="Times New Roman" w:hAnsi="Times New Roman" w:cs="Times New Roman"/>
          <w:sz w:val="28"/>
          <w:szCs w:val="28"/>
        </w:rPr>
        <w:t>  </w:t>
      </w:r>
    </w:p>
    <w:p w14:paraId="66DBCE5D" w14:textId="77777777" w:rsidR="003B5C88" w:rsidRDefault="00A30199">
      <w:pPr>
        <w:numPr>
          <w:ilvl w:val="0"/>
          <w:numId w:val="27"/>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w:t>
      </w:r>
      <w:r>
        <w:rPr>
          <w:rFonts w:ascii="Times New Roman" w:eastAsia="Times New Roman" w:hAnsi="Times New Roman" w:cs="Times New Roman"/>
          <w:sz w:val="28"/>
          <w:szCs w:val="28"/>
        </w:rPr>
        <w:t>%!   </w:t>
      </w:r>
    </w:p>
    <w:p w14:paraId="1988B847" w14:textId="77777777" w:rsidR="003B5C88" w:rsidRDefault="00A30199">
      <w:pPr>
        <w:numPr>
          <w:ilvl w:val="0"/>
          <w:numId w:val="27"/>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 </w:t>
      </w:r>
      <w:proofErr w:type="gramStart"/>
      <w:r>
        <w:rPr>
          <w:rFonts w:ascii="Times New Roman" w:eastAsia="Times New Roman" w:hAnsi="Times New Roman" w:cs="Times New Roman"/>
          <w:sz w:val="28"/>
          <w:szCs w:val="28"/>
        </w:rPr>
        <w:t>cube(</w:t>
      </w:r>
      <w:proofErr w:type="gramEnd"/>
      <w:r>
        <w:rPr>
          <w:rFonts w:ascii="Times New Roman" w:eastAsia="Times New Roman" w:hAnsi="Times New Roman" w:cs="Times New Roman"/>
          <w:sz w:val="28"/>
          <w:szCs w:val="28"/>
        </w:rPr>
        <w:t>int n){  </w:t>
      </w:r>
    </w:p>
    <w:p w14:paraId="2D124440" w14:textId="77777777" w:rsidR="003B5C88" w:rsidRDefault="00A30199">
      <w:pPr>
        <w:numPr>
          <w:ilvl w:val="0"/>
          <w:numId w:val="27"/>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return n*n*n*;  </w:t>
      </w:r>
    </w:p>
    <w:p w14:paraId="30D11787" w14:textId="77777777" w:rsidR="003B5C88" w:rsidRDefault="00A30199">
      <w:pPr>
        <w:numPr>
          <w:ilvl w:val="0"/>
          <w:numId w:val="27"/>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60806C6F" w14:textId="77777777" w:rsidR="003B5C88" w:rsidRDefault="00A30199">
      <w:pPr>
        <w:numPr>
          <w:ilvl w:val="0"/>
          <w:numId w:val="27"/>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&gt;</w:t>
      </w:r>
      <w:r>
        <w:rPr>
          <w:rFonts w:ascii="Times New Roman" w:eastAsia="Times New Roman" w:hAnsi="Times New Roman" w:cs="Times New Roman"/>
          <w:sz w:val="28"/>
          <w:szCs w:val="28"/>
        </w:rPr>
        <w:t>  </w:t>
      </w:r>
    </w:p>
    <w:p w14:paraId="39CCC8B9" w14:textId="77777777" w:rsidR="003B5C88" w:rsidRDefault="00A30199">
      <w:pPr>
        <w:numPr>
          <w:ilvl w:val="0"/>
          <w:numId w:val="27"/>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w:t>
      </w:r>
      <w:r>
        <w:rPr>
          <w:rFonts w:ascii="Times New Roman" w:eastAsia="Times New Roman" w:hAnsi="Times New Roman" w:cs="Times New Roman"/>
          <w:sz w:val="28"/>
          <w:szCs w:val="28"/>
        </w:rPr>
        <w:t>%= "Cube of 3 is:"+</w:t>
      </w:r>
      <w:proofErr w:type="gramStart"/>
      <w:r>
        <w:rPr>
          <w:rFonts w:ascii="Times New Roman" w:eastAsia="Times New Roman" w:hAnsi="Times New Roman" w:cs="Times New Roman"/>
          <w:sz w:val="28"/>
          <w:szCs w:val="28"/>
        </w:rPr>
        <w:t>cube(</w:t>
      </w:r>
      <w:proofErr w:type="gramEnd"/>
      <w:r>
        <w:rPr>
          <w:rFonts w:ascii="Times New Roman" w:eastAsia="Times New Roman" w:hAnsi="Times New Roman" w:cs="Times New Roman"/>
          <w:sz w:val="28"/>
          <w:szCs w:val="28"/>
        </w:rPr>
        <w:t>3) %</w:t>
      </w:r>
      <w:r>
        <w:rPr>
          <w:rFonts w:ascii="Times New Roman" w:eastAsia="Times New Roman" w:hAnsi="Times New Roman" w:cs="Times New Roman"/>
          <w:b/>
          <w:sz w:val="28"/>
          <w:szCs w:val="28"/>
        </w:rPr>
        <w:t>&gt;</w:t>
      </w:r>
      <w:r>
        <w:rPr>
          <w:rFonts w:ascii="Times New Roman" w:eastAsia="Times New Roman" w:hAnsi="Times New Roman" w:cs="Times New Roman"/>
          <w:sz w:val="28"/>
          <w:szCs w:val="28"/>
        </w:rPr>
        <w:t>  </w:t>
      </w:r>
    </w:p>
    <w:p w14:paraId="003D385A" w14:textId="77777777" w:rsidR="003B5C88" w:rsidRDefault="00A30199">
      <w:pPr>
        <w:numPr>
          <w:ilvl w:val="0"/>
          <w:numId w:val="27"/>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&lt;/body&gt;</w:t>
      </w:r>
      <w:r>
        <w:rPr>
          <w:rFonts w:ascii="Times New Roman" w:eastAsia="Times New Roman" w:hAnsi="Times New Roman" w:cs="Times New Roman"/>
          <w:sz w:val="28"/>
          <w:szCs w:val="28"/>
        </w:rPr>
        <w:t>  </w:t>
      </w:r>
    </w:p>
    <w:p w14:paraId="47A791B0" w14:textId="77777777" w:rsidR="003B5C88" w:rsidRDefault="00A30199">
      <w:pPr>
        <w:numPr>
          <w:ilvl w:val="0"/>
          <w:numId w:val="27"/>
        </w:numPr>
        <w:shd w:val="clear" w:color="auto" w:fill="FFFFFF"/>
        <w:spacing w:after="0"/>
        <w:ind w:left="0"/>
        <w:jc w:val="both"/>
        <w:rPr>
          <w:rFonts w:ascii="Verdana" w:eastAsia="Verdana" w:hAnsi="Verdana" w:cs="Verdana"/>
          <w:color w:val="000000"/>
          <w:sz w:val="20"/>
          <w:szCs w:val="20"/>
        </w:rPr>
      </w:pPr>
      <w:r>
        <w:rPr>
          <w:rFonts w:ascii="Times New Roman" w:eastAsia="Times New Roman" w:hAnsi="Times New Roman" w:cs="Times New Roman"/>
          <w:b/>
          <w:sz w:val="28"/>
          <w:szCs w:val="28"/>
        </w:rPr>
        <w:t>&lt;/html&gt;</w:t>
      </w:r>
      <w:r>
        <w:rPr>
          <w:rFonts w:ascii="Verdana" w:eastAsia="Verdana" w:hAnsi="Verdana" w:cs="Verdana"/>
          <w:sz w:val="20"/>
          <w:szCs w:val="20"/>
        </w:rPr>
        <w:t>  </w:t>
      </w:r>
    </w:p>
    <w:p w14:paraId="028CE13D" w14:textId="77777777" w:rsidR="003B5C88" w:rsidRDefault="003B5C88">
      <w:pPr>
        <w:shd w:val="clear" w:color="auto" w:fill="FFFFFF"/>
        <w:spacing w:after="0"/>
        <w:jc w:val="both"/>
        <w:rPr>
          <w:rFonts w:ascii="Verdana" w:eastAsia="Verdana" w:hAnsi="Verdana" w:cs="Verdana"/>
          <w:color w:val="000000"/>
          <w:sz w:val="20"/>
          <w:szCs w:val="20"/>
        </w:rPr>
      </w:pPr>
    </w:p>
    <w:p w14:paraId="71A989EB" w14:textId="77777777" w:rsidR="003B5C88" w:rsidRDefault="00A30199">
      <w:pPr>
        <w:pStyle w:val="Heading1"/>
        <w:shd w:val="clear" w:color="auto" w:fill="FFFFFF"/>
        <w:spacing w:before="75"/>
        <w:jc w:val="both"/>
        <w:rPr>
          <w:rFonts w:ascii="Times New Roman" w:eastAsia="Times New Roman" w:hAnsi="Times New Roman" w:cs="Times New Roman"/>
          <w:color w:val="000000"/>
        </w:rPr>
      </w:pPr>
      <w:r>
        <w:rPr>
          <w:rFonts w:ascii="Times New Roman" w:eastAsia="Times New Roman" w:hAnsi="Times New Roman" w:cs="Times New Roman"/>
          <w:color w:val="000000"/>
        </w:rPr>
        <w:t>JSP Implicit Objects</w:t>
      </w:r>
    </w:p>
    <w:p w14:paraId="101CF563"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are </w:t>
      </w:r>
      <w:r>
        <w:rPr>
          <w:rFonts w:ascii="Times New Roman" w:eastAsia="Times New Roman" w:hAnsi="Times New Roman" w:cs="Times New Roman"/>
          <w:b/>
          <w:color w:val="000000"/>
          <w:sz w:val="28"/>
          <w:szCs w:val="28"/>
        </w:rPr>
        <w:t xml:space="preserve">9 </w:t>
      </w:r>
      <w:proofErr w:type="spellStart"/>
      <w:r>
        <w:rPr>
          <w:rFonts w:ascii="Times New Roman" w:eastAsia="Times New Roman" w:hAnsi="Times New Roman" w:cs="Times New Roman"/>
          <w:b/>
          <w:color w:val="000000"/>
          <w:sz w:val="28"/>
          <w:szCs w:val="28"/>
        </w:rPr>
        <w:t>jsp</w:t>
      </w:r>
      <w:proofErr w:type="spellEnd"/>
      <w:r>
        <w:rPr>
          <w:rFonts w:ascii="Times New Roman" w:eastAsia="Times New Roman" w:hAnsi="Times New Roman" w:cs="Times New Roman"/>
          <w:b/>
          <w:color w:val="000000"/>
          <w:sz w:val="28"/>
          <w:szCs w:val="28"/>
        </w:rPr>
        <w:t xml:space="preserve"> implicit objects</w:t>
      </w:r>
      <w:r>
        <w:rPr>
          <w:rFonts w:ascii="Times New Roman" w:eastAsia="Times New Roman" w:hAnsi="Times New Roman" w:cs="Times New Roman"/>
          <w:color w:val="000000"/>
          <w:sz w:val="28"/>
          <w:szCs w:val="28"/>
        </w:rPr>
        <w:t>. These objects are </w:t>
      </w:r>
      <w:r>
        <w:rPr>
          <w:rFonts w:ascii="Times New Roman" w:eastAsia="Times New Roman" w:hAnsi="Times New Roman" w:cs="Times New Roman"/>
          <w:i/>
          <w:color w:val="000000"/>
          <w:sz w:val="28"/>
          <w:szCs w:val="28"/>
        </w:rPr>
        <w:t>created by the web container</w:t>
      </w:r>
      <w:r>
        <w:rPr>
          <w:rFonts w:ascii="Times New Roman" w:eastAsia="Times New Roman" w:hAnsi="Times New Roman" w:cs="Times New Roman"/>
          <w:color w:val="000000"/>
          <w:sz w:val="28"/>
          <w:szCs w:val="28"/>
        </w:rPr>
        <w:t xml:space="preserve"> that are available to all the </w:t>
      </w:r>
      <w:proofErr w:type="spellStart"/>
      <w:r>
        <w:rPr>
          <w:rFonts w:ascii="Times New Roman" w:eastAsia="Times New Roman" w:hAnsi="Times New Roman" w:cs="Times New Roman"/>
          <w:color w:val="000000"/>
          <w:sz w:val="28"/>
          <w:szCs w:val="28"/>
        </w:rPr>
        <w:t>jsp</w:t>
      </w:r>
      <w:proofErr w:type="spellEnd"/>
      <w:r>
        <w:rPr>
          <w:rFonts w:ascii="Times New Roman" w:eastAsia="Times New Roman" w:hAnsi="Times New Roman" w:cs="Times New Roman"/>
          <w:color w:val="000000"/>
          <w:sz w:val="28"/>
          <w:szCs w:val="28"/>
        </w:rPr>
        <w:t xml:space="preserve"> pages.</w:t>
      </w:r>
    </w:p>
    <w:p w14:paraId="41FE887E"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available implicit objects are out, request, config, session, application etc.</w:t>
      </w:r>
    </w:p>
    <w:p w14:paraId="5CC72615"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list of the 9 implicit objects is given below:</w:t>
      </w:r>
    </w:p>
    <w:tbl>
      <w:tblPr>
        <w:tblStyle w:val="a3"/>
        <w:tblW w:w="9705" w:type="dxa"/>
        <w:tblBorders>
          <w:top w:val="single" w:sz="6" w:space="0" w:color="C7CCBE"/>
          <w:left w:val="single" w:sz="6" w:space="0" w:color="C7CCBE"/>
          <w:bottom w:val="single" w:sz="6" w:space="0" w:color="C7CCBE"/>
          <w:right w:val="single" w:sz="6" w:space="0" w:color="C7CCBE"/>
        </w:tblBorders>
        <w:tblLayout w:type="fixed"/>
        <w:tblLook w:val="0400" w:firstRow="0" w:lastRow="0" w:firstColumn="0" w:lastColumn="0" w:noHBand="0" w:noVBand="1"/>
      </w:tblPr>
      <w:tblGrid>
        <w:gridCol w:w="3905"/>
        <w:gridCol w:w="5800"/>
      </w:tblGrid>
      <w:tr w:rsidR="003B5C88" w14:paraId="5D20EC5B" w14:textId="77777777">
        <w:tc>
          <w:tcPr>
            <w:tcW w:w="3905" w:type="dxa"/>
            <w:shd w:val="clear" w:color="auto" w:fill="C7CCBE"/>
            <w:tcMar>
              <w:top w:w="180" w:type="dxa"/>
              <w:left w:w="180" w:type="dxa"/>
              <w:bottom w:w="180" w:type="dxa"/>
              <w:right w:w="180" w:type="dxa"/>
            </w:tcMar>
          </w:tcPr>
          <w:p w14:paraId="5F0CEB70" w14:textId="77777777" w:rsidR="003B5C88" w:rsidRDefault="00A3019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w:t>
            </w:r>
          </w:p>
        </w:tc>
        <w:tc>
          <w:tcPr>
            <w:tcW w:w="5800" w:type="dxa"/>
            <w:shd w:val="clear" w:color="auto" w:fill="C7CCBE"/>
            <w:tcMar>
              <w:top w:w="180" w:type="dxa"/>
              <w:left w:w="180" w:type="dxa"/>
              <w:bottom w:w="180" w:type="dxa"/>
              <w:right w:w="180" w:type="dxa"/>
            </w:tcMar>
          </w:tcPr>
          <w:p w14:paraId="0DB1128A" w14:textId="77777777" w:rsidR="003B5C88" w:rsidRDefault="00A3019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Type</w:t>
            </w:r>
          </w:p>
        </w:tc>
      </w:tr>
      <w:tr w:rsidR="003B5C88" w14:paraId="0272D7AE" w14:textId="77777777">
        <w:tc>
          <w:tcPr>
            <w:tcW w:w="39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318500D" w14:textId="77777777" w:rsidR="003B5C88" w:rsidRDefault="00A30199">
            <w:pPr>
              <w:ind w:left="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out</w:t>
            </w:r>
          </w:p>
        </w:tc>
        <w:tc>
          <w:tcPr>
            <w:tcW w:w="5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6C3D943" w14:textId="77777777" w:rsidR="003B5C88" w:rsidRDefault="00A30199">
            <w:pPr>
              <w:ind w:left="30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JspWriter</w:t>
            </w:r>
            <w:proofErr w:type="spellEnd"/>
          </w:p>
        </w:tc>
      </w:tr>
      <w:tr w:rsidR="003B5C88" w14:paraId="0A546306" w14:textId="77777777">
        <w:tc>
          <w:tcPr>
            <w:tcW w:w="39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AC8D6C0" w14:textId="77777777" w:rsidR="003B5C88" w:rsidRDefault="00A30199">
            <w:pPr>
              <w:ind w:left="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request</w:t>
            </w:r>
          </w:p>
        </w:tc>
        <w:tc>
          <w:tcPr>
            <w:tcW w:w="5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5E3417E" w14:textId="77777777" w:rsidR="003B5C88" w:rsidRDefault="00A30199">
            <w:pPr>
              <w:ind w:left="30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HttpServletRequest</w:t>
            </w:r>
            <w:proofErr w:type="spellEnd"/>
          </w:p>
        </w:tc>
      </w:tr>
      <w:tr w:rsidR="003B5C88" w14:paraId="2520391E" w14:textId="77777777">
        <w:tc>
          <w:tcPr>
            <w:tcW w:w="39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26782B8" w14:textId="77777777" w:rsidR="003B5C88" w:rsidRDefault="00A30199">
            <w:pPr>
              <w:ind w:left="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response</w:t>
            </w:r>
          </w:p>
        </w:tc>
        <w:tc>
          <w:tcPr>
            <w:tcW w:w="5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80EA6C2" w14:textId="77777777" w:rsidR="003B5C88" w:rsidRDefault="00A30199">
            <w:pPr>
              <w:ind w:left="30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HttpServletResponse</w:t>
            </w:r>
            <w:proofErr w:type="spellEnd"/>
          </w:p>
        </w:tc>
      </w:tr>
      <w:tr w:rsidR="003B5C88" w14:paraId="655BA3F0" w14:textId="77777777">
        <w:tc>
          <w:tcPr>
            <w:tcW w:w="39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03C092A" w14:textId="77777777" w:rsidR="003B5C88" w:rsidRDefault="00A30199">
            <w:pPr>
              <w:ind w:left="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config</w:t>
            </w:r>
          </w:p>
        </w:tc>
        <w:tc>
          <w:tcPr>
            <w:tcW w:w="5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A388538" w14:textId="77777777" w:rsidR="003B5C88" w:rsidRDefault="00A30199">
            <w:pPr>
              <w:ind w:left="30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ServletConfig</w:t>
            </w:r>
            <w:proofErr w:type="spellEnd"/>
          </w:p>
        </w:tc>
      </w:tr>
      <w:tr w:rsidR="003B5C88" w14:paraId="222387B0" w14:textId="77777777">
        <w:tc>
          <w:tcPr>
            <w:tcW w:w="39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7AD0BED" w14:textId="77777777" w:rsidR="003B5C88" w:rsidRDefault="00A30199">
            <w:pPr>
              <w:ind w:left="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application</w:t>
            </w:r>
          </w:p>
        </w:tc>
        <w:tc>
          <w:tcPr>
            <w:tcW w:w="5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4AF3F7E" w14:textId="77777777" w:rsidR="003B5C88" w:rsidRDefault="00A30199">
            <w:pPr>
              <w:ind w:left="30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ServletContext</w:t>
            </w:r>
            <w:proofErr w:type="spellEnd"/>
          </w:p>
        </w:tc>
      </w:tr>
      <w:tr w:rsidR="003B5C88" w14:paraId="7AF91E9E" w14:textId="77777777">
        <w:tc>
          <w:tcPr>
            <w:tcW w:w="39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8192648" w14:textId="77777777" w:rsidR="003B5C88" w:rsidRDefault="00A30199">
            <w:pPr>
              <w:ind w:left="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session</w:t>
            </w:r>
          </w:p>
        </w:tc>
        <w:tc>
          <w:tcPr>
            <w:tcW w:w="5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7DE6C9B" w14:textId="77777777" w:rsidR="003B5C88" w:rsidRDefault="00A30199">
            <w:pPr>
              <w:ind w:left="30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HttpSession</w:t>
            </w:r>
            <w:proofErr w:type="spellEnd"/>
          </w:p>
        </w:tc>
      </w:tr>
      <w:tr w:rsidR="003B5C88" w14:paraId="56F3462F" w14:textId="77777777">
        <w:tc>
          <w:tcPr>
            <w:tcW w:w="39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21888F6" w14:textId="77777777" w:rsidR="003B5C88" w:rsidRDefault="00A30199">
            <w:pPr>
              <w:ind w:left="30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pageContext</w:t>
            </w:r>
            <w:proofErr w:type="spellEnd"/>
          </w:p>
        </w:tc>
        <w:tc>
          <w:tcPr>
            <w:tcW w:w="5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24B1F0E" w14:textId="77777777" w:rsidR="003B5C88" w:rsidRDefault="00A30199">
            <w:pPr>
              <w:ind w:left="30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PageContext</w:t>
            </w:r>
            <w:proofErr w:type="spellEnd"/>
          </w:p>
        </w:tc>
      </w:tr>
      <w:tr w:rsidR="003B5C88" w14:paraId="65156D3A" w14:textId="77777777">
        <w:tc>
          <w:tcPr>
            <w:tcW w:w="39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DD85AB5" w14:textId="77777777" w:rsidR="003B5C88" w:rsidRDefault="00A30199">
            <w:pPr>
              <w:ind w:left="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page</w:t>
            </w:r>
          </w:p>
        </w:tc>
        <w:tc>
          <w:tcPr>
            <w:tcW w:w="5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01C9F3C" w14:textId="77777777" w:rsidR="003B5C88" w:rsidRDefault="00A30199">
            <w:pPr>
              <w:ind w:left="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Object</w:t>
            </w:r>
          </w:p>
        </w:tc>
      </w:tr>
      <w:tr w:rsidR="003B5C88" w14:paraId="7C43A513" w14:textId="77777777">
        <w:tc>
          <w:tcPr>
            <w:tcW w:w="39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20C3F44" w14:textId="77777777" w:rsidR="003B5C88" w:rsidRDefault="00A30199">
            <w:pPr>
              <w:ind w:left="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exception</w:t>
            </w:r>
          </w:p>
        </w:tc>
        <w:tc>
          <w:tcPr>
            <w:tcW w:w="5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AE3B280" w14:textId="77777777" w:rsidR="003B5C88" w:rsidRDefault="00A30199">
            <w:pPr>
              <w:ind w:left="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Throwable</w:t>
            </w:r>
          </w:p>
        </w:tc>
      </w:tr>
    </w:tbl>
    <w:p w14:paraId="4A20D32C" w14:textId="77777777" w:rsidR="003B5C88" w:rsidRDefault="00A30199">
      <w:pPr>
        <w:pStyle w:val="Heading3"/>
        <w:shd w:val="clear" w:color="auto" w:fill="FFFFFF"/>
        <w:jc w:val="both"/>
        <w:rPr>
          <w:ins w:id="40" w:author="Unknown" w:date="2022-01-24T06:38:00Z"/>
          <w:rFonts w:ascii="Times New Roman" w:eastAsia="Times New Roman" w:hAnsi="Times New Roman" w:cs="Times New Roman"/>
          <w:color w:val="000000"/>
          <w:sz w:val="28"/>
          <w:szCs w:val="28"/>
        </w:rPr>
      </w:pPr>
      <w:ins w:id="41" w:author="Unknown" w:date="2022-01-24T06:38:00Z">
        <w:r>
          <w:rPr>
            <w:rFonts w:ascii="Times New Roman" w:eastAsia="Times New Roman" w:hAnsi="Times New Roman" w:cs="Times New Roman"/>
            <w:color w:val="000000"/>
            <w:sz w:val="28"/>
            <w:szCs w:val="28"/>
          </w:rPr>
          <w:t>1) JSP out implicit object</w:t>
        </w:r>
      </w:ins>
    </w:p>
    <w:p w14:paraId="68520FD4" w14:textId="77777777" w:rsidR="003B5C88" w:rsidRDefault="00A30199">
      <w:pPr>
        <w:pBdr>
          <w:top w:val="nil"/>
          <w:left w:val="nil"/>
          <w:bottom w:val="nil"/>
          <w:right w:val="nil"/>
          <w:between w:val="nil"/>
        </w:pBdr>
        <w:shd w:val="clear" w:color="auto" w:fill="FFFFFF"/>
        <w:spacing w:line="240" w:lineRule="auto"/>
        <w:jc w:val="both"/>
        <w:rPr>
          <w:ins w:id="42" w:author="Unknown" w:date="2022-01-24T06:38:00Z"/>
          <w:rFonts w:ascii="Times New Roman" w:eastAsia="Times New Roman" w:hAnsi="Times New Roman" w:cs="Times New Roman"/>
          <w:color w:val="000000"/>
          <w:sz w:val="28"/>
          <w:szCs w:val="28"/>
        </w:rPr>
      </w:pPr>
      <w:ins w:id="43" w:author="Unknown" w:date="2022-01-24T06:38:00Z">
        <w:r>
          <w:rPr>
            <w:rFonts w:ascii="Times New Roman" w:eastAsia="Times New Roman" w:hAnsi="Times New Roman" w:cs="Times New Roman"/>
            <w:color w:val="000000"/>
            <w:sz w:val="28"/>
            <w:szCs w:val="28"/>
          </w:rPr>
          <w:t xml:space="preserve">For writing any data to the buffer, JSP provides an implicit object named out. It is the object of </w:t>
        </w:r>
        <w:proofErr w:type="spellStart"/>
        <w:r>
          <w:rPr>
            <w:rFonts w:ascii="Times New Roman" w:eastAsia="Times New Roman" w:hAnsi="Times New Roman" w:cs="Times New Roman"/>
            <w:color w:val="000000"/>
            <w:sz w:val="28"/>
            <w:szCs w:val="28"/>
          </w:rPr>
          <w:t>JspWriter</w:t>
        </w:r>
        <w:proofErr w:type="spellEnd"/>
        <w:r>
          <w:rPr>
            <w:rFonts w:ascii="Times New Roman" w:eastAsia="Times New Roman" w:hAnsi="Times New Roman" w:cs="Times New Roman"/>
            <w:color w:val="000000"/>
            <w:sz w:val="28"/>
            <w:szCs w:val="28"/>
          </w:rPr>
          <w:t xml:space="preserve">. In case of </w:t>
        </w:r>
        <w:proofErr w:type="gramStart"/>
        <w:r>
          <w:rPr>
            <w:rFonts w:ascii="Times New Roman" w:eastAsia="Times New Roman" w:hAnsi="Times New Roman" w:cs="Times New Roman"/>
            <w:color w:val="000000"/>
            <w:sz w:val="28"/>
            <w:szCs w:val="28"/>
          </w:rPr>
          <w:t>servlet</w:t>
        </w:r>
        <w:proofErr w:type="gramEnd"/>
        <w:r>
          <w:rPr>
            <w:rFonts w:ascii="Times New Roman" w:eastAsia="Times New Roman" w:hAnsi="Times New Roman" w:cs="Times New Roman"/>
            <w:color w:val="000000"/>
            <w:sz w:val="28"/>
            <w:szCs w:val="28"/>
          </w:rPr>
          <w:t xml:space="preserve"> you need to write:</w:t>
        </w:r>
      </w:ins>
    </w:p>
    <w:p w14:paraId="2F3637D8" w14:textId="77777777" w:rsidR="003B5C88" w:rsidRDefault="00A30199">
      <w:pPr>
        <w:numPr>
          <w:ilvl w:val="0"/>
          <w:numId w:val="28"/>
        </w:numPr>
        <w:shd w:val="clear" w:color="auto" w:fill="FFFFFF"/>
        <w:spacing w:after="0"/>
        <w:ind w:left="0"/>
        <w:jc w:val="both"/>
        <w:rPr>
          <w:ins w:id="44" w:author="Unknown" w:date="2022-01-24T06:38:00Z"/>
          <w:rFonts w:ascii="Times New Roman" w:eastAsia="Times New Roman" w:hAnsi="Times New Roman" w:cs="Times New Roman"/>
          <w:sz w:val="28"/>
          <w:szCs w:val="28"/>
        </w:rPr>
      </w:pPr>
      <w:proofErr w:type="spellStart"/>
      <w:ins w:id="45" w:author="Unknown" w:date="2022-01-24T06:38:00Z">
        <w:r>
          <w:rPr>
            <w:rFonts w:ascii="Times New Roman" w:eastAsia="Times New Roman" w:hAnsi="Times New Roman" w:cs="Times New Roman"/>
            <w:sz w:val="28"/>
            <w:szCs w:val="28"/>
          </w:rPr>
          <w:t>PrintWriter</w:t>
        </w:r>
        <w:proofErr w:type="spellEnd"/>
        <w:r>
          <w:rPr>
            <w:rFonts w:ascii="Times New Roman" w:eastAsia="Times New Roman" w:hAnsi="Times New Roman" w:cs="Times New Roman"/>
            <w:sz w:val="28"/>
            <w:szCs w:val="28"/>
          </w:rPr>
          <w:t> out=</w:t>
        </w:r>
        <w:proofErr w:type="spellStart"/>
        <w:proofErr w:type="gramStart"/>
        <w:r>
          <w:rPr>
            <w:rFonts w:ascii="Times New Roman" w:eastAsia="Times New Roman" w:hAnsi="Times New Roman" w:cs="Times New Roman"/>
            <w:sz w:val="28"/>
            <w:szCs w:val="28"/>
          </w:rPr>
          <w:t>response.getWriter</w:t>
        </w:r>
        <w:proofErr w:type="spellEnd"/>
        <w:proofErr w:type="gramEnd"/>
        <w:r>
          <w:rPr>
            <w:rFonts w:ascii="Times New Roman" w:eastAsia="Times New Roman" w:hAnsi="Times New Roman" w:cs="Times New Roman"/>
            <w:sz w:val="28"/>
            <w:szCs w:val="28"/>
          </w:rPr>
          <w:t>();  </w:t>
        </w:r>
      </w:ins>
    </w:p>
    <w:p w14:paraId="4E092EA9" w14:textId="77777777" w:rsidR="003B5C88" w:rsidRDefault="00A30199">
      <w:pPr>
        <w:pBdr>
          <w:top w:val="nil"/>
          <w:left w:val="nil"/>
          <w:bottom w:val="nil"/>
          <w:right w:val="nil"/>
          <w:between w:val="nil"/>
        </w:pBdr>
        <w:shd w:val="clear" w:color="auto" w:fill="FFFFFF"/>
        <w:spacing w:line="240" w:lineRule="auto"/>
        <w:jc w:val="both"/>
        <w:rPr>
          <w:ins w:id="46" w:author="Unknown" w:date="2022-01-24T06:38:00Z"/>
          <w:rFonts w:ascii="Times New Roman" w:eastAsia="Times New Roman" w:hAnsi="Times New Roman" w:cs="Times New Roman"/>
          <w:color w:val="000000"/>
          <w:sz w:val="28"/>
          <w:szCs w:val="28"/>
        </w:rPr>
      </w:pPr>
      <w:ins w:id="47" w:author="Unknown" w:date="2022-01-24T06:38:00Z">
        <w:r>
          <w:rPr>
            <w:rFonts w:ascii="Times New Roman" w:eastAsia="Times New Roman" w:hAnsi="Times New Roman" w:cs="Times New Roman"/>
            <w:color w:val="000000"/>
            <w:sz w:val="28"/>
            <w:szCs w:val="28"/>
          </w:rPr>
          <w:t>But in JSP, you don't need to write this code.</w:t>
        </w:r>
      </w:ins>
    </w:p>
    <w:p w14:paraId="514FF763" w14:textId="77777777" w:rsidR="003B5C88" w:rsidRDefault="006E31D1">
      <w:pPr>
        <w:rPr>
          <w:ins w:id="48" w:author="Unknown" w:date="2022-01-24T06:38:00Z"/>
          <w:rFonts w:ascii="Times New Roman" w:eastAsia="Times New Roman" w:hAnsi="Times New Roman" w:cs="Times New Roman"/>
          <w:sz w:val="28"/>
          <w:szCs w:val="28"/>
        </w:rPr>
      </w:pPr>
      <w:ins w:id="49" w:author="Unknown" w:date="2022-01-24T06:38:00Z">
        <w:r>
          <w:pict w14:anchorId="6C5EA0F7">
            <v:rect id="_x0000_i1032" style="width:0;height:1.5pt" o:hralign="center" o:hrstd="t" o:hr="t" fillcolor="#a0a0a0" stroked="f"/>
          </w:pict>
        </w:r>
      </w:ins>
    </w:p>
    <w:p w14:paraId="03D283AF" w14:textId="77777777" w:rsidR="003B5C88" w:rsidRDefault="00A30199">
      <w:pPr>
        <w:pStyle w:val="Heading3"/>
        <w:shd w:val="clear" w:color="auto" w:fill="FFFFFF"/>
        <w:jc w:val="both"/>
        <w:rPr>
          <w:ins w:id="50" w:author="Unknown" w:date="2022-01-24T06:38:00Z"/>
          <w:rFonts w:ascii="Times New Roman" w:eastAsia="Times New Roman" w:hAnsi="Times New Roman" w:cs="Times New Roman"/>
          <w:color w:val="000000"/>
          <w:sz w:val="28"/>
          <w:szCs w:val="28"/>
        </w:rPr>
      </w:pPr>
      <w:ins w:id="51" w:author="Unknown" w:date="2022-01-24T06:38:00Z">
        <w:r>
          <w:rPr>
            <w:rFonts w:ascii="Times New Roman" w:eastAsia="Times New Roman" w:hAnsi="Times New Roman" w:cs="Times New Roman"/>
            <w:color w:val="000000"/>
            <w:sz w:val="28"/>
            <w:szCs w:val="28"/>
          </w:rPr>
          <w:t xml:space="preserve">Example of </w:t>
        </w:r>
        <w:proofErr w:type="spellStart"/>
        <w:r>
          <w:rPr>
            <w:rFonts w:ascii="Times New Roman" w:eastAsia="Times New Roman" w:hAnsi="Times New Roman" w:cs="Times New Roman"/>
            <w:color w:val="000000"/>
            <w:sz w:val="28"/>
            <w:szCs w:val="28"/>
          </w:rPr>
          <w:t>out</w:t>
        </w:r>
        <w:proofErr w:type="spellEnd"/>
        <w:r>
          <w:rPr>
            <w:rFonts w:ascii="Times New Roman" w:eastAsia="Times New Roman" w:hAnsi="Times New Roman" w:cs="Times New Roman"/>
            <w:color w:val="000000"/>
            <w:sz w:val="28"/>
            <w:szCs w:val="28"/>
          </w:rPr>
          <w:t xml:space="preserve"> implicit object</w:t>
        </w:r>
      </w:ins>
    </w:p>
    <w:p w14:paraId="3E128792" w14:textId="77777777" w:rsidR="003B5C88" w:rsidRDefault="00A30199">
      <w:pPr>
        <w:pBdr>
          <w:top w:val="nil"/>
          <w:left w:val="nil"/>
          <w:bottom w:val="nil"/>
          <w:right w:val="nil"/>
          <w:between w:val="nil"/>
        </w:pBdr>
        <w:shd w:val="clear" w:color="auto" w:fill="FFFFFF"/>
        <w:spacing w:line="240" w:lineRule="auto"/>
        <w:jc w:val="both"/>
        <w:rPr>
          <w:ins w:id="52" w:author="Unknown" w:date="2022-01-24T06:38:00Z"/>
          <w:rFonts w:ascii="Times New Roman" w:eastAsia="Times New Roman" w:hAnsi="Times New Roman" w:cs="Times New Roman"/>
          <w:color w:val="000000"/>
          <w:sz w:val="28"/>
          <w:szCs w:val="28"/>
        </w:rPr>
      </w:pPr>
      <w:ins w:id="53" w:author="Unknown" w:date="2022-01-24T06:38:00Z">
        <w:r>
          <w:rPr>
            <w:rFonts w:ascii="Times New Roman" w:eastAsia="Times New Roman" w:hAnsi="Times New Roman" w:cs="Times New Roman"/>
            <w:color w:val="000000"/>
            <w:sz w:val="28"/>
            <w:szCs w:val="28"/>
          </w:rPr>
          <w:t>In this example we are simply displaying date and time.</w:t>
        </w:r>
      </w:ins>
    </w:p>
    <w:p w14:paraId="67E7D250" w14:textId="77777777" w:rsidR="003B5C88" w:rsidRDefault="00A30199">
      <w:pPr>
        <w:pStyle w:val="Heading3"/>
        <w:shd w:val="clear" w:color="auto" w:fill="FFFFFF"/>
        <w:jc w:val="both"/>
        <w:rPr>
          <w:ins w:id="54" w:author="Unknown" w:date="2022-01-24T06:38:00Z"/>
          <w:rFonts w:ascii="Times New Roman" w:eastAsia="Times New Roman" w:hAnsi="Times New Roman" w:cs="Times New Roman"/>
          <w:b w:val="0"/>
          <w:color w:val="000000"/>
          <w:sz w:val="28"/>
          <w:szCs w:val="28"/>
        </w:rPr>
      </w:pPr>
      <w:proofErr w:type="spellStart"/>
      <w:ins w:id="55" w:author="Unknown" w:date="2022-01-24T06:38:00Z">
        <w:r>
          <w:rPr>
            <w:rFonts w:ascii="Times New Roman" w:eastAsia="Times New Roman" w:hAnsi="Times New Roman" w:cs="Times New Roman"/>
            <w:b w:val="0"/>
            <w:color w:val="000000"/>
            <w:sz w:val="28"/>
            <w:szCs w:val="28"/>
          </w:rPr>
          <w:t>index.jsp</w:t>
        </w:r>
        <w:proofErr w:type="spellEnd"/>
      </w:ins>
    </w:p>
    <w:p w14:paraId="437C44F1" w14:textId="77777777" w:rsidR="003B5C88" w:rsidRDefault="00A30199">
      <w:pPr>
        <w:numPr>
          <w:ilvl w:val="0"/>
          <w:numId w:val="46"/>
        </w:numPr>
        <w:shd w:val="clear" w:color="auto" w:fill="FFFFFF"/>
        <w:spacing w:after="0"/>
        <w:ind w:left="0"/>
        <w:jc w:val="both"/>
        <w:rPr>
          <w:ins w:id="56" w:author="Unknown" w:date="2022-01-24T06:38:00Z"/>
          <w:rFonts w:ascii="Times New Roman" w:eastAsia="Times New Roman" w:hAnsi="Times New Roman" w:cs="Times New Roman"/>
          <w:sz w:val="28"/>
          <w:szCs w:val="28"/>
        </w:rPr>
      </w:pPr>
      <w:ins w:id="57" w:author="Unknown" w:date="2022-01-24T06:38:00Z">
        <w:r>
          <w:rPr>
            <w:rFonts w:ascii="Times New Roman" w:eastAsia="Times New Roman" w:hAnsi="Times New Roman" w:cs="Times New Roman"/>
            <w:sz w:val="28"/>
            <w:szCs w:val="28"/>
          </w:rPr>
          <w:t>&lt;html&gt;  </w:t>
        </w:r>
      </w:ins>
    </w:p>
    <w:p w14:paraId="116DB163" w14:textId="77777777" w:rsidR="003B5C88" w:rsidRDefault="00A30199">
      <w:pPr>
        <w:numPr>
          <w:ilvl w:val="0"/>
          <w:numId w:val="46"/>
        </w:numPr>
        <w:shd w:val="clear" w:color="auto" w:fill="FFFFFF"/>
        <w:spacing w:after="0"/>
        <w:ind w:left="0"/>
        <w:jc w:val="both"/>
        <w:rPr>
          <w:ins w:id="58" w:author="Unknown" w:date="2022-01-24T06:38:00Z"/>
          <w:rFonts w:ascii="Times New Roman" w:eastAsia="Times New Roman" w:hAnsi="Times New Roman" w:cs="Times New Roman"/>
          <w:sz w:val="28"/>
          <w:szCs w:val="28"/>
        </w:rPr>
      </w:pPr>
      <w:ins w:id="59" w:author="Unknown" w:date="2022-01-24T06:38:00Z">
        <w:r>
          <w:rPr>
            <w:rFonts w:ascii="Times New Roman" w:eastAsia="Times New Roman" w:hAnsi="Times New Roman" w:cs="Times New Roman"/>
            <w:sz w:val="28"/>
            <w:szCs w:val="28"/>
          </w:rPr>
          <w:t>&lt;body&gt;  </w:t>
        </w:r>
      </w:ins>
    </w:p>
    <w:p w14:paraId="383AE2A8" w14:textId="77777777" w:rsidR="003B5C88" w:rsidRDefault="00A30199">
      <w:pPr>
        <w:numPr>
          <w:ilvl w:val="0"/>
          <w:numId w:val="46"/>
        </w:numPr>
        <w:shd w:val="clear" w:color="auto" w:fill="FFFFFF"/>
        <w:spacing w:after="0"/>
        <w:ind w:left="0"/>
        <w:jc w:val="both"/>
        <w:rPr>
          <w:ins w:id="60" w:author="Unknown" w:date="2022-01-24T06:38:00Z"/>
          <w:rFonts w:ascii="Times New Roman" w:eastAsia="Times New Roman" w:hAnsi="Times New Roman" w:cs="Times New Roman"/>
          <w:sz w:val="28"/>
          <w:szCs w:val="28"/>
        </w:rPr>
      </w:pPr>
      <w:ins w:id="61" w:author="Unknown" w:date="2022-01-24T06:38:00Z">
        <w:r>
          <w:rPr>
            <w:rFonts w:ascii="Times New Roman" w:eastAsia="Times New Roman" w:hAnsi="Times New Roman" w:cs="Times New Roman"/>
            <w:sz w:val="28"/>
            <w:szCs w:val="28"/>
          </w:rPr>
          <w:t>&lt;% out.</w:t>
        </w:r>
        <w:proofErr w:type="gramStart"/>
        <w:r>
          <w:rPr>
            <w:rFonts w:ascii="Times New Roman" w:eastAsia="Times New Roman" w:hAnsi="Times New Roman" w:cs="Times New Roman"/>
            <w:sz w:val="28"/>
            <w:szCs w:val="28"/>
          </w:rPr>
          <w:t>print(</w:t>
        </w:r>
        <w:proofErr w:type="gramEnd"/>
        <w:r>
          <w:rPr>
            <w:rFonts w:ascii="Times New Roman" w:eastAsia="Times New Roman" w:hAnsi="Times New Roman" w:cs="Times New Roman"/>
            <w:sz w:val="28"/>
            <w:szCs w:val="28"/>
          </w:rPr>
          <w:t>"Today is:"+java.util.Calendar.getInstance().getTime()); %&gt;  </w:t>
        </w:r>
      </w:ins>
    </w:p>
    <w:p w14:paraId="461609A4" w14:textId="77777777" w:rsidR="003B5C88" w:rsidRDefault="00A30199">
      <w:pPr>
        <w:numPr>
          <w:ilvl w:val="0"/>
          <w:numId w:val="46"/>
        </w:numPr>
        <w:shd w:val="clear" w:color="auto" w:fill="FFFFFF"/>
        <w:spacing w:after="0"/>
        <w:ind w:left="0"/>
        <w:jc w:val="both"/>
        <w:rPr>
          <w:ins w:id="62" w:author="Unknown" w:date="2022-01-24T06:38:00Z"/>
          <w:rFonts w:ascii="Times New Roman" w:eastAsia="Times New Roman" w:hAnsi="Times New Roman" w:cs="Times New Roman"/>
          <w:sz w:val="28"/>
          <w:szCs w:val="28"/>
        </w:rPr>
      </w:pPr>
      <w:ins w:id="63" w:author="Unknown" w:date="2022-01-24T06:38:00Z">
        <w:r>
          <w:rPr>
            <w:rFonts w:ascii="Times New Roman" w:eastAsia="Times New Roman" w:hAnsi="Times New Roman" w:cs="Times New Roman"/>
            <w:sz w:val="28"/>
            <w:szCs w:val="28"/>
          </w:rPr>
          <w:t>&lt;/body&gt;  </w:t>
        </w:r>
      </w:ins>
    </w:p>
    <w:p w14:paraId="567CC4C6" w14:textId="77777777" w:rsidR="003B5C88" w:rsidRDefault="00A30199">
      <w:pPr>
        <w:numPr>
          <w:ilvl w:val="0"/>
          <w:numId w:val="46"/>
        </w:numPr>
        <w:shd w:val="clear" w:color="auto" w:fill="FFFFFF"/>
        <w:spacing w:after="0"/>
        <w:ind w:left="0"/>
        <w:jc w:val="both"/>
        <w:rPr>
          <w:ins w:id="64" w:author="Unknown" w:date="2022-01-24T06:38:00Z"/>
          <w:rFonts w:ascii="Times New Roman" w:eastAsia="Times New Roman" w:hAnsi="Times New Roman" w:cs="Times New Roman"/>
          <w:sz w:val="28"/>
          <w:szCs w:val="28"/>
        </w:rPr>
      </w:pPr>
      <w:ins w:id="65" w:author="Unknown" w:date="2022-01-24T06:38:00Z">
        <w:r>
          <w:rPr>
            <w:rFonts w:ascii="Times New Roman" w:eastAsia="Times New Roman" w:hAnsi="Times New Roman" w:cs="Times New Roman"/>
            <w:sz w:val="28"/>
            <w:szCs w:val="28"/>
          </w:rPr>
          <w:t>&lt;/html&gt;  </w:t>
        </w:r>
      </w:ins>
    </w:p>
    <w:p w14:paraId="0B95C4DD" w14:textId="77777777" w:rsidR="003B5C88" w:rsidRDefault="00A30199">
      <w:ins w:id="66" w:author="Unknown" w:date="2022-01-24T06:38:00Z">
        <w:r>
          <w:rPr>
            <w:color w:val="000000"/>
            <w:sz w:val="27"/>
            <w:szCs w:val="27"/>
          </w:rPr>
          <w:br/>
        </w:r>
      </w:ins>
    </w:p>
    <w:tbl>
      <w:tblPr>
        <w:tblStyle w:val="a4"/>
        <w:tblW w:w="10530" w:type="dxa"/>
        <w:tblLayout w:type="fixed"/>
        <w:tblLook w:val="0400" w:firstRow="0" w:lastRow="0" w:firstColumn="0" w:lastColumn="0" w:noHBand="0" w:noVBand="1"/>
      </w:tblPr>
      <w:tblGrid>
        <w:gridCol w:w="10530"/>
      </w:tblGrid>
      <w:tr w:rsidR="003B5C88" w14:paraId="6087C14B" w14:textId="77777777">
        <w:tc>
          <w:tcPr>
            <w:tcW w:w="10530" w:type="dxa"/>
            <w:vAlign w:val="center"/>
          </w:tcPr>
          <w:p w14:paraId="0BADF91A" w14:textId="77777777" w:rsidR="003B5C88" w:rsidRDefault="00A30199">
            <w:pPr>
              <w:pStyle w:val="Heading1"/>
              <w:spacing w:before="75"/>
              <w:ind w:left="300"/>
              <w:jc w:val="both"/>
              <w:rPr>
                <w:rFonts w:ascii="Times New Roman" w:eastAsia="Times New Roman" w:hAnsi="Times New Roman" w:cs="Times New Roman"/>
                <w:color w:val="610B38"/>
              </w:rPr>
            </w:pPr>
            <w:r>
              <w:rPr>
                <w:rFonts w:ascii="Times New Roman" w:eastAsia="Times New Roman" w:hAnsi="Times New Roman" w:cs="Times New Roman"/>
                <w:color w:val="610B38"/>
              </w:rPr>
              <w:lastRenderedPageBreak/>
              <w:t>JSP directives</w:t>
            </w:r>
          </w:p>
          <w:p w14:paraId="2C3A115F" w14:textId="77777777" w:rsidR="003B5C88" w:rsidRDefault="006E31D1">
            <w:pPr>
              <w:numPr>
                <w:ilvl w:val="0"/>
                <w:numId w:val="47"/>
              </w:numPr>
              <w:shd w:val="clear" w:color="auto" w:fill="FFFFFF"/>
              <w:spacing w:before="60" w:after="0"/>
              <w:ind w:left="1020"/>
              <w:jc w:val="both"/>
              <w:rPr>
                <w:rFonts w:ascii="Times New Roman" w:eastAsia="Times New Roman" w:hAnsi="Times New Roman" w:cs="Times New Roman"/>
                <w:color w:val="000000"/>
                <w:sz w:val="28"/>
                <w:szCs w:val="28"/>
              </w:rPr>
            </w:pPr>
            <w:hyperlink r:id="rId30">
              <w:r w:rsidR="00A30199">
                <w:rPr>
                  <w:rFonts w:ascii="Times New Roman" w:eastAsia="Times New Roman" w:hAnsi="Times New Roman" w:cs="Times New Roman"/>
                  <w:color w:val="008000"/>
                  <w:sz w:val="28"/>
                  <w:szCs w:val="28"/>
                  <w:u w:val="single"/>
                </w:rPr>
                <w:t>JSP directives</w:t>
              </w:r>
            </w:hyperlink>
          </w:p>
          <w:p w14:paraId="4AB92275" w14:textId="77777777" w:rsidR="003B5C88" w:rsidRDefault="006E31D1">
            <w:pPr>
              <w:numPr>
                <w:ilvl w:val="1"/>
                <w:numId w:val="47"/>
              </w:numPr>
              <w:shd w:val="clear" w:color="auto" w:fill="FFFFFF"/>
              <w:spacing w:before="60" w:after="0"/>
              <w:ind w:left="1020"/>
              <w:jc w:val="both"/>
              <w:rPr>
                <w:rFonts w:ascii="Times New Roman" w:eastAsia="Times New Roman" w:hAnsi="Times New Roman" w:cs="Times New Roman"/>
                <w:color w:val="000000"/>
                <w:sz w:val="28"/>
                <w:szCs w:val="28"/>
              </w:rPr>
            </w:pPr>
            <w:hyperlink r:id="rId31" w:anchor="page">
              <w:r w:rsidR="00A30199">
                <w:rPr>
                  <w:rFonts w:ascii="Times New Roman" w:eastAsia="Times New Roman" w:hAnsi="Times New Roman" w:cs="Times New Roman"/>
                  <w:color w:val="008000"/>
                  <w:sz w:val="28"/>
                  <w:szCs w:val="28"/>
                  <w:u w:val="single"/>
                </w:rPr>
                <w:t>page directive</w:t>
              </w:r>
            </w:hyperlink>
          </w:p>
          <w:p w14:paraId="3B6BBE24" w14:textId="77777777" w:rsidR="003B5C88" w:rsidRDefault="006E31D1">
            <w:pPr>
              <w:numPr>
                <w:ilvl w:val="1"/>
                <w:numId w:val="47"/>
              </w:numPr>
              <w:shd w:val="clear" w:color="auto" w:fill="FFFFFF"/>
              <w:spacing w:before="60" w:after="280"/>
              <w:ind w:left="1020"/>
              <w:jc w:val="both"/>
              <w:rPr>
                <w:rFonts w:ascii="Times New Roman" w:eastAsia="Times New Roman" w:hAnsi="Times New Roman" w:cs="Times New Roman"/>
                <w:color w:val="000000"/>
                <w:sz w:val="28"/>
                <w:szCs w:val="28"/>
              </w:rPr>
            </w:pPr>
            <w:hyperlink r:id="rId32" w:anchor="pageattr">
              <w:r w:rsidR="00A30199">
                <w:rPr>
                  <w:rFonts w:ascii="Times New Roman" w:eastAsia="Times New Roman" w:hAnsi="Times New Roman" w:cs="Times New Roman"/>
                  <w:color w:val="008000"/>
                  <w:sz w:val="28"/>
                  <w:szCs w:val="28"/>
                  <w:u w:val="single"/>
                </w:rPr>
                <w:t>Attributes of page directive</w:t>
              </w:r>
            </w:hyperlink>
          </w:p>
          <w:p w14:paraId="2F6A4A8A" w14:textId="77777777" w:rsidR="003B5C88" w:rsidRDefault="00A30199">
            <w:pPr>
              <w:pBdr>
                <w:top w:val="nil"/>
                <w:left w:val="nil"/>
                <w:bottom w:val="nil"/>
                <w:right w:val="nil"/>
                <w:between w:val="nil"/>
              </w:pBdr>
              <w:spacing w:before="280" w:after="280" w:line="240" w:lineRule="auto"/>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w:t>
            </w:r>
            <w:proofErr w:type="spellStart"/>
            <w:r>
              <w:rPr>
                <w:rFonts w:ascii="Times New Roman" w:eastAsia="Times New Roman" w:hAnsi="Times New Roman" w:cs="Times New Roman"/>
                <w:b/>
                <w:color w:val="000000"/>
                <w:sz w:val="28"/>
                <w:szCs w:val="28"/>
              </w:rPr>
              <w:t>jsp</w:t>
            </w:r>
            <w:proofErr w:type="spellEnd"/>
            <w:r>
              <w:rPr>
                <w:rFonts w:ascii="Times New Roman" w:eastAsia="Times New Roman" w:hAnsi="Times New Roman" w:cs="Times New Roman"/>
                <w:b/>
                <w:color w:val="000000"/>
                <w:sz w:val="28"/>
                <w:szCs w:val="28"/>
              </w:rPr>
              <w:t xml:space="preserve"> directives</w:t>
            </w:r>
            <w:r>
              <w:rPr>
                <w:rFonts w:ascii="Times New Roman" w:eastAsia="Times New Roman" w:hAnsi="Times New Roman" w:cs="Times New Roman"/>
                <w:color w:val="000000"/>
                <w:sz w:val="28"/>
                <w:szCs w:val="28"/>
              </w:rPr>
              <w:t> are messages that tells the web container how to translate a JSP page into the corresponding servlet.</w:t>
            </w:r>
          </w:p>
          <w:p w14:paraId="1BBA5359" w14:textId="77777777" w:rsidR="003B5C88" w:rsidRDefault="00A30199">
            <w:pPr>
              <w:pBdr>
                <w:top w:val="nil"/>
                <w:left w:val="nil"/>
                <w:bottom w:val="nil"/>
                <w:right w:val="nil"/>
                <w:between w:val="nil"/>
              </w:pBdr>
              <w:spacing w:before="280" w:after="280" w:line="240" w:lineRule="auto"/>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are three types of directives:</w:t>
            </w:r>
          </w:p>
          <w:p w14:paraId="561C2E2F" w14:textId="77777777" w:rsidR="003B5C88" w:rsidRDefault="00A30199">
            <w:pPr>
              <w:numPr>
                <w:ilvl w:val="0"/>
                <w:numId w:val="45"/>
              </w:numPr>
              <w:spacing w:before="60" w:after="0"/>
              <w:ind w:left="1020"/>
              <w:jc w:val="both"/>
              <w:rPr>
                <w:color w:val="000000"/>
              </w:rPr>
            </w:pPr>
            <w:r>
              <w:rPr>
                <w:rFonts w:ascii="Times New Roman" w:eastAsia="Times New Roman" w:hAnsi="Times New Roman" w:cs="Times New Roman"/>
                <w:color w:val="000000"/>
                <w:sz w:val="28"/>
                <w:szCs w:val="28"/>
              </w:rPr>
              <w:t>page directive</w:t>
            </w:r>
          </w:p>
          <w:p w14:paraId="1224AB67" w14:textId="77777777" w:rsidR="003B5C88" w:rsidRDefault="00A30199">
            <w:pPr>
              <w:numPr>
                <w:ilvl w:val="0"/>
                <w:numId w:val="45"/>
              </w:numPr>
              <w:spacing w:before="60" w:after="0"/>
              <w:ind w:left="1020"/>
              <w:jc w:val="both"/>
              <w:rPr>
                <w:color w:val="000000"/>
              </w:rPr>
            </w:pPr>
            <w:r>
              <w:rPr>
                <w:rFonts w:ascii="Times New Roman" w:eastAsia="Times New Roman" w:hAnsi="Times New Roman" w:cs="Times New Roman"/>
                <w:color w:val="000000"/>
                <w:sz w:val="28"/>
                <w:szCs w:val="28"/>
              </w:rPr>
              <w:t>include directive</w:t>
            </w:r>
          </w:p>
          <w:p w14:paraId="23D0383B" w14:textId="77777777" w:rsidR="003B5C88" w:rsidRDefault="00A30199">
            <w:pPr>
              <w:numPr>
                <w:ilvl w:val="0"/>
                <w:numId w:val="45"/>
              </w:numPr>
              <w:spacing w:before="60" w:after="280"/>
              <w:ind w:left="1020"/>
              <w:jc w:val="both"/>
              <w:rPr>
                <w:color w:val="000000"/>
              </w:rPr>
            </w:pPr>
            <w:proofErr w:type="spellStart"/>
            <w:r>
              <w:rPr>
                <w:rFonts w:ascii="Times New Roman" w:eastAsia="Times New Roman" w:hAnsi="Times New Roman" w:cs="Times New Roman"/>
                <w:color w:val="000000"/>
                <w:sz w:val="28"/>
                <w:szCs w:val="28"/>
              </w:rPr>
              <w:t>taglib</w:t>
            </w:r>
            <w:proofErr w:type="spellEnd"/>
            <w:r>
              <w:rPr>
                <w:rFonts w:ascii="Times New Roman" w:eastAsia="Times New Roman" w:hAnsi="Times New Roman" w:cs="Times New Roman"/>
                <w:color w:val="000000"/>
                <w:sz w:val="28"/>
                <w:szCs w:val="28"/>
              </w:rPr>
              <w:t xml:space="preserve"> directive</w:t>
            </w:r>
          </w:p>
          <w:p w14:paraId="0609F08D" w14:textId="77777777" w:rsidR="003B5C88" w:rsidRDefault="00A30199">
            <w:pPr>
              <w:pStyle w:val="Heading3"/>
              <w:ind w:left="300"/>
              <w:jc w:val="both"/>
              <w:rPr>
                <w:rFonts w:ascii="Times New Roman" w:eastAsia="Times New Roman" w:hAnsi="Times New Roman" w:cs="Times New Roman"/>
                <w:b w:val="0"/>
                <w:color w:val="610B4B"/>
                <w:sz w:val="28"/>
                <w:szCs w:val="28"/>
              </w:rPr>
            </w:pPr>
            <w:r>
              <w:rPr>
                <w:rFonts w:ascii="Times New Roman" w:eastAsia="Times New Roman" w:hAnsi="Times New Roman" w:cs="Times New Roman"/>
                <w:b w:val="0"/>
                <w:color w:val="610B4B"/>
                <w:sz w:val="28"/>
                <w:szCs w:val="28"/>
              </w:rPr>
              <w:t>Syntax of JSP Directive</w:t>
            </w:r>
          </w:p>
          <w:p w14:paraId="465DFEC7" w14:textId="77777777" w:rsidR="003B5C88" w:rsidRDefault="00A30199">
            <w:pPr>
              <w:numPr>
                <w:ilvl w:val="0"/>
                <w:numId w:val="32"/>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 directive attribute=</w:t>
            </w:r>
            <w:r>
              <w:rPr>
                <w:rFonts w:ascii="Times New Roman" w:eastAsia="Times New Roman" w:hAnsi="Times New Roman" w:cs="Times New Roman"/>
                <w:color w:val="0000FF"/>
                <w:sz w:val="28"/>
                <w:szCs w:val="28"/>
              </w:rPr>
              <w:t>"value"</w:t>
            </w:r>
            <w:r>
              <w:rPr>
                <w:rFonts w:ascii="Times New Roman" w:eastAsia="Times New Roman" w:hAnsi="Times New Roman" w:cs="Times New Roman"/>
                <w:color w:val="000000"/>
                <w:sz w:val="28"/>
                <w:szCs w:val="28"/>
              </w:rPr>
              <w:t> %&gt;  </w:t>
            </w:r>
          </w:p>
          <w:p w14:paraId="1F0402EB" w14:textId="77777777" w:rsidR="003B5C88" w:rsidRDefault="006E31D1">
            <w:pPr>
              <w:ind w:left="300"/>
              <w:jc w:val="both"/>
              <w:rPr>
                <w:rFonts w:ascii="Times New Roman" w:eastAsia="Times New Roman" w:hAnsi="Times New Roman" w:cs="Times New Roman"/>
                <w:color w:val="000000"/>
                <w:sz w:val="28"/>
                <w:szCs w:val="28"/>
              </w:rPr>
            </w:pPr>
            <w:r>
              <w:pict w14:anchorId="055220A4">
                <v:rect id="_x0000_i1033" style="width:0;height:1.5pt" o:hralign="center" o:hrstd="t" o:hr="t" fillcolor="#a0a0a0" stroked="f"/>
              </w:pict>
            </w:r>
          </w:p>
          <w:p w14:paraId="77F0B70D" w14:textId="77777777" w:rsidR="003B5C88" w:rsidRDefault="00A30199">
            <w:pPr>
              <w:pStyle w:val="Heading3"/>
              <w:ind w:left="300"/>
              <w:jc w:val="both"/>
              <w:rPr>
                <w:rFonts w:ascii="Times New Roman" w:eastAsia="Times New Roman" w:hAnsi="Times New Roman" w:cs="Times New Roman"/>
                <w:b w:val="0"/>
                <w:color w:val="610B38"/>
                <w:sz w:val="28"/>
                <w:szCs w:val="28"/>
              </w:rPr>
            </w:pPr>
            <w:r>
              <w:rPr>
                <w:rFonts w:ascii="Times New Roman" w:eastAsia="Times New Roman" w:hAnsi="Times New Roman" w:cs="Times New Roman"/>
                <w:b w:val="0"/>
                <w:color w:val="610B38"/>
                <w:sz w:val="28"/>
                <w:szCs w:val="28"/>
              </w:rPr>
              <w:t>JSP page directive</w:t>
            </w:r>
          </w:p>
          <w:p w14:paraId="68AB6B13" w14:textId="77777777" w:rsidR="003B5C88" w:rsidRDefault="00A30199">
            <w:pPr>
              <w:pBdr>
                <w:top w:val="nil"/>
                <w:left w:val="nil"/>
                <w:bottom w:val="nil"/>
                <w:right w:val="nil"/>
                <w:between w:val="nil"/>
              </w:pBdr>
              <w:spacing w:before="280" w:after="280" w:line="240" w:lineRule="auto"/>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page directive defines attributes that apply to an entire JSP page.</w:t>
            </w:r>
          </w:p>
          <w:p w14:paraId="1337B3C3" w14:textId="77777777" w:rsidR="003B5C88" w:rsidRDefault="00A30199">
            <w:pPr>
              <w:pStyle w:val="Heading3"/>
              <w:ind w:left="300"/>
              <w:jc w:val="both"/>
              <w:rPr>
                <w:rFonts w:ascii="Times New Roman" w:eastAsia="Times New Roman" w:hAnsi="Times New Roman" w:cs="Times New Roman"/>
                <w:b w:val="0"/>
                <w:color w:val="610B4B"/>
                <w:sz w:val="28"/>
                <w:szCs w:val="28"/>
              </w:rPr>
            </w:pPr>
            <w:r>
              <w:rPr>
                <w:rFonts w:ascii="Times New Roman" w:eastAsia="Times New Roman" w:hAnsi="Times New Roman" w:cs="Times New Roman"/>
                <w:b w:val="0"/>
                <w:color w:val="610B4B"/>
                <w:sz w:val="28"/>
                <w:szCs w:val="28"/>
              </w:rPr>
              <w:t>Syntax of JSP page directive</w:t>
            </w:r>
          </w:p>
          <w:p w14:paraId="5AF7FCFB" w14:textId="77777777" w:rsidR="003B5C88" w:rsidRDefault="00A30199">
            <w:pPr>
              <w:numPr>
                <w:ilvl w:val="0"/>
                <w:numId w:val="33"/>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 page attribute=</w:t>
            </w:r>
            <w:r>
              <w:rPr>
                <w:rFonts w:ascii="Times New Roman" w:eastAsia="Times New Roman" w:hAnsi="Times New Roman" w:cs="Times New Roman"/>
                <w:color w:val="0000FF"/>
                <w:sz w:val="28"/>
                <w:szCs w:val="28"/>
              </w:rPr>
              <w:t>"value"</w:t>
            </w:r>
            <w:r>
              <w:rPr>
                <w:rFonts w:ascii="Times New Roman" w:eastAsia="Times New Roman" w:hAnsi="Times New Roman" w:cs="Times New Roman"/>
                <w:color w:val="000000"/>
                <w:sz w:val="28"/>
                <w:szCs w:val="28"/>
              </w:rPr>
              <w:t> %&gt;  </w:t>
            </w:r>
          </w:p>
          <w:p w14:paraId="76B10B69" w14:textId="77777777" w:rsidR="003B5C88" w:rsidRDefault="00A30199">
            <w:pPr>
              <w:pStyle w:val="Heading3"/>
              <w:ind w:left="300"/>
              <w:jc w:val="both"/>
              <w:rPr>
                <w:ins w:id="67" w:author="Unknown" w:date="2022-01-24T06:38:00Z"/>
                <w:rFonts w:ascii="Times New Roman" w:eastAsia="Times New Roman" w:hAnsi="Times New Roman" w:cs="Times New Roman"/>
                <w:b w:val="0"/>
                <w:color w:val="610B4B"/>
                <w:sz w:val="28"/>
                <w:szCs w:val="28"/>
              </w:rPr>
            </w:pPr>
            <w:ins w:id="68" w:author="Unknown" w:date="2022-01-24T06:38:00Z">
              <w:r>
                <w:rPr>
                  <w:rFonts w:ascii="Times New Roman" w:eastAsia="Times New Roman" w:hAnsi="Times New Roman" w:cs="Times New Roman"/>
                  <w:b w:val="0"/>
                  <w:color w:val="610B4B"/>
                  <w:sz w:val="28"/>
                  <w:szCs w:val="28"/>
                </w:rPr>
                <w:t>Attributes of JSP page directive</w:t>
              </w:r>
            </w:ins>
          </w:p>
          <w:p w14:paraId="010FC05F" w14:textId="77777777" w:rsidR="003B5C88" w:rsidRDefault="00A30199">
            <w:pPr>
              <w:numPr>
                <w:ilvl w:val="0"/>
                <w:numId w:val="34"/>
              </w:numPr>
              <w:spacing w:before="60" w:after="0"/>
              <w:ind w:left="1020"/>
              <w:jc w:val="both"/>
              <w:rPr>
                <w:ins w:id="69" w:author="Unknown" w:date="2022-01-24T06:38:00Z"/>
                <w:color w:val="000000"/>
              </w:rPr>
            </w:pPr>
            <w:ins w:id="70" w:author="Unknown" w:date="2022-01-24T06:38:00Z">
              <w:r>
                <w:rPr>
                  <w:rFonts w:ascii="Times New Roman" w:eastAsia="Times New Roman" w:hAnsi="Times New Roman" w:cs="Times New Roman"/>
                  <w:color w:val="000000"/>
                  <w:sz w:val="28"/>
                  <w:szCs w:val="28"/>
                </w:rPr>
                <w:t>import</w:t>
              </w:r>
            </w:ins>
          </w:p>
          <w:p w14:paraId="5453AE7D" w14:textId="77777777" w:rsidR="003B5C88" w:rsidRDefault="00A30199">
            <w:pPr>
              <w:numPr>
                <w:ilvl w:val="0"/>
                <w:numId w:val="34"/>
              </w:numPr>
              <w:spacing w:before="60" w:after="0"/>
              <w:ind w:left="1020"/>
              <w:jc w:val="both"/>
              <w:rPr>
                <w:ins w:id="71" w:author="Unknown" w:date="2022-01-24T06:38:00Z"/>
                <w:color w:val="000000"/>
              </w:rPr>
            </w:pPr>
            <w:proofErr w:type="spellStart"/>
            <w:ins w:id="72" w:author="Unknown" w:date="2022-01-24T06:38:00Z">
              <w:r>
                <w:rPr>
                  <w:rFonts w:ascii="Times New Roman" w:eastAsia="Times New Roman" w:hAnsi="Times New Roman" w:cs="Times New Roman"/>
                  <w:color w:val="000000"/>
                  <w:sz w:val="28"/>
                  <w:szCs w:val="28"/>
                </w:rPr>
                <w:t>contentType</w:t>
              </w:r>
              <w:proofErr w:type="spellEnd"/>
            </w:ins>
          </w:p>
          <w:p w14:paraId="2959D12C" w14:textId="77777777" w:rsidR="003B5C88" w:rsidRDefault="00A30199">
            <w:pPr>
              <w:numPr>
                <w:ilvl w:val="0"/>
                <w:numId w:val="34"/>
              </w:numPr>
              <w:spacing w:before="60" w:after="0"/>
              <w:ind w:left="1020"/>
              <w:jc w:val="both"/>
              <w:rPr>
                <w:ins w:id="73" w:author="Unknown" w:date="2022-01-24T06:38:00Z"/>
                <w:color w:val="000000"/>
              </w:rPr>
            </w:pPr>
            <w:ins w:id="74" w:author="Unknown" w:date="2022-01-24T06:38:00Z">
              <w:r>
                <w:rPr>
                  <w:rFonts w:ascii="Times New Roman" w:eastAsia="Times New Roman" w:hAnsi="Times New Roman" w:cs="Times New Roman"/>
                  <w:color w:val="000000"/>
                  <w:sz w:val="28"/>
                  <w:szCs w:val="28"/>
                </w:rPr>
                <w:t>extends</w:t>
              </w:r>
            </w:ins>
          </w:p>
          <w:p w14:paraId="75BA492B" w14:textId="77777777" w:rsidR="003B5C88" w:rsidRDefault="00A30199">
            <w:pPr>
              <w:numPr>
                <w:ilvl w:val="0"/>
                <w:numId w:val="34"/>
              </w:numPr>
              <w:spacing w:before="60" w:after="0"/>
              <w:ind w:left="1020"/>
              <w:jc w:val="both"/>
              <w:rPr>
                <w:ins w:id="75" w:author="Unknown" w:date="2022-01-24T06:38:00Z"/>
                <w:color w:val="000000"/>
              </w:rPr>
            </w:pPr>
            <w:ins w:id="76" w:author="Unknown" w:date="2022-01-24T06:38:00Z">
              <w:r>
                <w:rPr>
                  <w:rFonts w:ascii="Times New Roman" w:eastAsia="Times New Roman" w:hAnsi="Times New Roman" w:cs="Times New Roman"/>
                  <w:color w:val="000000"/>
                  <w:sz w:val="28"/>
                  <w:szCs w:val="28"/>
                </w:rPr>
                <w:t>info</w:t>
              </w:r>
            </w:ins>
          </w:p>
          <w:p w14:paraId="0695DBB4" w14:textId="77777777" w:rsidR="003B5C88" w:rsidRDefault="00A30199">
            <w:pPr>
              <w:numPr>
                <w:ilvl w:val="0"/>
                <w:numId w:val="34"/>
              </w:numPr>
              <w:spacing w:before="60" w:after="0"/>
              <w:ind w:left="1020"/>
              <w:jc w:val="both"/>
              <w:rPr>
                <w:ins w:id="77" w:author="Unknown" w:date="2022-01-24T06:38:00Z"/>
                <w:color w:val="000000"/>
              </w:rPr>
            </w:pPr>
            <w:ins w:id="78" w:author="Unknown" w:date="2022-01-24T06:38:00Z">
              <w:r>
                <w:rPr>
                  <w:rFonts w:ascii="Times New Roman" w:eastAsia="Times New Roman" w:hAnsi="Times New Roman" w:cs="Times New Roman"/>
                  <w:color w:val="000000"/>
                  <w:sz w:val="28"/>
                  <w:szCs w:val="28"/>
                </w:rPr>
                <w:t>buffer</w:t>
              </w:r>
            </w:ins>
          </w:p>
          <w:p w14:paraId="3E1A3D37" w14:textId="77777777" w:rsidR="003B5C88" w:rsidRDefault="00A30199">
            <w:pPr>
              <w:numPr>
                <w:ilvl w:val="0"/>
                <w:numId w:val="34"/>
              </w:numPr>
              <w:spacing w:before="60" w:after="0"/>
              <w:ind w:left="1020"/>
              <w:jc w:val="both"/>
              <w:rPr>
                <w:ins w:id="79" w:author="Unknown" w:date="2022-01-24T06:38:00Z"/>
                <w:color w:val="000000"/>
              </w:rPr>
            </w:pPr>
            <w:ins w:id="80" w:author="Unknown" w:date="2022-01-24T06:38:00Z">
              <w:r>
                <w:rPr>
                  <w:rFonts w:ascii="Times New Roman" w:eastAsia="Times New Roman" w:hAnsi="Times New Roman" w:cs="Times New Roman"/>
                  <w:color w:val="000000"/>
                  <w:sz w:val="28"/>
                  <w:szCs w:val="28"/>
                </w:rPr>
                <w:t>language</w:t>
              </w:r>
            </w:ins>
          </w:p>
          <w:p w14:paraId="0FAB42FF" w14:textId="77777777" w:rsidR="003B5C88" w:rsidRDefault="00A30199">
            <w:pPr>
              <w:numPr>
                <w:ilvl w:val="0"/>
                <w:numId w:val="34"/>
              </w:numPr>
              <w:spacing w:before="60" w:after="0"/>
              <w:ind w:left="1020"/>
              <w:jc w:val="both"/>
              <w:rPr>
                <w:ins w:id="81" w:author="Unknown" w:date="2022-01-24T06:38:00Z"/>
                <w:color w:val="000000"/>
              </w:rPr>
            </w:pPr>
            <w:proofErr w:type="spellStart"/>
            <w:ins w:id="82" w:author="Unknown" w:date="2022-01-24T06:38:00Z">
              <w:r>
                <w:rPr>
                  <w:rFonts w:ascii="Times New Roman" w:eastAsia="Times New Roman" w:hAnsi="Times New Roman" w:cs="Times New Roman"/>
                  <w:color w:val="000000"/>
                  <w:sz w:val="28"/>
                  <w:szCs w:val="28"/>
                </w:rPr>
                <w:t>isELIgnored</w:t>
              </w:r>
              <w:proofErr w:type="spellEnd"/>
            </w:ins>
          </w:p>
          <w:p w14:paraId="3835E636" w14:textId="77777777" w:rsidR="003B5C88" w:rsidRDefault="00A30199">
            <w:pPr>
              <w:numPr>
                <w:ilvl w:val="0"/>
                <w:numId w:val="34"/>
              </w:numPr>
              <w:spacing w:before="60" w:after="0"/>
              <w:ind w:left="1020"/>
              <w:jc w:val="both"/>
              <w:rPr>
                <w:ins w:id="83" w:author="Unknown" w:date="2022-01-24T06:38:00Z"/>
                <w:color w:val="000000"/>
              </w:rPr>
            </w:pPr>
            <w:proofErr w:type="spellStart"/>
            <w:ins w:id="84" w:author="Unknown" w:date="2022-01-24T06:38:00Z">
              <w:r>
                <w:rPr>
                  <w:rFonts w:ascii="Times New Roman" w:eastAsia="Times New Roman" w:hAnsi="Times New Roman" w:cs="Times New Roman"/>
                  <w:color w:val="000000"/>
                  <w:sz w:val="28"/>
                  <w:szCs w:val="28"/>
                </w:rPr>
                <w:t>isThreadSafe</w:t>
              </w:r>
              <w:proofErr w:type="spellEnd"/>
            </w:ins>
          </w:p>
          <w:p w14:paraId="06CD7A97" w14:textId="77777777" w:rsidR="003B5C88" w:rsidRDefault="00A30199">
            <w:pPr>
              <w:numPr>
                <w:ilvl w:val="0"/>
                <w:numId w:val="34"/>
              </w:numPr>
              <w:spacing w:before="60" w:after="0"/>
              <w:ind w:left="1020"/>
              <w:jc w:val="both"/>
              <w:rPr>
                <w:ins w:id="85" w:author="Unknown" w:date="2022-01-24T06:38:00Z"/>
                <w:color w:val="000000"/>
              </w:rPr>
            </w:pPr>
            <w:proofErr w:type="spellStart"/>
            <w:ins w:id="86" w:author="Unknown" w:date="2022-01-24T06:38:00Z">
              <w:r>
                <w:rPr>
                  <w:rFonts w:ascii="Times New Roman" w:eastAsia="Times New Roman" w:hAnsi="Times New Roman" w:cs="Times New Roman"/>
                  <w:color w:val="000000"/>
                  <w:sz w:val="28"/>
                  <w:szCs w:val="28"/>
                </w:rPr>
                <w:t>autoFlush</w:t>
              </w:r>
              <w:proofErr w:type="spellEnd"/>
            </w:ins>
          </w:p>
          <w:p w14:paraId="13E4A596" w14:textId="77777777" w:rsidR="003B5C88" w:rsidRDefault="00A30199">
            <w:pPr>
              <w:numPr>
                <w:ilvl w:val="0"/>
                <w:numId w:val="34"/>
              </w:numPr>
              <w:spacing w:before="60" w:after="0"/>
              <w:ind w:left="1020"/>
              <w:jc w:val="both"/>
              <w:rPr>
                <w:ins w:id="87" w:author="Unknown" w:date="2022-01-24T06:38:00Z"/>
                <w:color w:val="000000"/>
              </w:rPr>
            </w:pPr>
            <w:ins w:id="88" w:author="Unknown" w:date="2022-01-24T06:38:00Z">
              <w:r>
                <w:rPr>
                  <w:rFonts w:ascii="Times New Roman" w:eastAsia="Times New Roman" w:hAnsi="Times New Roman" w:cs="Times New Roman"/>
                  <w:color w:val="000000"/>
                  <w:sz w:val="28"/>
                  <w:szCs w:val="28"/>
                </w:rPr>
                <w:t>session</w:t>
              </w:r>
            </w:ins>
          </w:p>
          <w:p w14:paraId="45B11DD8" w14:textId="77777777" w:rsidR="003B5C88" w:rsidRDefault="00A30199">
            <w:pPr>
              <w:numPr>
                <w:ilvl w:val="0"/>
                <w:numId w:val="34"/>
              </w:numPr>
              <w:spacing w:before="60" w:after="0"/>
              <w:ind w:left="1020"/>
              <w:jc w:val="both"/>
              <w:rPr>
                <w:ins w:id="89" w:author="Unknown" w:date="2022-01-24T06:38:00Z"/>
                <w:color w:val="000000"/>
              </w:rPr>
            </w:pPr>
            <w:proofErr w:type="spellStart"/>
            <w:ins w:id="90" w:author="Unknown" w:date="2022-01-24T06:38:00Z">
              <w:r>
                <w:rPr>
                  <w:rFonts w:ascii="Times New Roman" w:eastAsia="Times New Roman" w:hAnsi="Times New Roman" w:cs="Times New Roman"/>
                  <w:color w:val="000000"/>
                  <w:sz w:val="28"/>
                  <w:szCs w:val="28"/>
                </w:rPr>
                <w:t>pageEncoding</w:t>
              </w:r>
              <w:proofErr w:type="spellEnd"/>
            </w:ins>
          </w:p>
          <w:p w14:paraId="36D2C3B5" w14:textId="77777777" w:rsidR="003B5C88" w:rsidRDefault="00A30199">
            <w:pPr>
              <w:numPr>
                <w:ilvl w:val="0"/>
                <w:numId w:val="34"/>
              </w:numPr>
              <w:spacing w:before="60" w:after="0"/>
              <w:ind w:left="1020"/>
              <w:jc w:val="both"/>
              <w:rPr>
                <w:ins w:id="91" w:author="Unknown" w:date="2022-01-24T06:38:00Z"/>
                <w:color w:val="000000"/>
              </w:rPr>
            </w:pPr>
            <w:proofErr w:type="spellStart"/>
            <w:ins w:id="92" w:author="Unknown" w:date="2022-01-24T06:38:00Z">
              <w:r>
                <w:rPr>
                  <w:rFonts w:ascii="Times New Roman" w:eastAsia="Times New Roman" w:hAnsi="Times New Roman" w:cs="Times New Roman"/>
                  <w:color w:val="000000"/>
                  <w:sz w:val="28"/>
                  <w:szCs w:val="28"/>
                </w:rPr>
                <w:lastRenderedPageBreak/>
                <w:t>errorPage</w:t>
              </w:r>
              <w:proofErr w:type="spellEnd"/>
            </w:ins>
          </w:p>
          <w:p w14:paraId="4EAAC13B" w14:textId="77777777" w:rsidR="003B5C88" w:rsidRDefault="00A30199">
            <w:pPr>
              <w:numPr>
                <w:ilvl w:val="0"/>
                <w:numId w:val="34"/>
              </w:numPr>
              <w:spacing w:before="60" w:after="280"/>
              <w:ind w:left="1020"/>
              <w:jc w:val="both"/>
              <w:rPr>
                <w:ins w:id="93" w:author="Unknown" w:date="2022-01-24T06:38:00Z"/>
                <w:color w:val="000000"/>
              </w:rPr>
            </w:pPr>
            <w:proofErr w:type="spellStart"/>
            <w:ins w:id="94" w:author="Unknown" w:date="2022-01-24T06:38:00Z">
              <w:r>
                <w:rPr>
                  <w:rFonts w:ascii="Times New Roman" w:eastAsia="Times New Roman" w:hAnsi="Times New Roman" w:cs="Times New Roman"/>
                  <w:color w:val="000000"/>
                  <w:sz w:val="28"/>
                  <w:szCs w:val="28"/>
                </w:rPr>
                <w:t>isErrorPage</w:t>
              </w:r>
              <w:proofErr w:type="spellEnd"/>
            </w:ins>
          </w:p>
          <w:p w14:paraId="07C3E368" w14:textId="77777777" w:rsidR="003B5C88" w:rsidRDefault="006E31D1">
            <w:pPr>
              <w:spacing w:after="0"/>
              <w:ind w:left="300"/>
              <w:jc w:val="both"/>
              <w:rPr>
                <w:ins w:id="95" w:author="Unknown" w:date="2022-01-24T06:38:00Z"/>
                <w:rFonts w:ascii="Times New Roman" w:eastAsia="Times New Roman" w:hAnsi="Times New Roman" w:cs="Times New Roman"/>
                <w:color w:val="000000"/>
                <w:sz w:val="28"/>
                <w:szCs w:val="28"/>
              </w:rPr>
            </w:pPr>
            <w:ins w:id="96" w:author="Unknown" w:date="2022-01-24T06:38:00Z">
              <w:r>
                <w:pict w14:anchorId="3ABADF43">
                  <v:rect id="_x0000_i1034" style="width:0;height:1.5pt" o:hralign="center" o:hrstd="t" o:hr="t" fillcolor="#a0a0a0" stroked="f"/>
                </w:pict>
              </w:r>
            </w:ins>
          </w:p>
          <w:p w14:paraId="00F7C0A3" w14:textId="77777777" w:rsidR="003B5C88" w:rsidRDefault="00A30199">
            <w:pPr>
              <w:pStyle w:val="Heading3"/>
              <w:ind w:left="300"/>
              <w:jc w:val="both"/>
              <w:rPr>
                <w:rFonts w:ascii="Times New Roman" w:eastAsia="Times New Roman" w:hAnsi="Times New Roman" w:cs="Times New Roman"/>
                <w:b w:val="0"/>
                <w:color w:val="610B4B"/>
                <w:sz w:val="28"/>
                <w:szCs w:val="28"/>
              </w:rPr>
            </w:pPr>
            <w:ins w:id="97" w:author="Unknown" w:date="2022-01-24T06:38:00Z">
              <w:r>
                <w:rPr>
                  <w:rFonts w:ascii="Times New Roman" w:eastAsia="Times New Roman" w:hAnsi="Times New Roman" w:cs="Times New Roman"/>
                  <w:b w:val="0"/>
                  <w:color w:val="610B4B"/>
                  <w:sz w:val="28"/>
                  <w:szCs w:val="28"/>
                </w:rPr>
                <w:t>1)import</w:t>
              </w:r>
            </w:ins>
          </w:p>
          <w:tbl>
            <w:tblPr>
              <w:tblStyle w:val="a5"/>
              <w:tblW w:w="10140" w:type="dxa"/>
              <w:tblInd w:w="300" w:type="dxa"/>
              <w:tblLayout w:type="fixed"/>
              <w:tblLook w:val="0400" w:firstRow="0" w:lastRow="0" w:firstColumn="0" w:lastColumn="0" w:noHBand="0" w:noVBand="1"/>
            </w:tblPr>
            <w:tblGrid>
              <w:gridCol w:w="10140"/>
            </w:tblGrid>
            <w:tr w:rsidR="003B5C88" w14:paraId="63E94C26" w14:textId="77777777">
              <w:tc>
                <w:tcPr>
                  <w:tcW w:w="10140" w:type="dxa"/>
                  <w:vAlign w:val="center"/>
                </w:tcPr>
                <w:p w14:paraId="3BA5D501" w14:textId="77777777" w:rsidR="003B5C88" w:rsidRDefault="00A30199">
                  <w:pPr>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import attribute is used to import </w:t>
                  </w:r>
                  <w:proofErr w:type="spellStart"/>
                  <w:proofErr w:type="gramStart"/>
                  <w:r>
                    <w:rPr>
                      <w:rFonts w:ascii="Times New Roman" w:eastAsia="Times New Roman" w:hAnsi="Times New Roman" w:cs="Times New Roman"/>
                      <w:color w:val="000000"/>
                      <w:sz w:val="28"/>
                      <w:szCs w:val="28"/>
                    </w:rPr>
                    <w:t>class,interface</w:t>
                  </w:r>
                  <w:proofErr w:type="spellEnd"/>
                  <w:proofErr w:type="gramEnd"/>
                  <w:r>
                    <w:rPr>
                      <w:rFonts w:ascii="Times New Roman" w:eastAsia="Times New Roman" w:hAnsi="Times New Roman" w:cs="Times New Roman"/>
                      <w:color w:val="000000"/>
                      <w:sz w:val="28"/>
                      <w:szCs w:val="28"/>
                    </w:rPr>
                    <w:t xml:space="preserve"> or all the members of a </w:t>
                  </w:r>
                  <w:proofErr w:type="spellStart"/>
                  <w:r>
                    <w:rPr>
                      <w:rFonts w:ascii="Times New Roman" w:eastAsia="Times New Roman" w:hAnsi="Times New Roman" w:cs="Times New Roman"/>
                      <w:color w:val="000000"/>
                      <w:sz w:val="28"/>
                      <w:szCs w:val="28"/>
                    </w:rPr>
                    <w:t>package.It</w:t>
                  </w:r>
                  <w:proofErr w:type="spellEnd"/>
                  <w:r>
                    <w:rPr>
                      <w:rFonts w:ascii="Times New Roman" w:eastAsia="Times New Roman" w:hAnsi="Times New Roman" w:cs="Times New Roman"/>
                      <w:color w:val="000000"/>
                      <w:sz w:val="28"/>
                      <w:szCs w:val="28"/>
                    </w:rPr>
                    <w:t xml:space="preserve"> is similar to import keyword in java class or interface.</w:t>
                  </w:r>
                </w:p>
              </w:tc>
            </w:tr>
          </w:tbl>
          <w:p w14:paraId="081B295F" w14:textId="77777777" w:rsidR="003B5C88" w:rsidRDefault="00A30199">
            <w:pPr>
              <w:pStyle w:val="Heading3"/>
              <w:ind w:left="300"/>
              <w:jc w:val="both"/>
              <w:rPr>
                <w:ins w:id="98" w:author="Unknown" w:date="2022-01-24T06:38:00Z"/>
                <w:rFonts w:ascii="Times New Roman" w:eastAsia="Times New Roman" w:hAnsi="Times New Roman" w:cs="Times New Roman"/>
                <w:b w:val="0"/>
                <w:color w:val="610B4B"/>
                <w:sz w:val="28"/>
                <w:szCs w:val="28"/>
              </w:rPr>
            </w:pPr>
            <w:ins w:id="99" w:author="Unknown" w:date="2022-01-24T06:38:00Z">
              <w:r>
                <w:rPr>
                  <w:rFonts w:ascii="Times New Roman" w:eastAsia="Times New Roman" w:hAnsi="Times New Roman" w:cs="Times New Roman"/>
                  <w:b w:val="0"/>
                  <w:color w:val="610B4B"/>
                  <w:sz w:val="28"/>
                  <w:szCs w:val="28"/>
                </w:rPr>
                <w:t>Example of import attribute</w:t>
              </w:r>
            </w:ins>
          </w:p>
          <w:p w14:paraId="150ED3A4" w14:textId="77777777" w:rsidR="003B5C88" w:rsidRDefault="00A30199">
            <w:pPr>
              <w:numPr>
                <w:ilvl w:val="0"/>
                <w:numId w:val="36"/>
              </w:numPr>
              <w:spacing w:after="0"/>
              <w:ind w:left="300"/>
              <w:jc w:val="both"/>
              <w:rPr>
                <w:ins w:id="100" w:author="Unknown" w:date="2022-01-24T06:38:00Z"/>
                <w:rFonts w:ascii="Times New Roman" w:eastAsia="Times New Roman" w:hAnsi="Times New Roman" w:cs="Times New Roman"/>
                <w:color w:val="000000"/>
                <w:sz w:val="28"/>
                <w:szCs w:val="28"/>
              </w:rPr>
            </w:pPr>
            <w:ins w:id="101" w:author="Unknown" w:date="2022-01-24T06:38:00Z">
              <w:r>
                <w:rPr>
                  <w:rFonts w:ascii="Times New Roman" w:eastAsia="Times New Roman" w:hAnsi="Times New Roman" w:cs="Times New Roman"/>
                  <w:color w:val="000000"/>
                  <w:sz w:val="28"/>
                  <w:szCs w:val="28"/>
                </w:rPr>
                <w:t>&lt;html&gt;  </w:t>
              </w:r>
            </w:ins>
          </w:p>
          <w:p w14:paraId="74DA01E8" w14:textId="77777777" w:rsidR="003B5C88" w:rsidRDefault="00A30199">
            <w:pPr>
              <w:numPr>
                <w:ilvl w:val="0"/>
                <w:numId w:val="36"/>
              </w:numPr>
              <w:spacing w:after="0"/>
              <w:ind w:left="300"/>
              <w:jc w:val="both"/>
              <w:rPr>
                <w:ins w:id="102" w:author="Unknown" w:date="2022-01-24T06:38:00Z"/>
                <w:rFonts w:ascii="Times New Roman" w:eastAsia="Times New Roman" w:hAnsi="Times New Roman" w:cs="Times New Roman"/>
                <w:color w:val="000000"/>
                <w:sz w:val="28"/>
                <w:szCs w:val="28"/>
              </w:rPr>
            </w:pPr>
            <w:ins w:id="103" w:author="Unknown" w:date="2022-01-24T06:38:00Z">
              <w:r>
                <w:rPr>
                  <w:rFonts w:ascii="Times New Roman" w:eastAsia="Times New Roman" w:hAnsi="Times New Roman" w:cs="Times New Roman"/>
                  <w:color w:val="000000"/>
                  <w:sz w:val="28"/>
                  <w:szCs w:val="28"/>
                </w:rPr>
                <w:t>&lt;body&gt;  </w:t>
              </w:r>
            </w:ins>
          </w:p>
          <w:p w14:paraId="6A881E7C" w14:textId="77777777" w:rsidR="003B5C88" w:rsidRDefault="00A30199">
            <w:pPr>
              <w:numPr>
                <w:ilvl w:val="0"/>
                <w:numId w:val="36"/>
              </w:numPr>
              <w:spacing w:after="0"/>
              <w:ind w:left="300"/>
              <w:jc w:val="both"/>
              <w:rPr>
                <w:ins w:id="104" w:author="Unknown" w:date="2022-01-24T06:38:00Z"/>
                <w:rFonts w:ascii="Times New Roman" w:eastAsia="Times New Roman" w:hAnsi="Times New Roman" w:cs="Times New Roman"/>
                <w:color w:val="000000"/>
                <w:sz w:val="28"/>
                <w:szCs w:val="28"/>
              </w:rPr>
            </w:pPr>
            <w:ins w:id="105" w:author="Unknown" w:date="2022-01-24T06:38:00Z">
              <w:r>
                <w:rPr>
                  <w:rFonts w:ascii="Times New Roman" w:eastAsia="Times New Roman" w:hAnsi="Times New Roman" w:cs="Times New Roman"/>
                  <w:color w:val="000000"/>
                  <w:sz w:val="28"/>
                  <w:szCs w:val="28"/>
                </w:rPr>
                <w:t>  </w:t>
              </w:r>
            </w:ins>
          </w:p>
          <w:p w14:paraId="030668F9" w14:textId="77777777" w:rsidR="003B5C88" w:rsidRDefault="00A30199">
            <w:pPr>
              <w:numPr>
                <w:ilvl w:val="0"/>
                <w:numId w:val="36"/>
              </w:numPr>
              <w:spacing w:after="0"/>
              <w:ind w:left="300"/>
              <w:jc w:val="both"/>
              <w:rPr>
                <w:ins w:id="106" w:author="Unknown" w:date="2022-01-24T06:38:00Z"/>
                <w:rFonts w:ascii="Times New Roman" w:eastAsia="Times New Roman" w:hAnsi="Times New Roman" w:cs="Times New Roman"/>
                <w:color w:val="000000"/>
                <w:sz w:val="28"/>
                <w:szCs w:val="28"/>
              </w:rPr>
            </w:pPr>
            <w:ins w:id="107" w:author="Unknown" w:date="2022-01-24T06:38:00Z">
              <w:r>
                <w:rPr>
                  <w:rFonts w:ascii="Times New Roman" w:eastAsia="Times New Roman" w:hAnsi="Times New Roman" w:cs="Times New Roman"/>
                  <w:color w:val="000000"/>
                  <w:sz w:val="28"/>
                  <w:szCs w:val="28"/>
                </w:rPr>
                <w:t>&lt;%@ page </w:t>
              </w:r>
              <w:r>
                <w:rPr>
                  <w:rFonts w:ascii="Times New Roman" w:eastAsia="Times New Roman" w:hAnsi="Times New Roman" w:cs="Times New Roman"/>
                  <w:b/>
                  <w:color w:val="006699"/>
                  <w:sz w:val="28"/>
                  <w:szCs w:val="28"/>
                </w:rPr>
                <w:t>import</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FF"/>
                  <w:sz w:val="28"/>
                  <w:szCs w:val="28"/>
                </w:rPr>
                <w:t>"</w:t>
              </w:r>
              <w:proofErr w:type="spellStart"/>
              <w:proofErr w:type="gramStart"/>
              <w:r>
                <w:rPr>
                  <w:rFonts w:ascii="Times New Roman" w:eastAsia="Times New Roman" w:hAnsi="Times New Roman" w:cs="Times New Roman"/>
                  <w:color w:val="0000FF"/>
                  <w:sz w:val="28"/>
                  <w:szCs w:val="28"/>
                </w:rPr>
                <w:t>java.util</w:t>
              </w:r>
              <w:proofErr w:type="gramEnd"/>
              <w:r>
                <w:rPr>
                  <w:rFonts w:ascii="Times New Roman" w:eastAsia="Times New Roman" w:hAnsi="Times New Roman" w:cs="Times New Roman"/>
                  <w:color w:val="0000FF"/>
                  <w:sz w:val="28"/>
                  <w:szCs w:val="28"/>
                </w:rPr>
                <w:t>.Date</w:t>
              </w:r>
              <w:proofErr w:type="spellEnd"/>
              <w:r>
                <w:rPr>
                  <w:rFonts w:ascii="Times New Roman" w:eastAsia="Times New Roman" w:hAnsi="Times New Roman" w:cs="Times New Roman"/>
                  <w:color w:val="0000FF"/>
                  <w:sz w:val="28"/>
                  <w:szCs w:val="28"/>
                </w:rPr>
                <w:t>"</w:t>
              </w:r>
              <w:r>
                <w:rPr>
                  <w:rFonts w:ascii="Times New Roman" w:eastAsia="Times New Roman" w:hAnsi="Times New Roman" w:cs="Times New Roman"/>
                  <w:color w:val="000000"/>
                  <w:sz w:val="28"/>
                  <w:szCs w:val="28"/>
                </w:rPr>
                <w:t> %&gt;  </w:t>
              </w:r>
            </w:ins>
          </w:p>
          <w:p w14:paraId="27F5B77B" w14:textId="77777777" w:rsidR="003B5C88" w:rsidRDefault="00A30199">
            <w:pPr>
              <w:numPr>
                <w:ilvl w:val="0"/>
                <w:numId w:val="36"/>
              </w:numPr>
              <w:spacing w:after="0"/>
              <w:ind w:left="300"/>
              <w:jc w:val="both"/>
              <w:rPr>
                <w:ins w:id="108" w:author="Unknown" w:date="2022-01-24T06:38:00Z"/>
                <w:rFonts w:ascii="Times New Roman" w:eastAsia="Times New Roman" w:hAnsi="Times New Roman" w:cs="Times New Roman"/>
                <w:color w:val="000000"/>
                <w:sz w:val="28"/>
                <w:szCs w:val="28"/>
              </w:rPr>
            </w:pPr>
            <w:ins w:id="109" w:author="Unknown" w:date="2022-01-24T06:38:00Z">
              <w:r>
                <w:rPr>
                  <w:rFonts w:ascii="Times New Roman" w:eastAsia="Times New Roman" w:hAnsi="Times New Roman" w:cs="Times New Roman"/>
                  <w:color w:val="000000"/>
                  <w:sz w:val="28"/>
                  <w:szCs w:val="28"/>
                </w:rPr>
                <w:t>Today is: &lt;%= </w:t>
              </w:r>
              <w:r>
                <w:rPr>
                  <w:rFonts w:ascii="Times New Roman" w:eastAsia="Times New Roman" w:hAnsi="Times New Roman" w:cs="Times New Roman"/>
                  <w:b/>
                  <w:color w:val="006699"/>
                  <w:sz w:val="28"/>
                  <w:szCs w:val="28"/>
                </w:rPr>
                <w:t>new</w:t>
              </w:r>
              <w:r>
                <w:rPr>
                  <w:rFonts w:ascii="Times New Roman" w:eastAsia="Times New Roman" w:hAnsi="Times New Roman" w:cs="Times New Roman"/>
                  <w:color w:val="000000"/>
                  <w:sz w:val="28"/>
                  <w:szCs w:val="28"/>
                </w:rPr>
                <w:t> </w:t>
              </w:r>
              <w:proofErr w:type="gramStart"/>
              <w:r>
                <w:rPr>
                  <w:rFonts w:ascii="Times New Roman" w:eastAsia="Times New Roman" w:hAnsi="Times New Roman" w:cs="Times New Roman"/>
                  <w:color w:val="000000"/>
                  <w:sz w:val="28"/>
                  <w:szCs w:val="28"/>
                </w:rPr>
                <w:t>Date(</w:t>
              </w:r>
              <w:proofErr w:type="gramEnd"/>
              <w:r>
                <w:rPr>
                  <w:rFonts w:ascii="Times New Roman" w:eastAsia="Times New Roman" w:hAnsi="Times New Roman" w:cs="Times New Roman"/>
                  <w:color w:val="000000"/>
                  <w:sz w:val="28"/>
                  <w:szCs w:val="28"/>
                </w:rPr>
                <w:t>) %&gt;  </w:t>
              </w:r>
            </w:ins>
          </w:p>
          <w:p w14:paraId="188CA4CF" w14:textId="77777777" w:rsidR="003B5C88" w:rsidRDefault="00A30199">
            <w:pPr>
              <w:numPr>
                <w:ilvl w:val="0"/>
                <w:numId w:val="36"/>
              </w:numPr>
              <w:spacing w:after="0"/>
              <w:ind w:left="300"/>
              <w:jc w:val="both"/>
              <w:rPr>
                <w:ins w:id="110" w:author="Unknown" w:date="2022-01-24T06:38:00Z"/>
                <w:rFonts w:ascii="Times New Roman" w:eastAsia="Times New Roman" w:hAnsi="Times New Roman" w:cs="Times New Roman"/>
                <w:color w:val="000000"/>
                <w:sz w:val="28"/>
                <w:szCs w:val="28"/>
              </w:rPr>
            </w:pPr>
            <w:ins w:id="111" w:author="Unknown" w:date="2022-01-24T06:38:00Z">
              <w:r>
                <w:rPr>
                  <w:rFonts w:ascii="Times New Roman" w:eastAsia="Times New Roman" w:hAnsi="Times New Roman" w:cs="Times New Roman"/>
                  <w:color w:val="000000"/>
                  <w:sz w:val="28"/>
                  <w:szCs w:val="28"/>
                </w:rPr>
                <w:t>  </w:t>
              </w:r>
            </w:ins>
          </w:p>
          <w:p w14:paraId="669B4960" w14:textId="77777777" w:rsidR="003B5C88" w:rsidRDefault="00A30199">
            <w:pPr>
              <w:numPr>
                <w:ilvl w:val="0"/>
                <w:numId w:val="36"/>
              </w:numPr>
              <w:spacing w:after="0"/>
              <w:ind w:left="300"/>
              <w:jc w:val="both"/>
              <w:rPr>
                <w:ins w:id="112" w:author="Unknown" w:date="2022-01-24T06:38:00Z"/>
                <w:rFonts w:ascii="Times New Roman" w:eastAsia="Times New Roman" w:hAnsi="Times New Roman" w:cs="Times New Roman"/>
                <w:color w:val="000000"/>
                <w:sz w:val="28"/>
                <w:szCs w:val="28"/>
              </w:rPr>
            </w:pPr>
            <w:ins w:id="113" w:author="Unknown" w:date="2022-01-24T06:38:00Z">
              <w:r>
                <w:rPr>
                  <w:rFonts w:ascii="Times New Roman" w:eastAsia="Times New Roman" w:hAnsi="Times New Roman" w:cs="Times New Roman"/>
                  <w:color w:val="000000"/>
                  <w:sz w:val="28"/>
                  <w:szCs w:val="28"/>
                </w:rPr>
                <w:t>&lt;/body&gt;  </w:t>
              </w:r>
            </w:ins>
          </w:p>
          <w:p w14:paraId="6E5AE035" w14:textId="77777777" w:rsidR="003B5C88" w:rsidRDefault="00A30199">
            <w:pPr>
              <w:numPr>
                <w:ilvl w:val="0"/>
                <w:numId w:val="36"/>
              </w:numPr>
              <w:spacing w:after="0"/>
              <w:ind w:left="300"/>
              <w:jc w:val="both"/>
              <w:rPr>
                <w:ins w:id="114" w:author="Unknown" w:date="2022-01-24T06:38:00Z"/>
                <w:rFonts w:ascii="Times New Roman" w:eastAsia="Times New Roman" w:hAnsi="Times New Roman" w:cs="Times New Roman"/>
                <w:color w:val="000000"/>
                <w:sz w:val="28"/>
                <w:szCs w:val="28"/>
              </w:rPr>
            </w:pPr>
            <w:ins w:id="115" w:author="Unknown" w:date="2022-01-24T06:38:00Z">
              <w:r>
                <w:rPr>
                  <w:rFonts w:ascii="Times New Roman" w:eastAsia="Times New Roman" w:hAnsi="Times New Roman" w:cs="Times New Roman"/>
                  <w:color w:val="000000"/>
                  <w:sz w:val="28"/>
                  <w:szCs w:val="28"/>
                </w:rPr>
                <w:t>&lt;/html&gt;  </w:t>
              </w:r>
            </w:ins>
          </w:p>
          <w:p w14:paraId="2F584685" w14:textId="77777777" w:rsidR="003B5C88" w:rsidRDefault="006E31D1">
            <w:pPr>
              <w:ind w:left="300"/>
              <w:jc w:val="both"/>
              <w:rPr>
                <w:ins w:id="116" w:author="Unknown" w:date="2022-01-24T06:38:00Z"/>
                <w:rFonts w:ascii="Times New Roman" w:eastAsia="Times New Roman" w:hAnsi="Times New Roman" w:cs="Times New Roman"/>
                <w:color w:val="000000"/>
                <w:sz w:val="28"/>
                <w:szCs w:val="28"/>
              </w:rPr>
            </w:pPr>
            <w:ins w:id="117" w:author="Unknown" w:date="2022-01-24T06:38:00Z">
              <w:r>
                <w:pict w14:anchorId="2E13E336">
                  <v:rect id="_x0000_i1035" style="width:0;height:1.5pt" o:hralign="center" o:hrstd="t" o:hr="t" fillcolor="#a0a0a0" stroked="f"/>
                </w:pict>
              </w:r>
            </w:ins>
          </w:p>
          <w:p w14:paraId="68961A21" w14:textId="77777777" w:rsidR="003B5C88" w:rsidRDefault="00A30199">
            <w:pPr>
              <w:pStyle w:val="Heading3"/>
              <w:ind w:left="300"/>
              <w:jc w:val="both"/>
              <w:rPr>
                <w:ins w:id="118" w:author="Unknown" w:date="2022-01-24T06:38:00Z"/>
                <w:rFonts w:ascii="Times New Roman" w:eastAsia="Times New Roman" w:hAnsi="Times New Roman" w:cs="Times New Roman"/>
                <w:b w:val="0"/>
                <w:color w:val="610B4B"/>
                <w:sz w:val="28"/>
                <w:szCs w:val="28"/>
              </w:rPr>
            </w:pPr>
            <w:ins w:id="119" w:author="Unknown" w:date="2022-01-24T06:38:00Z">
              <w:r>
                <w:rPr>
                  <w:rFonts w:ascii="Times New Roman" w:eastAsia="Times New Roman" w:hAnsi="Times New Roman" w:cs="Times New Roman"/>
                  <w:b w:val="0"/>
                  <w:color w:val="610B4B"/>
                  <w:sz w:val="28"/>
                  <w:szCs w:val="28"/>
                </w:rPr>
                <w:t>2)</w:t>
              </w:r>
              <w:proofErr w:type="spellStart"/>
              <w:r>
                <w:rPr>
                  <w:rFonts w:ascii="Times New Roman" w:eastAsia="Times New Roman" w:hAnsi="Times New Roman" w:cs="Times New Roman"/>
                  <w:b w:val="0"/>
                  <w:color w:val="610B4B"/>
                  <w:sz w:val="28"/>
                  <w:szCs w:val="28"/>
                </w:rPr>
                <w:t>contentType</w:t>
              </w:r>
              <w:proofErr w:type="spellEnd"/>
            </w:ins>
          </w:p>
          <w:p w14:paraId="61755E92" w14:textId="77777777" w:rsidR="003B5C88" w:rsidRDefault="00A30199">
            <w:pPr>
              <w:pBdr>
                <w:top w:val="nil"/>
                <w:left w:val="nil"/>
                <w:bottom w:val="nil"/>
                <w:right w:val="nil"/>
                <w:between w:val="nil"/>
              </w:pBdr>
              <w:spacing w:before="280" w:after="280" w:line="240" w:lineRule="auto"/>
              <w:ind w:left="300"/>
              <w:jc w:val="both"/>
              <w:rPr>
                <w:ins w:id="120" w:author="Unknown" w:date="2022-01-24T06:38:00Z"/>
                <w:rFonts w:ascii="Times New Roman" w:eastAsia="Times New Roman" w:hAnsi="Times New Roman" w:cs="Times New Roman"/>
                <w:color w:val="000000"/>
                <w:sz w:val="28"/>
                <w:szCs w:val="28"/>
              </w:rPr>
            </w:pPr>
            <w:ins w:id="121" w:author="Unknown" w:date="2022-01-24T06:38:00Z">
              <w:r>
                <w:rPr>
                  <w:rFonts w:ascii="Times New Roman" w:eastAsia="Times New Roman" w:hAnsi="Times New Roman" w:cs="Times New Roman"/>
                  <w:color w:val="000000"/>
                  <w:sz w:val="28"/>
                  <w:szCs w:val="28"/>
                </w:rPr>
                <w:t xml:space="preserve">The </w:t>
              </w:r>
              <w:proofErr w:type="spellStart"/>
              <w:r>
                <w:rPr>
                  <w:rFonts w:ascii="Times New Roman" w:eastAsia="Times New Roman" w:hAnsi="Times New Roman" w:cs="Times New Roman"/>
                  <w:color w:val="000000"/>
                  <w:sz w:val="28"/>
                  <w:szCs w:val="28"/>
                </w:rPr>
                <w:t>contentType</w:t>
              </w:r>
              <w:proofErr w:type="spellEnd"/>
              <w:r>
                <w:rPr>
                  <w:rFonts w:ascii="Times New Roman" w:eastAsia="Times New Roman" w:hAnsi="Times New Roman" w:cs="Times New Roman"/>
                  <w:color w:val="000000"/>
                  <w:sz w:val="28"/>
                  <w:szCs w:val="28"/>
                </w:rPr>
                <w:t xml:space="preserve"> attribute defines the </w:t>
              </w:r>
              <w:proofErr w:type="gramStart"/>
              <w:r>
                <w:rPr>
                  <w:rFonts w:ascii="Times New Roman" w:eastAsia="Times New Roman" w:hAnsi="Times New Roman" w:cs="Times New Roman"/>
                  <w:color w:val="000000"/>
                  <w:sz w:val="28"/>
                  <w:szCs w:val="28"/>
                </w:rPr>
                <w:t>MIME(</w:t>
              </w:r>
              <w:proofErr w:type="gramEnd"/>
              <w:r>
                <w:rPr>
                  <w:rFonts w:ascii="Times New Roman" w:eastAsia="Times New Roman" w:hAnsi="Times New Roman" w:cs="Times New Roman"/>
                  <w:color w:val="000000"/>
                  <w:sz w:val="28"/>
                  <w:szCs w:val="28"/>
                </w:rPr>
                <w:t xml:space="preserve">Multipurpose Internet Mail Extension) type of the HTTP </w:t>
              </w:r>
              <w:proofErr w:type="spellStart"/>
              <w:r>
                <w:rPr>
                  <w:rFonts w:ascii="Times New Roman" w:eastAsia="Times New Roman" w:hAnsi="Times New Roman" w:cs="Times New Roman"/>
                  <w:color w:val="000000"/>
                  <w:sz w:val="28"/>
                  <w:szCs w:val="28"/>
                </w:rPr>
                <w:t>response.The</w:t>
              </w:r>
              <w:proofErr w:type="spellEnd"/>
              <w:r>
                <w:rPr>
                  <w:rFonts w:ascii="Times New Roman" w:eastAsia="Times New Roman" w:hAnsi="Times New Roman" w:cs="Times New Roman"/>
                  <w:color w:val="000000"/>
                  <w:sz w:val="28"/>
                  <w:szCs w:val="28"/>
                </w:rPr>
                <w:t xml:space="preserve"> default value is "text/</w:t>
              </w:r>
              <w:proofErr w:type="spellStart"/>
              <w:r>
                <w:rPr>
                  <w:rFonts w:ascii="Times New Roman" w:eastAsia="Times New Roman" w:hAnsi="Times New Roman" w:cs="Times New Roman"/>
                  <w:color w:val="000000"/>
                  <w:sz w:val="28"/>
                  <w:szCs w:val="28"/>
                </w:rPr>
                <w:t>html;charset</w:t>
              </w:r>
              <w:proofErr w:type="spellEnd"/>
              <w:r>
                <w:rPr>
                  <w:rFonts w:ascii="Times New Roman" w:eastAsia="Times New Roman" w:hAnsi="Times New Roman" w:cs="Times New Roman"/>
                  <w:color w:val="000000"/>
                  <w:sz w:val="28"/>
                  <w:szCs w:val="28"/>
                </w:rPr>
                <w:t>=ISO-8859-1".</w:t>
              </w:r>
            </w:ins>
          </w:p>
          <w:p w14:paraId="6EB9E72B" w14:textId="77777777" w:rsidR="003B5C88" w:rsidRDefault="00A30199">
            <w:pPr>
              <w:pStyle w:val="Heading3"/>
              <w:ind w:left="300"/>
              <w:jc w:val="both"/>
              <w:rPr>
                <w:ins w:id="122" w:author="Unknown" w:date="2022-01-24T06:38:00Z"/>
                <w:rFonts w:ascii="Times New Roman" w:eastAsia="Times New Roman" w:hAnsi="Times New Roman" w:cs="Times New Roman"/>
                <w:b w:val="0"/>
                <w:color w:val="610B4B"/>
                <w:sz w:val="28"/>
                <w:szCs w:val="28"/>
              </w:rPr>
            </w:pPr>
            <w:ins w:id="123" w:author="Unknown" w:date="2022-01-24T06:38:00Z">
              <w:r>
                <w:rPr>
                  <w:rFonts w:ascii="Times New Roman" w:eastAsia="Times New Roman" w:hAnsi="Times New Roman" w:cs="Times New Roman"/>
                  <w:b w:val="0"/>
                  <w:color w:val="610B4B"/>
                  <w:sz w:val="28"/>
                  <w:szCs w:val="28"/>
                </w:rPr>
                <w:t xml:space="preserve">Example of </w:t>
              </w:r>
              <w:proofErr w:type="spellStart"/>
              <w:r>
                <w:rPr>
                  <w:rFonts w:ascii="Times New Roman" w:eastAsia="Times New Roman" w:hAnsi="Times New Roman" w:cs="Times New Roman"/>
                  <w:b w:val="0"/>
                  <w:color w:val="610B4B"/>
                  <w:sz w:val="28"/>
                  <w:szCs w:val="28"/>
                </w:rPr>
                <w:t>contentType</w:t>
              </w:r>
              <w:proofErr w:type="spellEnd"/>
              <w:r>
                <w:rPr>
                  <w:rFonts w:ascii="Times New Roman" w:eastAsia="Times New Roman" w:hAnsi="Times New Roman" w:cs="Times New Roman"/>
                  <w:b w:val="0"/>
                  <w:color w:val="610B4B"/>
                  <w:sz w:val="28"/>
                  <w:szCs w:val="28"/>
                </w:rPr>
                <w:t xml:space="preserve"> attribute</w:t>
              </w:r>
            </w:ins>
          </w:p>
          <w:p w14:paraId="6CE65E8B" w14:textId="77777777" w:rsidR="003B5C88" w:rsidRDefault="00A30199">
            <w:pPr>
              <w:numPr>
                <w:ilvl w:val="0"/>
                <w:numId w:val="38"/>
              </w:numPr>
              <w:spacing w:after="0"/>
              <w:ind w:left="300"/>
              <w:jc w:val="both"/>
              <w:rPr>
                <w:ins w:id="124" w:author="Unknown" w:date="2022-01-24T06:38:00Z"/>
                <w:rFonts w:ascii="Times New Roman" w:eastAsia="Times New Roman" w:hAnsi="Times New Roman" w:cs="Times New Roman"/>
                <w:color w:val="000000"/>
                <w:sz w:val="28"/>
                <w:szCs w:val="28"/>
              </w:rPr>
            </w:pPr>
            <w:ins w:id="125" w:author="Unknown" w:date="2022-01-24T06:38:00Z">
              <w:r>
                <w:rPr>
                  <w:rFonts w:ascii="Times New Roman" w:eastAsia="Times New Roman" w:hAnsi="Times New Roman" w:cs="Times New Roman"/>
                  <w:color w:val="000000"/>
                  <w:sz w:val="28"/>
                  <w:szCs w:val="28"/>
                </w:rPr>
                <w:t>&lt;html&gt;  </w:t>
              </w:r>
            </w:ins>
          </w:p>
          <w:p w14:paraId="5CC5F980" w14:textId="77777777" w:rsidR="003B5C88" w:rsidRDefault="00A30199">
            <w:pPr>
              <w:numPr>
                <w:ilvl w:val="0"/>
                <w:numId w:val="38"/>
              </w:numPr>
              <w:spacing w:after="0"/>
              <w:ind w:left="300"/>
              <w:jc w:val="both"/>
              <w:rPr>
                <w:ins w:id="126" w:author="Unknown" w:date="2022-01-24T06:38:00Z"/>
                <w:rFonts w:ascii="Times New Roman" w:eastAsia="Times New Roman" w:hAnsi="Times New Roman" w:cs="Times New Roman"/>
                <w:color w:val="000000"/>
                <w:sz w:val="28"/>
                <w:szCs w:val="28"/>
              </w:rPr>
            </w:pPr>
            <w:ins w:id="127" w:author="Unknown" w:date="2022-01-24T06:38:00Z">
              <w:r>
                <w:rPr>
                  <w:rFonts w:ascii="Times New Roman" w:eastAsia="Times New Roman" w:hAnsi="Times New Roman" w:cs="Times New Roman"/>
                  <w:color w:val="000000"/>
                  <w:sz w:val="28"/>
                  <w:szCs w:val="28"/>
                </w:rPr>
                <w:t>&lt;body&gt;  </w:t>
              </w:r>
            </w:ins>
          </w:p>
          <w:p w14:paraId="320178D8" w14:textId="77777777" w:rsidR="003B5C88" w:rsidRDefault="00A30199">
            <w:pPr>
              <w:numPr>
                <w:ilvl w:val="0"/>
                <w:numId w:val="38"/>
              </w:numPr>
              <w:spacing w:after="0"/>
              <w:ind w:left="300"/>
              <w:jc w:val="both"/>
              <w:rPr>
                <w:ins w:id="128" w:author="Unknown" w:date="2022-01-24T06:38:00Z"/>
                <w:rFonts w:ascii="Times New Roman" w:eastAsia="Times New Roman" w:hAnsi="Times New Roman" w:cs="Times New Roman"/>
                <w:color w:val="000000"/>
                <w:sz w:val="28"/>
                <w:szCs w:val="28"/>
              </w:rPr>
            </w:pPr>
            <w:ins w:id="129" w:author="Unknown" w:date="2022-01-24T06:38:00Z">
              <w:r>
                <w:rPr>
                  <w:rFonts w:ascii="Times New Roman" w:eastAsia="Times New Roman" w:hAnsi="Times New Roman" w:cs="Times New Roman"/>
                  <w:color w:val="000000"/>
                  <w:sz w:val="28"/>
                  <w:szCs w:val="28"/>
                </w:rPr>
                <w:t>  </w:t>
              </w:r>
            </w:ins>
          </w:p>
          <w:p w14:paraId="7D85CC09" w14:textId="77777777" w:rsidR="003B5C88" w:rsidRDefault="00A30199">
            <w:pPr>
              <w:numPr>
                <w:ilvl w:val="0"/>
                <w:numId w:val="38"/>
              </w:numPr>
              <w:spacing w:after="0"/>
              <w:ind w:left="300"/>
              <w:jc w:val="both"/>
              <w:rPr>
                <w:ins w:id="130" w:author="Unknown" w:date="2022-01-24T06:38:00Z"/>
                <w:rFonts w:ascii="Times New Roman" w:eastAsia="Times New Roman" w:hAnsi="Times New Roman" w:cs="Times New Roman"/>
                <w:color w:val="000000"/>
                <w:sz w:val="28"/>
                <w:szCs w:val="28"/>
              </w:rPr>
            </w:pPr>
            <w:ins w:id="131" w:author="Unknown" w:date="2022-01-24T06:38:00Z">
              <w:r>
                <w:rPr>
                  <w:rFonts w:ascii="Times New Roman" w:eastAsia="Times New Roman" w:hAnsi="Times New Roman" w:cs="Times New Roman"/>
                  <w:color w:val="000000"/>
                  <w:sz w:val="28"/>
                  <w:szCs w:val="28"/>
                </w:rPr>
                <w:t>&lt;%@ page </w:t>
              </w:r>
              <w:proofErr w:type="spellStart"/>
              <w:r>
                <w:rPr>
                  <w:rFonts w:ascii="Times New Roman" w:eastAsia="Times New Roman" w:hAnsi="Times New Roman" w:cs="Times New Roman"/>
                  <w:color w:val="000000"/>
                  <w:sz w:val="28"/>
                  <w:szCs w:val="28"/>
                </w:rPr>
                <w:t>contentType</w:t>
              </w:r>
              <w:proofErr w:type="spellEnd"/>
              <w:r>
                <w:rPr>
                  <w:rFonts w:ascii="Times New Roman" w:eastAsia="Times New Roman" w:hAnsi="Times New Roman" w:cs="Times New Roman"/>
                  <w:color w:val="000000"/>
                  <w:sz w:val="28"/>
                  <w:szCs w:val="28"/>
                </w:rPr>
                <w:t>=application/</w:t>
              </w:r>
              <w:proofErr w:type="spellStart"/>
              <w:r>
                <w:rPr>
                  <w:rFonts w:ascii="Times New Roman" w:eastAsia="Times New Roman" w:hAnsi="Times New Roman" w:cs="Times New Roman"/>
                  <w:color w:val="000000"/>
                  <w:sz w:val="28"/>
                  <w:szCs w:val="28"/>
                </w:rPr>
                <w:t>msword</w:t>
              </w:r>
              <w:proofErr w:type="spellEnd"/>
              <w:r>
                <w:rPr>
                  <w:rFonts w:ascii="Times New Roman" w:eastAsia="Times New Roman" w:hAnsi="Times New Roman" w:cs="Times New Roman"/>
                  <w:color w:val="000000"/>
                  <w:sz w:val="28"/>
                  <w:szCs w:val="28"/>
                </w:rPr>
                <w:t> %&gt;  </w:t>
              </w:r>
            </w:ins>
          </w:p>
          <w:p w14:paraId="10F15FBF" w14:textId="77777777" w:rsidR="003B5C88" w:rsidRDefault="00A30199">
            <w:pPr>
              <w:numPr>
                <w:ilvl w:val="0"/>
                <w:numId w:val="38"/>
              </w:numPr>
              <w:spacing w:after="0"/>
              <w:ind w:left="300"/>
              <w:jc w:val="both"/>
              <w:rPr>
                <w:ins w:id="132" w:author="Unknown" w:date="2022-01-24T06:38:00Z"/>
                <w:rFonts w:ascii="Times New Roman" w:eastAsia="Times New Roman" w:hAnsi="Times New Roman" w:cs="Times New Roman"/>
                <w:color w:val="000000"/>
                <w:sz w:val="28"/>
                <w:szCs w:val="28"/>
              </w:rPr>
            </w:pPr>
            <w:ins w:id="133" w:author="Unknown" w:date="2022-01-24T06:38:00Z">
              <w:r>
                <w:rPr>
                  <w:rFonts w:ascii="Times New Roman" w:eastAsia="Times New Roman" w:hAnsi="Times New Roman" w:cs="Times New Roman"/>
                  <w:color w:val="000000"/>
                  <w:sz w:val="28"/>
                  <w:szCs w:val="28"/>
                </w:rPr>
                <w:t>Today is: &lt;%= </w:t>
              </w:r>
              <w:r>
                <w:rPr>
                  <w:rFonts w:ascii="Times New Roman" w:eastAsia="Times New Roman" w:hAnsi="Times New Roman" w:cs="Times New Roman"/>
                  <w:b/>
                  <w:color w:val="006699"/>
                  <w:sz w:val="28"/>
                  <w:szCs w:val="28"/>
                </w:rPr>
                <w:t>new</w:t>
              </w:r>
              <w:r>
                <w:rPr>
                  <w:rFonts w:ascii="Times New Roman" w:eastAsia="Times New Roman" w:hAnsi="Times New Roman" w:cs="Times New Roman"/>
                  <w:color w:val="000000"/>
                  <w:sz w:val="28"/>
                  <w:szCs w:val="28"/>
                </w:rPr>
                <w:t> </w:t>
              </w:r>
              <w:proofErr w:type="spellStart"/>
              <w:proofErr w:type="gramStart"/>
              <w:r>
                <w:rPr>
                  <w:rFonts w:ascii="Times New Roman" w:eastAsia="Times New Roman" w:hAnsi="Times New Roman" w:cs="Times New Roman"/>
                  <w:color w:val="000000"/>
                  <w:sz w:val="28"/>
                  <w:szCs w:val="28"/>
                </w:rPr>
                <w:t>java.util</w:t>
              </w:r>
              <w:proofErr w:type="gramEnd"/>
              <w:r>
                <w:rPr>
                  <w:rFonts w:ascii="Times New Roman" w:eastAsia="Times New Roman" w:hAnsi="Times New Roman" w:cs="Times New Roman"/>
                  <w:color w:val="000000"/>
                  <w:sz w:val="28"/>
                  <w:szCs w:val="28"/>
                </w:rPr>
                <w:t>.Date</w:t>
              </w:r>
              <w:proofErr w:type="spellEnd"/>
              <w:r>
                <w:rPr>
                  <w:rFonts w:ascii="Times New Roman" w:eastAsia="Times New Roman" w:hAnsi="Times New Roman" w:cs="Times New Roman"/>
                  <w:color w:val="000000"/>
                  <w:sz w:val="28"/>
                  <w:szCs w:val="28"/>
                </w:rPr>
                <w:t>() %&gt;  </w:t>
              </w:r>
            </w:ins>
          </w:p>
          <w:p w14:paraId="16F2DA36" w14:textId="77777777" w:rsidR="003B5C88" w:rsidRDefault="00A30199">
            <w:pPr>
              <w:numPr>
                <w:ilvl w:val="0"/>
                <w:numId w:val="38"/>
              </w:numPr>
              <w:spacing w:after="0"/>
              <w:ind w:left="300"/>
              <w:jc w:val="both"/>
              <w:rPr>
                <w:ins w:id="134" w:author="Unknown" w:date="2022-01-24T06:38:00Z"/>
                <w:rFonts w:ascii="Times New Roman" w:eastAsia="Times New Roman" w:hAnsi="Times New Roman" w:cs="Times New Roman"/>
                <w:color w:val="000000"/>
                <w:sz w:val="28"/>
                <w:szCs w:val="28"/>
              </w:rPr>
            </w:pPr>
            <w:ins w:id="135" w:author="Unknown" w:date="2022-01-24T06:38:00Z">
              <w:r>
                <w:rPr>
                  <w:rFonts w:ascii="Times New Roman" w:eastAsia="Times New Roman" w:hAnsi="Times New Roman" w:cs="Times New Roman"/>
                  <w:color w:val="000000"/>
                  <w:sz w:val="28"/>
                  <w:szCs w:val="28"/>
                </w:rPr>
                <w:t>  </w:t>
              </w:r>
            </w:ins>
          </w:p>
          <w:p w14:paraId="7DAA0974" w14:textId="77777777" w:rsidR="003B5C88" w:rsidRDefault="00A30199">
            <w:pPr>
              <w:numPr>
                <w:ilvl w:val="0"/>
                <w:numId w:val="38"/>
              </w:numPr>
              <w:spacing w:after="0"/>
              <w:ind w:left="300"/>
              <w:jc w:val="both"/>
              <w:rPr>
                <w:ins w:id="136" w:author="Unknown" w:date="2022-01-24T06:38:00Z"/>
                <w:rFonts w:ascii="Times New Roman" w:eastAsia="Times New Roman" w:hAnsi="Times New Roman" w:cs="Times New Roman"/>
                <w:color w:val="000000"/>
                <w:sz w:val="28"/>
                <w:szCs w:val="28"/>
              </w:rPr>
            </w:pPr>
            <w:ins w:id="137" w:author="Unknown" w:date="2022-01-24T06:38:00Z">
              <w:r>
                <w:rPr>
                  <w:rFonts w:ascii="Times New Roman" w:eastAsia="Times New Roman" w:hAnsi="Times New Roman" w:cs="Times New Roman"/>
                  <w:color w:val="000000"/>
                  <w:sz w:val="28"/>
                  <w:szCs w:val="28"/>
                </w:rPr>
                <w:t>&lt;/body&gt;  </w:t>
              </w:r>
            </w:ins>
          </w:p>
          <w:p w14:paraId="7F399E0C" w14:textId="77777777" w:rsidR="003B5C88" w:rsidRDefault="00A30199">
            <w:pPr>
              <w:numPr>
                <w:ilvl w:val="0"/>
                <w:numId w:val="38"/>
              </w:numPr>
              <w:spacing w:after="0"/>
              <w:ind w:left="300"/>
              <w:jc w:val="both"/>
              <w:rPr>
                <w:ins w:id="138" w:author="Unknown" w:date="2022-01-24T06:38:00Z"/>
                <w:rFonts w:ascii="Times New Roman" w:eastAsia="Times New Roman" w:hAnsi="Times New Roman" w:cs="Times New Roman"/>
                <w:color w:val="000000"/>
                <w:sz w:val="28"/>
                <w:szCs w:val="28"/>
              </w:rPr>
            </w:pPr>
            <w:ins w:id="139" w:author="Unknown" w:date="2022-01-24T06:38:00Z">
              <w:r>
                <w:rPr>
                  <w:rFonts w:ascii="Times New Roman" w:eastAsia="Times New Roman" w:hAnsi="Times New Roman" w:cs="Times New Roman"/>
                  <w:color w:val="000000"/>
                  <w:sz w:val="28"/>
                  <w:szCs w:val="28"/>
                </w:rPr>
                <w:t>&lt;/html&gt;  </w:t>
              </w:r>
            </w:ins>
          </w:p>
          <w:p w14:paraId="60713CC0" w14:textId="77777777" w:rsidR="003B5C88" w:rsidRDefault="006E31D1">
            <w:pPr>
              <w:ind w:left="300"/>
              <w:jc w:val="both"/>
              <w:rPr>
                <w:ins w:id="140" w:author="Unknown" w:date="2022-01-24T06:38:00Z"/>
                <w:rFonts w:ascii="Times New Roman" w:eastAsia="Times New Roman" w:hAnsi="Times New Roman" w:cs="Times New Roman"/>
                <w:color w:val="000000"/>
                <w:sz w:val="28"/>
                <w:szCs w:val="28"/>
              </w:rPr>
            </w:pPr>
            <w:ins w:id="141" w:author="Unknown" w:date="2022-01-24T06:38:00Z">
              <w:r>
                <w:pict w14:anchorId="4C00483D">
                  <v:rect id="_x0000_i1036" style="width:0;height:1.5pt" o:hralign="center" o:hrstd="t" o:hr="t" fillcolor="#a0a0a0" stroked="f"/>
                </w:pict>
              </w:r>
            </w:ins>
          </w:p>
          <w:p w14:paraId="73347E78" w14:textId="77777777" w:rsidR="003B5C88" w:rsidRDefault="00A30199">
            <w:pPr>
              <w:pStyle w:val="Heading3"/>
              <w:ind w:left="300"/>
              <w:jc w:val="both"/>
              <w:rPr>
                <w:ins w:id="142" w:author="Unknown" w:date="2022-01-24T06:38:00Z"/>
                <w:rFonts w:ascii="Times New Roman" w:eastAsia="Times New Roman" w:hAnsi="Times New Roman" w:cs="Times New Roman"/>
                <w:b w:val="0"/>
                <w:color w:val="610B4B"/>
                <w:sz w:val="28"/>
                <w:szCs w:val="28"/>
              </w:rPr>
            </w:pPr>
            <w:ins w:id="143" w:author="Unknown" w:date="2022-01-24T06:38:00Z">
              <w:r>
                <w:rPr>
                  <w:rFonts w:ascii="Times New Roman" w:eastAsia="Times New Roman" w:hAnsi="Times New Roman" w:cs="Times New Roman"/>
                  <w:b w:val="0"/>
                  <w:color w:val="610B4B"/>
                  <w:sz w:val="28"/>
                  <w:szCs w:val="28"/>
                </w:rPr>
                <w:lastRenderedPageBreak/>
                <w:t>3)extends</w:t>
              </w:r>
            </w:ins>
          </w:p>
          <w:p w14:paraId="3FE4B0F0" w14:textId="77777777" w:rsidR="003B5C88" w:rsidRDefault="00A30199">
            <w:pPr>
              <w:pBdr>
                <w:top w:val="nil"/>
                <w:left w:val="nil"/>
                <w:bottom w:val="nil"/>
                <w:right w:val="nil"/>
                <w:between w:val="nil"/>
              </w:pBdr>
              <w:spacing w:before="280" w:after="280" w:line="240" w:lineRule="auto"/>
              <w:ind w:left="300"/>
              <w:jc w:val="both"/>
              <w:rPr>
                <w:ins w:id="144" w:author="Unknown" w:date="2022-01-24T06:38:00Z"/>
                <w:rFonts w:ascii="Times New Roman" w:eastAsia="Times New Roman" w:hAnsi="Times New Roman" w:cs="Times New Roman"/>
                <w:color w:val="000000"/>
                <w:sz w:val="28"/>
                <w:szCs w:val="28"/>
              </w:rPr>
            </w:pPr>
            <w:ins w:id="145" w:author="Unknown" w:date="2022-01-24T06:38:00Z">
              <w:r>
                <w:rPr>
                  <w:rFonts w:ascii="Times New Roman" w:eastAsia="Times New Roman" w:hAnsi="Times New Roman" w:cs="Times New Roman"/>
                  <w:color w:val="000000"/>
                  <w:sz w:val="28"/>
                  <w:szCs w:val="28"/>
                </w:rPr>
                <w:t xml:space="preserve">The extends attribute defines the parent class that will be inherited by the generated </w:t>
              </w:r>
              <w:proofErr w:type="spellStart"/>
              <w:proofErr w:type="gramStart"/>
              <w:r>
                <w:rPr>
                  <w:rFonts w:ascii="Times New Roman" w:eastAsia="Times New Roman" w:hAnsi="Times New Roman" w:cs="Times New Roman"/>
                  <w:color w:val="000000"/>
                  <w:sz w:val="28"/>
                  <w:szCs w:val="28"/>
                </w:rPr>
                <w:t>servlet.It</w:t>
              </w:r>
              <w:proofErr w:type="spellEnd"/>
              <w:proofErr w:type="gramEnd"/>
              <w:r>
                <w:rPr>
                  <w:rFonts w:ascii="Times New Roman" w:eastAsia="Times New Roman" w:hAnsi="Times New Roman" w:cs="Times New Roman"/>
                  <w:color w:val="000000"/>
                  <w:sz w:val="28"/>
                  <w:szCs w:val="28"/>
                </w:rPr>
                <w:t xml:space="preserve"> is rarely used.</w:t>
              </w:r>
            </w:ins>
          </w:p>
          <w:p w14:paraId="4364BE08" w14:textId="77777777" w:rsidR="003B5C88" w:rsidRDefault="006E31D1">
            <w:pPr>
              <w:ind w:left="300"/>
              <w:jc w:val="both"/>
              <w:rPr>
                <w:ins w:id="146" w:author="Unknown" w:date="2022-01-24T06:38:00Z"/>
                <w:rFonts w:ascii="Times New Roman" w:eastAsia="Times New Roman" w:hAnsi="Times New Roman" w:cs="Times New Roman"/>
                <w:color w:val="000000"/>
                <w:sz w:val="28"/>
                <w:szCs w:val="28"/>
              </w:rPr>
            </w:pPr>
            <w:ins w:id="147" w:author="Unknown" w:date="2022-01-24T06:38:00Z">
              <w:r>
                <w:pict w14:anchorId="41E019C9">
                  <v:rect id="_x0000_i1037" style="width:0;height:1.5pt" o:hralign="center" o:hrstd="t" o:hr="t" fillcolor="#a0a0a0" stroked="f"/>
                </w:pict>
              </w:r>
            </w:ins>
          </w:p>
          <w:p w14:paraId="0ADB0064" w14:textId="77777777" w:rsidR="003B5C88" w:rsidRDefault="00A30199">
            <w:pPr>
              <w:pStyle w:val="Heading3"/>
              <w:ind w:left="300"/>
              <w:jc w:val="both"/>
              <w:rPr>
                <w:ins w:id="148" w:author="Unknown" w:date="2022-01-24T06:38:00Z"/>
                <w:rFonts w:ascii="Times New Roman" w:eastAsia="Times New Roman" w:hAnsi="Times New Roman" w:cs="Times New Roman"/>
                <w:b w:val="0"/>
                <w:color w:val="610B4B"/>
                <w:sz w:val="28"/>
                <w:szCs w:val="28"/>
              </w:rPr>
            </w:pPr>
            <w:ins w:id="149" w:author="Unknown" w:date="2022-01-24T06:38:00Z">
              <w:r>
                <w:rPr>
                  <w:rFonts w:ascii="Times New Roman" w:eastAsia="Times New Roman" w:hAnsi="Times New Roman" w:cs="Times New Roman"/>
                  <w:b w:val="0"/>
                  <w:color w:val="610B4B"/>
                  <w:sz w:val="28"/>
                  <w:szCs w:val="28"/>
                </w:rPr>
                <w:t>4)info</w:t>
              </w:r>
            </w:ins>
          </w:p>
          <w:p w14:paraId="0EAABABF" w14:textId="77777777" w:rsidR="003B5C88" w:rsidRDefault="00A30199">
            <w:pPr>
              <w:pBdr>
                <w:top w:val="nil"/>
                <w:left w:val="nil"/>
                <w:bottom w:val="nil"/>
                <w:right w:val="nil"/>
                <w:between w:val="nil"/>
              </w:pBdr>
              <w:spacing w:before="280" w:after="280" w:line="240" w:lineRule="auto"/>
              <w:ind w:left="300"/>
              <w:jc w:val="both"/>
              <w:rPr>
                <w:ins w:id="150" w:author="Unknown" w:date="2022-01-24T06:38:00Z"/>
                <w:rFonts w:ascii="Times New Roman" w:eastAsia="Times New Roman" w:hAnsi="Times New Roman" w:cs="Times New Roman"/>
                <w:color w:val="000000"/>
                <w:sz w:val="28"/>
                <w:szCs w:val="28"/>
              </w:rPr>
            </w:pPr>
            <w:ins w:id="151" w:author="Unknown" w:date="2022-01-24T06:38:00Z">
              <w:r>
                <w:rPr>
                  <w:rFonts w:ascii="Times New Roman" w:eastAsia="Times New Roman" w:hAnsi="Times New Roman" w:cs="Times New Roman"/>
                  <w:color w:val="000000"/>
                  <w:sz w:val="28"/>
                  <w:szCs w:val="28"/>
                </w:rPr>
                <w:t xml:space="preserve">This attribute simply sets the information of the JSP page which is retrieved later by using </w:t>
              </w:r>
              <w:proofErr w:type="spellStart"/>
              <w:proofErr w:type="gramStart"/>
              <w:r>
                <w:rPr>
                  <w:rFonts w:ascii="Times New Roman" w:eastAsia="Times New Roman" w:hAnsi="Times New Roman" w:cs="Times New Roman"/>
                  <w:color w:val="000000"/>
                  <w:sz w:val="28"/>
                  <w:szCs w:val="28"/>
                </w:rPr>
                <w:t>getServletInfo</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method of Servlet interface.</w:t>
              </w:r>
            </w:ins>
          </w:p>
          <w:p w14:paraId="46CAF0A0" w14:textId="77777777" w:rsidR="003B5C88" w:rsidRDefault="00A30199">
            <w:pPr>
              <w:pStyle w:val="Heading3"/>
              <w:ind w:left="300"/>
              <w:jc w:val="both"/>
              <w:rPr>
                <w:ins w:id="152" w:author="Unknown" w:date="2022-01-24T06:38:00Z"/>
                <w:rFonts w:ascii="Times New Roman" w:eastAsia="Times New Roman" w:hAnsi="Times New Roman" w:cs="Times New Roman"/>
                <w:b w:val="0"/>
                <w:color w:val="610B4B"/>
                <w:sz w:val="28"/>
                <w:szCs w:val="28"/>
              </w:rPr>
            </w:pPr>
            <w:ins w:id="153" w:author="Unknown" w:date="2022-01-24T06:38:00Z">
              <w:r>
                <w:rPr>
                  <w:rFonts w:ascii="Times New Roman" w:eastAsia="Times New Roman" w:hAnsi="Times New Roman" w:cs="Times New Roman"/>
                  <w:b w:val="0"/>
                  <w:color w:val="610B4B"/>
                  <w:sz w:val="28"/>
                  <w:szCs w:val="28"/>
                </w:rPr>
                <w:t>Example of info attribute</w:t>
              </w:r>
            </w:ins>
          </w:p>
          <w:p w14:paraId="727E0FA6" w14:textId="77777777" w:rsidR="003B5C88" w:rsidRDefault="00A30199">
            <w:pPr>
              <w:numPr>
                <w:ilvl w:val="0"/>
                <w:numId w:val="40"/>
              </w:numPr>
              <w:spacing w:after="0"/>
              <w:ind w:left="300"/>
              <w:jc w:val="both"/>
              <w:rPr>
                <w:ins w:id="154" w:author="Unknown" w:date="2022-01-24T06:38:00Z"/>
                <w:rFonts w:ascii="Times New Roman" w:eastAsia="Times New Roman" w:hAnsi="Times New Roman" w:cs="Times New Roman"/>
                <w:color w:val="000000"/>
                <w:sz w:val="28"/>
                <w:szCs w:val="28"/>
              </w:rPr>
            </w:pPr>
            <w:ins w:id="155" w:author="Unknown" w:date="2022-01-24T06:38:00Z">
              <w:r>
                <w:rPr>
                  <w:rFonts w:ascii="Times New Roman" w:eastAsia="Times New Roman" w:hAnsi="Times New Roman" w:cs="Times New Roman"/>
                  <w:color w:val="000000"/>
                  <w:sz w:val="28"/>
                  <w:szCs w:val="28"/>
                </w:rPr>
                <w:t>&lt;html&gt;  </w:t>
              </w:r>
            </w:ins>
          </w:p>
          <w:p w14:paraId="692B583A" w14:textId="77777777" w:rsidR="003B5C88" w:rsidRDefault="00A30199">
            <w:pPr>
              <w:numPr>
                <w:ilvl w:val="0"/>
                <w:numId w:val="40"/>
              </w:numPr>
              <w:spacing w:after="0"/>
              <w:ind w:left="300"/>
              <w:jc w:val="both"/>
              <w:rPr>
                <w:ins w:id="156" w:author="Unknown" w:date="2022-01-24T06:38:00Z"/>
                <w:rFonts w:ascii="Times New Roman" w:eastAsia="Times New Roman" w:hAnsi="Times New Roman" w:cs="Times New Roman"/>
                <w:color w:val="000000"/>
                <w:sz w:val="28"/>
                <w:szCs w:val="28"/>
              </w:rPr>
            </w:pPr>
            <w:ins w:id="157" w:author="Unknown" w:date="2022-01-24T06:38:00Z">
              <w:r>
                <w:rPr>
                  <w:rFonts w:ascii="Times New Roman" w:eastAsia="Times New Roman" w:hAnsi="Times New Roman" w:cs="Times New Roman"/>
                  <w:color w:val="000000"/>
                  <w:sz w:val="28"/>
                  <w:szCs w:val="28"/>
                </w:rPr>
                <w:t>&lt;body&gt;  </w:t>
              </w:r>
            </w:ins>
          </w:p>
          <w:p w14:paraId="3EE48BE7" w14:textId="77777777" w:rsidR="003B5C88" w:rsidRDefault="00A30199">
            <w:pPr>
              <w:numPr>
                <w:ilvl w:val="0"/>
                <w:numId w:val="40"/>
              </w:numPr>
              <w:spacing w:after="0"/>
              <w:ind w:left="300"/>
              <w:jc w:val="both"/>
              <w:rPr>
                <w:ins w:id="158" w:author="Unknown" w:date="2022-01-24T06:38:00Z"/>
                <w:rFonts w:ascii="Times New Roman" w:eastAsia="Times New Roman" w:hAnsi="Times New Roman" w:cs="Times New Roman"/>
                <w:color w:val="000000"/>
                <w:sz w:val="28"/>
                <w:szCs w:val="28"/>
              </w:rPr>
            </w:pPr>
            <w:ins w:id="159" w:author="Unknown" w:date="2022-01-24T06:38:00Z">
              <w:r>
                <w:rPr>
                  <w:rFonts w:ascii="Times New Roman" w:eastAsia="Times New Roman" w:hAnsi="Times New Roman" w:cs="Times New Roman"/>
                  <w:color w:val="000000"/>
                  <w:sz w:val="28"/>
                  <w:szCs w:val="28"/>
                </w:rPr>
                <w:t>  </w:t>
              </w:r>
            </w:ins>
          </w:p>
          <w:p w14:paraId="60D7E6CC" w14:textId="77777777" w:rsidR="003B5C88" w:rsidRDefault="00A30199">
            <w:pPr>
              <w:numPr>
                <w:ilvl w:val="0"/>
                <w:numId w:val="40"/>
              </w:numPr>
              <w:spacing w:after="0"/>
              <w:ind w:left="300"/>
              <w:jc w:val="both"/>
              <w:rPr>
                <w:ins w:id="160" w:author="Unknown" w:date="2022-01-24T06:38:00Z"/>
                <w:rFonts w:ascii="Times New Roman" w:eastAsia="Times New Roman" w:hAnsi="Times New Roman" w:cs="Times New Roman"/>
                <w:color w:val="000000"/>
                <w:sz w:val="28"/>
                <w:szCs w:val="28"/>
              </w:rPr>
            </w:pPr>
            <w:ins w:id="161" w:author="Unknown" w:date="2022-01-24T06:38:00Z">
              <w:r>
                <w:rPr>
                  <w:rFonts w:ascii="Times New Roman" w:eastAsia="Times New Roman" w:hAnsi="Times New Roman" w:cs="Times New Roman"/>
                  <w:color w:val="000000"/>
                  <w:sz w:val="28"/>
                  <w:szCs w:val="28"/>
                </w:rPr>
                <w:t>&lt;%@ page info=</w:t>
              </w:r>
              <w:r>
                <w:rPr>
                  <w:rFonts w:ascii="Times New Roman" w:eastAsia="Times New Roman" w:hAnsi="Times New Roman" w:cs="Times New Roman"/>
                  <w:color w:val="0000FF"/>
                  <w:sz w:val="28"/>
                  <w:szCs w:val="28"/>
                </w:rPr>
                <w:t>"composed by </w:t>
              </w:r>
              <w:proofErr w:type="spellStart"/>
              <w:r>
                <w:rPr>
                  <w:rFonts w:ascii="Times New Roman" w:eastAsia="Times New Roman" w:hAnsi="Times New Roman" w:cs="Times New Roman"/>
                  <w:color w:val="0000FF"/>
                  <w:sz w:val="28"/>
                  <w:szCs w:val="28"/>
                </w:rPr>
                <w:t>Sonoo</w:t>
              </w:r>
              <w:proofErr w:type="spellEnd"/>
              <w:r>
                <w:rPr>
                  <w:rFonts w:ascii="Times New Roman" w:eastAsia="Times New Roman" w:hAnsi="Times New Roman" w:cs="Times New Roman"/>
                  <w:color w:val="0000FF"/>
                  <w:sz w:val="28"/>
                  <w:szCs w:val="28"/>
                </w:rPr>
                <w:t> Jaiswal"</w:t>
              </w:r>
              <w:r>
                <w:rPr>
                  <w:rFonts w:ascii="Times New Roman" w:eastAsia="Times New Roman" w:hAnsi="Times New Roman" w:cs="Times New Roman"/>
                  <w:color w:val="000000"/>
                  <w:sz w:val="28"/>
                  <w:szCs w:val="28"/>
                </w:rPr>
                <w:t> %&gt;  </w:t>
              </w:r>
            </w:ins>
          </w:p>
          <w:p w14:paraId="55BDFDB2" w14:textId="77777777" w:rsidR="003B5C88" w:rsidRDefault="00A30199">
            <w:pPr>
              <w:numPr>
                <w:ilvl w:val="0"/>
                <w:numId w:val="40"/>
              </w:numPr>
              <w:spacing w:after="0"/>
              <w:ind w:left="300"/>
              <w:jc w:val="both"/>
              <w:rPr>
                <w:ins w:id="162" w:author="Unknown" w:date="2022-01-24T06:38:00Z"/>
                <w:rFonts w:ascii="Times New Roman" w:eastAsia="Times New Roman" w:hAnsi="Times New Roman" w:cs="Times New Roman"/>
                <w:color w:val="000000"/>
                <w:sz w:val="28"/>
                <w:szCs w:val="28"/>
              </w:rPr>
            </w:pPr>
            <w:ins w:id="163" w:author="Unknown" w:date="2022-01-24T06:38:00Z">
              <w:r>
                <w:rPr>
                  <w:rFonts w:ascii="Times New Roman" w:eastAsia="Times New Roman" w:hAnsi="Times New Roman" w:cs="Times New Roman"/>
                  <w:color w:val="000000"/>
                  <w:sz w:val="28"/>
                  <w:szCs w:val="28"/>
                </w:rPr>
                <w:t>Today is: &lt;%= </w:t>
              </w:r>
              <w:r>
                <w:rPr>
                  <w:rFonts w:ascii="Times New Roman" w:eastAsia="Times New Roman" w:hAnsi="Times New Roman" w:cs="Times New Roman"/>
                  <w:b/>
                  <w:color w:val="006699"/>
                  <w:sz w:val="28"/>
                  <w:szCs w:val="28"/>
                </w:rPr>
                <w:t>new</w:t>
              </w:r>
              <w:r>
                <w:rPr>
                  <w:rFonts w:ascii="Times New Roman" w:eastAsia="Times New Roman" w:hAnsi="Times New Roman" w:cs="Times New Roman"/>
                  <w:color w:val="000000"/>
                  <w:sz w:val="28"/>
                  <w:szCs w:val="28"/>
                </w:rPr>
                <w:t> </w:t>
              </w:r>
              <w:proofErr w:type="spellStart"/>
              <w:proofErr w:type="gramStart"/>
              <w:r>
                <w:rPr>
                  <w:rFonts w:ascii="Times New Roman" w:eastAsia="Times New Roman" w:hAnsi="Times New Roman" w:cs="Times New Roman"/>
                  <w:color w:val="000000"/>
                  <w:sz w:val="28"/>
                  <w:szCs w:val="28"/>
                </w:rPr>
                <w:t>java.util</w:t>
              </w:r>
              <w:proofErr w:type="gramEnd"/>
              <w:r>
                <w:rPr>
                  <w:rFonts w:ascii="Times New Roman" w:eastAsia="Times New Roman" w:hAnsi="Times New Roman" w:cs="Times New Roman"/>
                  <w:color w:val="000000"/>
                  <w:sz w:val="28"/>
                  <w:szCs w:val="28"/>
                </w:rPr>
                <w:t>.Date</w:t>
              </w:r>
              <w:proofErr w:type="spellEnd"/>
              <w:r>
                <w:rPr>
                  <w:rFonts w:ascii="Times New Roman" w:eastAsia="Times New Roman" w:hAnsi="Times New Roman" w:cs="Times New Roman"/>
                  <w:color w:val="000000"/>
                  <w:sz w:val="28"/>
                  <w:szCs w:val="28"/>
                </w:rPr>
                <w:t>() %&gt;  </w:t>
              </w:r>
            </w:ins>
          </w:p>
          <w:p w14:paraId="74BA6A7B" w14:textId="77777777" w:rsidR="003B5C88" w:rsidRDefault="00A30199">
            <w:pPr>
              <w:numPr>
                <w:ilvl w:val="0"/>
                <w:numId w:val="40"/>
              </w:numPr>
              <w:spacing w:after="0"/>
              <w:ind w:left="300"/>
              <w:jc w:val="both"/>
              <w:rPr>
                <w:ins w:id="164" w:author="Unknown" w:date="2022-01-24T06:38:00Z"/>
                <w:rFonts w:ascii="Times New Roman" w:eastAsia="Times New Roman" w:hAnsi="Times New Roman" w:cs="Times New Roman"/>
                <w:color w:val="000000"/>
                <w:sz w:val="28"/>
                <w:szCs w:val="28"/>
              </w:rPr>
            </w:pPr>
            <w:ins w:id="165" w:author="Unknown" w:date="2022-01-24T06:38:00Z">
              <w:r>
                <w:rPr>
                  <w:rFonts w:ascii="Times New Roman" w:eastAsia="Times New Roman" w:hAnsi="Times New Roman" w:cs="Times New Roman"/>
                  <w:color w:val="000000"/>
                  <w:sz w:val="28"/>
                  <w:szCs w:val="28"/>
                </w:rPr>
                <w:t>  </w:t>
              </w:r>
            </w:ins>
          </w:p>
          <w:p w14:paraId="2E93E234" w14:textId="77777777" w:rsidR="003B5C88" w:rsidRDefault="00A30199">
            <w:pPr>
              <w:numPr>
                <w:ilvl w:val="0"/>
                <w:numId w:val="40"/>
              </w:numPr>
              <w:spacing w:after="0"/>
              <w:ind w:left="300"/>
              <w:jc w:val="both"/>
              <w:rPr>
                <w:ins w:id="166" w:author="Unknown" w:date="2022-01-24T06:38:00Z"/>
                <w:rFonts w:ascii="Times New Roman" w:eastAsia="Times New Roman" w:hAnsi="Times New Roman" w:cs="Times New Roman"/>
                <w:color w:val="000000"/>
                <w:sz w:val="28"/>
                <w:szCs w:val="28"/>
              </w:rPr>
            </w:pPr>
            <w:ins w:id="167" w:author="Unknown" w:date="2022-01-24T06:38:00Z">
              <w:r>
                <w:rPr>
                  <w:rFonts w:ascii="Times New Roman" w:eastAsia="Times New Roman" w:hAnsi="Times New Roman" w:cs="Times New Roman"/>
                  <w:color w:val="000000"/>
                  <w:sz w:val="28"/>
                  <w:szCs w:val="28"/>
                </w:rPr>
                <w:t>&lt;/body&gt;  </w:t>
              </w:r>
            </w:ins>
          </w:p>
          <w:p w14:paraId="7A599F8E" w14:textId="77777777" w:rsidR="003B5C88" w:rsidRDefault="00A30199">
            <w:pPr>
              <w:numPr>
                <w:ilvl w:val="0"/>
                <w:numId w:val="40"/>
              </w:numPr>
              <w:spacing w:after="0"/>
              <w:ind w:left="300"/>
              <w:jc w:val="both"/>
              <w:rPr>
                <w:ins w:id="168" w:author="Unknown" w:date="2022-01-24T06:38:00Z"/>
                <w:rFonts w:ascii="Times New Roman" w:eastAsia="Times New Roman" w:hAnsi="Times New Roman" w:cs="Times New Roman"/>
                <w:color w:val="000000"/>
                <w:sz w:val="28"/>
                <w:szCs w:val="28"/>
              </w:rPr>
            </w:pPr>
            <w:ins w:id="169" w:author="Unknown" w:date="2022-01-24T06:38:00Z">
              <w:r>
                <w:rPr>
                  <w:rFonts w:ascii="Times New Roman" w:eastAsia="Times New Roman" w:hAnsi="Times New Roman" w:cs="Times New Roman"/>
                  <w:color w:val="000000"/>
                  <w:sz w:val="28"/>
                  <w:szCs w:val="28"/>
                </w:rPr>
                <w:t>&lt;/html&gt;  </w:t>
              </w:r>
            </w:ins>
          </w:p>
          <w:p w14:paraId="5B4B1367" w14:textId="77777777" w:rsidR="003B5C88" w:rsidRDefault="00A30199">
            <w:pPr>
              <w:pBdr>
                <w:top w:val="nil"/>
                <w:left w:val="nil"/>
                <w:bottom w:val="nil"/>
                <w:right w:val="nil"/>
                <w:between w:val="nil"/>
              </w:pBdr>
              <w:spacing w:before="280" w:after="280" w:line="240" w:lineRule="auto"/>
              <w:ind w:left="300"/>
              <w:jc w:val="both"/>
              <w:rPr>
                <w:ins w:id="170" w:author="Unknown" w:date="2022-01-24T06:38:00Z"/>
                <w:rFonts w:ascii="Times New Roman" w:eastAsia="Times New Roman" w:hAnsi="Times New Roman" w:cs="Times New Roman"/>
                <w:color w:val="000000"/>
                <w:sz w:val="28"/>
                <w:szCs w:val="28"/>
              </w:rPr>
            </w:pPr>
            <w:ins w:id="171" w:author="Unknown" w:date="2022-01-24T06:38:00Z">
              <w:r>
                <w:rPr>
                  <w:rFonts w:ascii="Times New Roman" w:eastAsia="Times New Roman" w:hAnsi="Times New Roman" w:cs="Times New Roman"/>
                  <w:color w:val="000000"/>
                  <w:sz w:val="28"/>
                  <w:szCs w:val="28"/>
                </w:rPr>
                <w:t xml:space="preserve">The web container will create a method </w:t>
              </w:r>
              <w:proofErr w:type="spellStart"/>
              <w:proofErr w:type="gramStart"/>
              <w:r>
                <w:rPr>
                  <w:rFonts w:ascii="Times New Roman" w:eastAsia="Times New Roman" w:hAnsi="Times New Roman" w:cs="Times New Roman"/>
                  <w:color w:val="000000"/>
                  <w:sz w:val="28"/>
                  <w:szCs w:val="28"/>
                </w:rPr>
                <w:t>getServletInfo</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in the resulting </w:t>
              </w:r>
              <w:proofErr w:type="spellStart"/>
              <w:r>
                <w:rPr>
                  <w:rFonts w:ascii="Times New Roman" w:eastAsia="Times New Roman" w:hAnsi="Times New Roman" w:cs="Times New Roman"/>
                  <w:color w:val="000000"/>
                  <w:sz w:val="28"/>
                  <w:szCs w:val="28"/>
                </w:rPr>
                <w:t>servlet.For</w:t>
              </w:r>
              <w:proofErr w:type="spellEnd"/>
              <w:r>
                <w:rPr>
                  <w:rFonts w:ascii="Times New Roman" w:eastAsia="Times New Roman" w:hAnsi="Times New Roman" w:cs="Times New Roman"/>
                  <w:color w:val="000000"/>
                  <w:sz w:val="28"/>
                  <w:szCs w:val="28"/>
                </w:rPr>
                <w:t xml:space="preserve"> example:</w:t>
              </w:r>
            </w:ins>
          </w:p>
          <w:p w14:paraId="6A344A54" w14:textId="77777777" w:rsidR="003B5C88" w:rsidRDefault="00A30199">
            <w:pPr>
              <w:numPr>
                <w:ilvl w:val="0"/>
                <w:numId w:val="42"/>
              </w:numPr>
              <w:spacing w:after="0"/>
              <w:ind w:left="300"/>
              <w:jc w:val="both"/>
              <w:rPr>
                <w:ins w:id="172" w:author="Unknown" w:date="2022-01-24T06:38:00Z"/>
                <w:rFonts w:ascii="Times New Roman" w:eastAsia="Times New Roman" w:hAnsi="Times New Roman" w:cs="Times New Roman"/>
                <w:color w:val="000000"/>
                <w:sz w:val="28"/>
                <w:szCs w:val="28"/>
              </w:rPr>
            </w:pPr>
            <w:ins w:id="173" w:author="Unknown" w:date="2022-01-24T06:38:00Z">
              <w:r>
                <w:rPr>
                  <w:rFonts w:ascii="Times New Roman" w:eastAsia="Times New Roman" w:hAnsi="Times New Roman" w:cs="Times New Roman"/>
                  <w:b/>
                  <w:color w:val="006699"/>
                  <w:sz w:val="28"/>
                  <w:szCs w:val="28"/>
                </w:rPr>
                <w:t>public</w:t>
              </w:r>
              <w:r>
                <w:rPr>
                  <w:rFonts w:ascii="Times New Roman" w:eastAsia="Times New Roman" w:hAnsi="Times New Roman" w:cs="Times New Roman"/>
                  <w:color w:val="000000"/>
                  <w:sz w:val="28"/>
                  <w:szCs w:val="28"/>
                </w:rPr>
                <w:t> String </w:t>
              </w:r>
              <w:proofErr w:type="spellStart"/>
              <w:proofErr w:type="gramStart"/>
              <w:r>
                <w:rPr>
                  <w:rFonts w:ascii="Times New Roman" w:eastAsia="Times New Roman" w:hAnsi="Times New Roman" w:cs="Times New Roman"/>
                  <w:color w:val="000000"/>
                  <w:sz w:val="28"/>
                  <w:szCs w:val="28"/>
                </w:rPr>
                <w:t>getServletInfo</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  </w:t>
              </w:r>
            </w:ins>
          </w:p>
          <w:p w14:paraId="731478A4" w14:textId="77777777" w:rsidR="003B5C88" w:rsidRDefault="00A30199">
            <w:pPr>
              <w:numPr>
                <w:ilvl w:val="0"/>
                <w:numId w:val="42"/>
              </w:numPr>
              <w:spacing w:after="0"/>
              <w:ind w:left="300"/>
              <w:jc w:val="both"/>
              <w:rPr>
                <w:ins w:id="174" w:author="Unknown" w:date="2022-01-24T06:38:00Z"/>
                <w:rFonts w:ascii="Times New Roman" w:eastAsia="Times New Roman" w:hAnsi="Times New Roman" w:cs="Times New Roman"/>
                <w:color w:val="000000"/>
                <w:sz w:val="28"/>
                <w:szCs w:val="28"/>
              </w:rPr>
            </w:pPr>
            <w:ins w:id="175" w:author="Unknown" w:date="2022-01-24T06:38:00Z">
              <w:r>
                <w:rPr>
                  <w:rFonts w:ascii="Times New Roman" w:eastAsia="Times New Roman" w:hAnsi="Times New Roman" w:cs="Times New Roman"/>
                  <w:color w:val="000000"/>
                  <w:sz w:val="28"/>
                  <w:szCs w:val="28"/>
                </w:rPr>
                <w:t>  </w:t>
              </w:r>
              <w:r>
                <w:rPr>
                  <w:rFonts w:ascii="Times New Roman" w:eastAsia="Times New Roman" w:hAnsi="Times New Roman" w:cs="Times New Roman"/>
                  <w:b/>
                  <w:color w:val="006699"/>
                  <w:sz w:val="28"/>
                  <w:szCs w:val="28"/>
                </w:rPr>
                <w:t>return</w:t>
              </w:r>
              <w:r>
                <w:rPr>
                  <w:rFonts w:ascii="Times New Roman" w:eastAsia="Times New Roman" w:hAnsi="Times New Roman" w:cs="Times New Roman"/>
                  <w:color w:val="000000"/>
                  <w:sz w:val="28"/>
                  <w:szCs w:val="28"/>
                </w:rPr>
                <w:t> </w:t>
              </w:r>
              <w:r>
                <w:rPr>
                  <w:rFonts w:ascii="Times New Roman" w:eastAsia="Times New Roman" w:hAnsi="Times New Roman" w:cs="Times New Roman"/>
                  <w:color w:val="0000FF"/>
                  <w:sz w:val="28"/>
                  <w:szCs w:val="28"/>
                </w:rPr>
                <w:t>"composed by </w:t>
              </w:r>
              <w:proofErr w:type="spellStart"/>
              <w:r>
                <w:rPr>
                  <w:rFonts w:ascii="Times New Roman" w:eastAsia="Times New Roman" w:hAnsi="Times New Roman" w:cs="Times New Roman"/>
                  <w:color w:val="0000FF"/>
                  <w:sz w:val="28"/>
                  <w:szCs w:val="28"/>
                </w:rPr>
                <w:t>Sonoo</w:t>
              </w:r>
              <w:proofErr w:type="spellEnd"/>
              <w:r>
                <w:rPr>
                  <w:rFonts w:ascii="Times New Roman" w:eastAsia="Times New Roman" w:hAnsi="Times New Roman" w:cs="Times New Roman"/>
                  <w:color w:val="0000FF"/>
                  <w:sz w:val="28"/>
                  <w:szCs w:val="28"/>
                </w:rPr>
                <w:t> Jaiswal"</w:t>
              </w:r>
              <w:r>
                <w:rPr>
                  <w:rFonts w:ascii="Times New Roman" w:eastAsia="Times New Roman" w:hAnsi="Times New Roman" w:cs="Times New Roman"/>
                  <w:color w:val="000000"/>
                  <w:sz w:val="28"/>
                  <w:szCs w:val="28"/>
                </w:rPr>
                <w:t>;   </w:t>
              </w:r>
            </w:ins>
          </w:p>
          <w:p w14:paraId="73651CA4" w14:textId="77777777" w:rsidR="003B5C88" w:rsidRDefault="00A30199">
            <w:pPr>
              <w:numPr>
                <w:ilvl w:val="0"/>
                <w:numId w:val="42"/>
              </w:numPr>
              <w:spacing w:after="0"/>
              <w:ind w:left="300"/>
              <w:jc w:val="both"/>
              <w:rPr>
                <w:ins w:id="176" w:author="Unknown" w:date="2022-01-24T06:38:00Z"/>
                <w:rFonts w:ascii="Times New Roman" w:eastAsia="Times New Roman" w:hAnsi="Times New Roman" w:cs="Times New Roman"/>
                <w:color w:val="000000"/>
                <w:sz w:val="28"/>
                <w:szCs w:val="28"/>
              </w:rPr>
            </w:pPr>
            <w:ins w:id="177" w:author="Unknown" w:date="2022-01-24T06:38:00Z">
              <w:r>
                <w:rPr>
                  <w:rFonts w:ascii="Times New Roman" w:eastAsia="Times New Roman" w:hAnsi="Times New Roman" w:cs="Times New Roman"/>
                  <w:color w:val="000000"/>
                  <w:sz w:val="28"/>
                  <w:szCs w:val="28"/>
                </w:rPr>
                <w:t>}  </w:t>
              </w:r>
            </w:ins>
          </w:p>
          <w:p w14:paraId="0908C388" w14:textId="77777777" w:rsidR="003B5C88" w:rsidRDefault="006E31D1">
            <w:pPr>
              <w:ind w:left="300"/>
              <w:jc w:val="both"/>
              <w:rPr>
                <w:ins w:id="178" w:author="Unknown" w:date="2022-01-24T06:38:00Z"/>
                <w:rFonts w:ascii="Times New Roman" w:eastAsia="Times New Roman" w:hAnsi="Times New Roman" w:cs="Times New Roman"/>
                <w:color w:val="000000"/>
                <w:sz w:val="28"/>
                <w:szCs w:val="28"/>
              </w:rPr>
            </w:pPr>
            <w:ins w:id="179" w:author="Unknown" w:date="2022-01-24T06:38:00Z">
              <w:r>
                <w:pict w14:anchorId="4D4A14C0">
                  <v:rect id="_x0000_i1038" style="width:0;height:1.5pt" o:hralign="center" o:hrstd="t" o:hr="t" fillcolor="#a0a0a0" stroked="f"/>
                </w:pict>
              </w:r>
            </w:ins>
          </w:p>
          <w:p w14:paraId="3041E6F0" w14:textId="77777777" w:rsidR="003B5C88" w:rsidRDefault="00A30199">
            <w:pPr>
              <w:pStyle w:val="Heading3"/>
              <w:ind w:left="300"/>
              <w:jc w:val="both"/>
              <w:rPr>
                <w:ins w:id="180" w:author="Unknown" w:date="2022-01-24T06:38:00Z"/>
                <w:rFonts w:ascii="Times New Roman" w:eastAsia="Times New Roman" w:hAnsi="Times New Roman" w:cs="Times New Roman"/>
                <w:b w:val="0"/>
                <w:color w:val="610B4B"/>
                <w:sz w:val="28"/>
                <w:szCs w:val="28"/>
              </w:rPr>
            </w:pPr>
            <w:ins w:id="181" w:author="Unknown" w:date="2022-01-24T06:38:00Z">
              <w:r>
                <w:rPr>
                  <w:rFonts w:ascii="Times New Roman" w:eastAsia="Times New Roman" w:hAnsi="Times New Roman" w:cs="Times New Roman"/>
                  <w:b w:val="0"/>
                  <w:color w:val="610B4B"/>
                  <w:sz w:val="28"/>
                  <w:szCs w:val="28"/>
                </w:rPr>
                <w:t>5)buffer</w:t>
              </w:r>
            </w:ins>
          </w:p>
          <w:p w14:paraId="6B45574E" w14:textId="77777777" w:rsidR="003B5C88" w:rsidRDefault="00A30199">
            <w:pPr>
              <w:pBdr>
                <w:top w:val="nil"/>
                <w:left w:val="nil"/>
                <w:bottom w:val="nil"/>
                <w:right w:val="nil"/>
                <w:between w:val="nil"/>
              </w:pBdr>
              <w:spacing w:before="280" w:after="280" w:line="240" w:lineRule="auto"/>
              <w:ind w:left="300"/>
              <w:jc w:val="both"/>
              <w:rPr>
                <w:ins w:id="182" w:author="Unknown" w:date="2022-01-24T06:38:00Z"/>
                <w:rFonts w:ascii="Times New Roman" w:eastAsia="Times New Roman" w:hAnsi="Times New Roman" w:cs="Times New Roman"/>
                <w:color w:val="000000"/>
                <w:sz w:val="28"/>
                <w:szCs w:val="28"/>
              </w:rPr>
            </w:pPr>
            <w:ins w:id="183" w:author="Unknown" w:date="2022-01-24T06:38:00Z">
              <w:r>
                <w:rPr>
                  <w:rFonts w:ascii="Times New Roman" w:eastAsia="Times New Roman" w:hAnsi="Times New Roman" w:cs="Times New Roman"/>
                  <w:color w:val="000000"/>
                  <w:sz w:val="28"/>
                  <w:szCs w:val="28"/>
                </w:rPr>
                <w:t xml:space="preserve">The buffer attribute sets the buffer size in kilobytes to handle output generated by the JSP </w:t>
              </w:r>
              <w:proofErr w:type="spellStart"/>
              <w:proofErr w:type="gramStart"/>
              <w:r>
                <w:rPr>
                  <w:rFonts w:ascii="Times New Roman" w:eastAsia="Times New Roman" w:hAnsi="Times New Roman" w:cs="Times New Roman"/>
                  <w:color w:val="000000"/>
                  <w:sz w:val="28"/>
                  <w:szCs w:val="28"/>
                </w:rPr>
                <w:t>page.The</w:t>
              </w:r>
              <w:proofErr w:type="spellEnd"/>
              <w:proofErr w:type="gramEnd"/>
              <w:r>
                <w:rPr>
                  <w:rFonts w:ascii="Times New Roman" w:eastAsia="Times New Roman" w:hAnsi="Times New Roman" w:cs="Times New Roman"/>
                  <w:color w:val="000000"/>
                  <w:sz w:val="28"/>
                  <w:szCs w:val="28"/>
                </w:rPr>
                <w:t xml:space="preserve"> default size of the buffer is 8Kb.</w:t>
              </w:r>
            </w:ins>
          </w:p>
          <w:p w14:paraId="5E334E89" w14:textId="77777777" w:rsidR="003B5C88" w:rsidRDefault="00A30199">
            <w:pPr>
              <w:pStyle w:val="Heading3"/>
              <w:ind w:left="300"/>
              <w:jc w:val="both"/>
              <w:rPr>
                <w:ins w:id="184" w:author="Unknown" w:date="2022-01-24T06:38:00Z"/>
                <w:rFonts w:ascii="Times New Roman" w:eastAsia="Times New Roman" w:hAnsi="Times New Roman" w:cs="Times New Roman"/>
                <w:b w:val="0"/>
                <w:color w:val="610B4B"/>
                <w:sz w:val="28"/>
                <w:szCs w:val="28"/>
              </w:rPr>
            </w:pPr>
            <w:ins w:id="185" w:author="Unknown" w:date="2022-01-24T06:38:00Z">
              <w:r>
                <w:rPr>
                  <w:rFonts w:ascii="Times New Roman" w:eastAsia="Times New Roman" w:hAnsi="Times New Roman" w:cs="Times New Roman"/>
                  <w:b w:val="0"/>
                  <w:color w:val="610B4B"/>
                  <w:sz w:val="28"/>
                  <w:szCs w:val="28"/>
                </w:rPr>
                <w:t>Example of buffer attribute</w:t>
              </w:r>
            </w:ins>
          </w:p>
          <w:p w14:paraId="7158B9B4" w14:textId="77777777" w:rsidR="003B5C88" w:rsidRDefault="00A30199">
            <w:pPr>
              <w:numPr>
                <w:ilvl w:val="0"/>
                <w:numId w:val="44"/>
              </w:numPr>
              <w:spacing w:after="0"/>
              <w:ind w:left="300"/>
              <w:jc w:val="both"/>
              <w:rPr>
                <w:ins w:id="186" w:author="Unknown" w:date="2022-01-24T06:38:00Z"/>
                <w:rFonts w:ascii="Times New Roman" w:eastAsia="Times New Roman" w:hAnsi="Times New Roman" w:cs="Times New Roman"/>
                <w:color w:val="000000"/>
                <w:sz w:val="28"/>
                <w:szCs w:val="28"/>
              </w:rPr>
            </w:pPr>
            <w:ins w:id="187" w:author="Unknown" w:date="2022-01-24T06:38:00Z">
              <w:r>
                <w:rPr>
                  <w:rFonts w:ascii="Times New Roman" w:eastAsia="Times New Roman" w:hAnsi="Times New Roman" w:cs="Times New Roman"/>
                  <w:color w:val="000000"/>
                  <w:sz w:val="28"/>
                  <w:szCs w:val="28"/>
                </w:rPr>
                <w:t>&lt;html&gt;  </w:t>
              </w:r>
            </w:ins>
          </w:p>
          <w:p w14:paraId="73D929B8" w14:textId="77777777" w:rsidR="003B5C88" w:rsidRDefault="00A30199">
            <w:pPr>
              <w:numPr>
                <w:ilvl w:val="0"/>
                <w:numId w:val="44"/>
              </w:numPr>
              <w:spacing w:after="0"/>
              <w:ind w:left="300"/>
              <w:jc w:val="both"/>
              <w:rPr>
                <w:ins w:id="188" w:author="Unknown" w:date="2022-01-24T06:38:00Z"/>
                <w:rFonts w:ascii="Times New Roman" w:eastAsia="Times New Roman" w:hAnsi="Times New Roman" w:cs="Times New Roman"/>
                <w:color w:val="000000"/>
                <w:sz w:val="28"/>
                <w:szCs w:val="28"/>
              </w:rPr>
            </w:pPr>
            <w:ins w:id="189" w:author="Unknown" w:date="2022-01-24T06:38:00Z">
              <w:r>
                <w:rPr>
                  <w:rFonts w:ascii="Times New Roman" w:eastAsia="Times New Roman" w:hAnsi="Times New Roman" w:cs="Times New Roman"/>
                  <w:color w:val="000000"/>
                  <w:sz w:val="28"/>
                  <w:szCs w:val="28"/>
                </w:rPr>
                <w:t>&lt;body&gt;  </w:t>
              </w:r>
            </w:ins>
          </w:p>
          <w:p w14:paraId="6D227772" w14:textId="77777777" w:rsidR="003B5C88" w:rsidRDefault="00A30199">
            <w:pPr>
              <w:numPr>
                <w:ilvl w:val="0"/>
                <w:numId w:val="44"/>
              </w:numPr>
              <w:spacing w:after="0"/>
              <w:ind w:left="300"/>
              <w:jc w:val="both"/>
              <w:rPr>
                <w:ins w:id="190" w:author="Unknown" w:date="2022-01-24T06:38:00Z"/>
                <w:rFonts w:ascii="Times New Roman" w:eastAsia="Times New Roman" w:hAnsi="Times New Roman" w:cs="Times New Roman"/>
                <w:color w:val="000000"/>
                <w:sz w:val="28"/>
                <w:szCs w:val="28"/>
              </w:rPr>
            </w:pPr>
            <w:ins w:id="191" w:author="Unknown" w:date="2022-01-24T06:38:00Z">
              <w:r>
                <w:rPr>
                  <w:rFonts w:ascii="Times New Roman" w:eastAsia="Times New Roman" w:hAnsi="Times New Roman" w:cs="Times New Roman"/>
                  <w:color w:val="000000"/>
                  <w:sz w:val="28"/>
                  <w:szCs w:val="28"/>
                </w:rPr>
                <w:t>  </w:t>
              </w:r>
            </w:ins>
          </w:p>
          <w:p w14:paraId="5E4D3724" w14:textId="77777777" w:rsidR="003B5C88" w:rsidRDefault="00A30199">
            <w:pPr>
              <w:numPr>
                <w:ilvl w:val="0"/>
                <w:numId w:val="44"/>
              </w:numPr>
              <w:spacing w:after="0"/>
              <w:ind w:left="300"/>
              <w:jc w:val="both"/>
              <w:rPr>
                <w:ins w:id="192" w:author="Unknown" w:date="2022-01-24T06:38:00Z"/>
                <w:rFonts w:ascii="Times New Roman" w:eastAsia="Times New Roman" w:hAnsi="Times New Roman" w:cs="Times New Roman"/>
                <w:color w:val="000000"/>
                <w:sz w:val="28"/>
                <w:szCs w:val="28"/>
              </w:rPr>
            </w:pPr>
            <w:ins w:id="193" w:author="Unknown" w:date="2022-01-24T06:38:00Z">
              <w:r>
                <w:rPr>
                  <w:rFonts w:ascii="Times New Roman" w:eastAsia="Times New Roman" w:hAnsi="Times New Roman" w:cs="Times New Roman"/>
                  <w:color w:val="000000"/>
                  <w:sz w:val="28"/>
                  <w:szCs w:val="28"/>
                </w:rPr>
                <w:t>&lt;%@ page buffer=</w:t>
              </w:r>
              <w:r>
                <w:rPr>
                  <w:rFonts w:ascii="Times New Roman" w:eastAsia="Times New Roman" w:hAnsi="Times New Roman" w:cs="Times New Roman"/>
                  <w:color w:val="0000FF"/>
                  <w:sz w:val="28"/>
                  <w:szCs w:val="28"/>
                </w:rPr>
                <w:t>"16kb"</w:t>
              </w:r>
              <w:r>
                <w:rPr>
                  <w:rFonts w:ascii="Times New Roman" w:eastAsia="Times New Roman" w:hAnsi="Times New Roman" w:cs="Times New Roman"/>
                  <w:color w:val="000000"/>
                  <w:sz w:val="28"/>
                  <w:szCs w:val="28"/>
                </w:rPr>
                <w:t> %&gt;  </w:t>
              </w:r>
            </w:ins>
          </w:p>
          <w:p w14:paraId="53493B1D" w14:textId="77777777" w:rsidR="003B5C88" w:rsidRDefault="00A30199">
            <w:pPr>
              <w:numPr>
                <w:ilvl w:val="0"/>
                <w:numId w:val="44"/>
              </w:numPr>
              <w:spacing w:after="0"/>
              <w:ind w:left="300"/>
              <w:jc w:val="both"/>
              <w:rPr>
                <w:ins w:id="194" w:author="Unknown" w:date="2022-01-24T06:38:00Z"/>
                <w:rFonts w:ascii="Times New Roman" w:eastAsia="Times New Roman" w:hAnsi="Times New Roman" w:cs="Times New Roman"/>
                <w:color w:val="000000"/>
                <w:sz w:val="28"/>
                <w:szCs w:val="28"/>
              </w:rPr>
            </w:pPr>
            <w:ins w:id="195" w:author="Unknown" w:date="2022-01-24T06:38:00Z">
              <w:r>
                <w:rPr>
                  <w:rFonts w:ascii="Times New Roman" w:eastAsia="Times New Roman" w:hAnsi="Times New Roman" w:cs="Times New Roman"/>
                  <w:color w:val="000000"/>
                  <w:sz w:val="28"/>
                  <w:szCs w:val="28"/>
                </w:rPr>
                <w:t>Today is: &lt;%= </w:t>
              </w:r>
              <w:r>
                <w:rPr>
                  <w:rFonts w:ascii="Times New Roman" w:eastAsia="Times New Roman" w:hAnsi="Times New Roman" w:cs="Times New Roman"/>
                  <w:b/>
                  <w:color w:val="006699"/>
                  <w:sz w:val="28"/>
                  <w:szCs w:val="28"/>
                </w:rPr>
                <w:t>new</w:t>
              </w:r>
              <w:r>
                <w:rPr>
                  <w:rFonts w:ascii="Times New Roman" w:eastAsia="Times New Roman" w:hAnsi="Times New Roman" w:cs="Times New Roman"/>
                  <w:color w:val="000000"/>
                  <w:sz w:val="28"/>
                  <w:szCs w:val="28"/>
                </w:rPr>
                <w:t> </w:t>
              </w:r>
              <w:proofErr w:type="spellStart"/>
              <w:proofErr w:type="gramStart"/>
              <w:r>
                <w:rPr>
                  <w:rFonts w:ascii="Times New Roman" w:eastAsia="Times New Roman" w:hAnsi="Times New Roman" w:cs="Times New Roman"/>
                  <w:color w:val="000000"/>
                  <w:sz w:val="28"/>
                  <w:szCs w:val="28"/>
                </w:rPr>
                <w:t>java.util</w:t>
              </w:r>
              <w:proofErr w:type="gramEnd"/>
              <w:r>
                <w:rPr>
                  <w:rFonts w:ascii="Times New Roman" w:eastAsia="Times New Roman" w:hAnsi="Times New Roman" w:cs="Times New Roman"/>
                  <w:color w:val="000000"/>
                  <w:sz w:val="28"/>
                  <w:szCs w:val="28"/>
                </w:rPr>
                <w:t>.Date</w:t>
              </w:r>
              <w:proofErr w:type="spellEnd"/>
              <w:r>
                <w:rPr>
                  <w:rFonts w:ascii="Times New Roman" w:eastAsia="Times New Roman" w:hAnsi="Times New Roman" w:cs="Times New Roman"/>
                  <w:color w:val="000000"/>
                  <w:sz w:val="28"/>
                  <w:szCs w:val="28"/>
                </w:rPr>
                <w:t>() %&gt;  </w:t>
              </w:r>
            </w:ins>
          </w:p>
          <w:p w14:paraId="3B6DBBF9" w14:textId="77777777" w:rsidR="003B5C88" w:rsidRDefault="00A30199">
            <w:pPr>
              <w:numPr>
                <w:ilvl w:val="0"/>
                <w:numId w:val="44"/>
              </w:numPr>
              <w:spacing w:after="0"/>
              <w:ind w:left="300"/>
              <w:jc w:val="both"/>
              <w:rPr>
                <w:ins w:id="196" w:author="Unknown" w:date="2022-01-24T06:38:00Z"/>
                <w:rFonts w:ascii="Times New Roman" w:eastAsia="Times New Roman" w:hAnsi="Times New Roman" w:cs="Times New Roman"/>
                <w:color w:val="000000"/>
                <w:sz w:val="28"/>
                <w:szCs w:val="28"/>
              </w:rPr>
            </w:pPr>
            <w:ins w:id="197" w:author="Unknown" w:date="2022-01-24T06:38:00Z">
              <w:r>
                <w:rPr>
                  <w:rFonts w:ascii="Times New Roman" w:eastAsia="Times New Roman" w:hAnsi="Times New Roman" w:cs="Times New Roman"/>
                  <w:color w:val="000000"/>
                  <w:sz w:val="28"/>
                  <w:szCs w:val="28"/>
                </w:rPr>
                <w:lastRenderedPageBreak/>
                <w:t>  </w:t>
              </w:r>
            </w:ins>
          </w:p>
          <w:p w14:paraId="7BD123A2" w14:textId="77777777" w:rsidR="003B5C88" w:rsidRDefault="00A30199">
            <w:pPr>
              <w:numPr>
                <w:ilvl w:val="0"/>
                <w:numId w:val="44"/>
              </w:numPr>
              <w:spacing w:after="0"/>
              <w:ind w:left="300"/>
              <w:jc w:val="both"/>
              <w:rPr>
                <w:ins w:id="198" w:author="Unknown" w:date="2022-01-24T06:38:00Z"/>
                <w:rFonts w:ascii="Times New Roman" w:eastAsia="Times New Roman" w:hAnsi="Times New Roman" w:cs="Times New Roman"/>
                <w:color w:val="000000"/>
                <w:sz w:val="28"/>
                <w:szCs w:val="28"/>
              </w:rPr>
            </w:pPr>
            <w:ins w:id="199" w:author="Unknown" w:date="2022-01-24T06:38:00Z">
              <w:r>
                <w:rPr>
                  <w:rFonts w:ascii="Times New Roman" w:eastAsia="Times New Roman" w:hAnsi="Times New Roman" w:cs="Times New Roman"/>
                  <w:color w:val="000000"/>
                  <w:sz w:val="28"/>
                  <w:szCs w:val="28"/>
                </w:rPr>
                <w:t>&lt;/body&gt;  </w:t>
              </w:r>
            </w:ins>
          </w:p>
          <w:p w14:paraId="2150F870" w14:textId="77777777" w:rsidR="003B5C88" w:rsidRDefault="00A30199">
            <w:pPr>
              <w:numPr>
                <w:ilvl w:val="0"/>
                <w:numId w:val="44"/>
              </w:numPr>
              <w:spacing w:after="0"/>
              <w:ind w:left="300"/>
              <w:jc w:val="both"/>
              <w:rPr>
                <w:ins w:id="200" w:author="Unknown" w:date="2022-01-24T06:38:00Z"/>
                <w:rFonts w:ascii="Times New Roman" w:eastAsia="Times New Roman" w:hAnsi="Times New Roman" w:cs="Times New Roman"/>
                <w:color w:val="000000"/>
                <w:sz w:val="28"/>
                <w:szCs w:val="28"/>
              </w:rPr>
            </w:pPr>
            <w:ins w:id="201" w:author="Unknown" w:date="2022-01-24T06:38:00Z">
              <w:r>
                <w:rPr>
                  <w:rFonts w:ascii="Times New Roman" w:eastAsia="Times New Roman" w:hAnsi="Times New Roman" w:cs="Times New Roman"/>
                  <w:color w:val="000000"/>
                  <w:sz w:val="28"/>
                  <w:szCs w:val="28"/>
                </w:rPr>
                <w:t>&lt;/html&gt;  </w:t>
              </w:r>
            </w:ins>
          </w:p>
          <w:p w14:paraId="3A579A75" w14:textId="77777777" w:rsidR="003B5C88" w:rsidRDefault="006E31D1">
            <w:pPr>
              <w:ind w:left="300"/>
              <w:jc w:val="both"/>
              <w:rPr>
                <w:ins w:id="202" w:author="Unknown" w:date="2022-01-24T06:38:00Z"/>
                <w:rFonts w:ascii="Times New Roman" w:eastAsia="Times New Roman" w:hAnsi="Times New Roman" w:cs="Times New Roman"/>
                <w:color w:val="000000"/>
                <w:sz w:val="28"/>
                <w:szCs w:val="28"/>
              </w:rPr>
            </w:pPr>
            <w:ins w:id="203" w:author="Unknown" w:date="2022-01-24T06:38:00Z">
              <w:r>
                <w:pict w14:anchorId="2E0AF6B2">
                  <v:rect id="_x0000_i1039" style="width:0;height:1.5pt" o:hralign="center" o:hrstd="t" o:hr="t" fillcolor="#a0a0a0" stroked="f"/>
                </w:pict>
              </w:r>
            </w:ins>
          </w:p>
          <w:p w14:paraId="4DCD5611" w14:textId="77777777" w:rsidR="003B5C88" w:rsidRDefault="00A30199">
            <w:pPr>
              <w:pStyle w:val="Heading3"/>
              <w:ind w:left="300"/>
              <w:jc w:val="both"/>
              <w:rPr>
                <w:ins w:id="204" w:author="Unknown" w:date="2022-01-24T06:38:00Z"/>
                <w:rFonts w:ascii="Times New Roman" w:eastAsia="Times New Roman" w:hAnsi="Times New Roman" w:cs="Times New Roman"/>
                <w:b w:val="0"/>
                <w:color w:val="610B4B"/>
                <w:sz w:val="28"/>
                <w:szCs w:val="28"/>
              </w:rPr>
            </w:pPr>
            <w:ins w:id="205" w:author="Unknown" w:date="2022-01-24T06:38:00Z">
              <w:r>
                <w:rPr>
                  <w:rFonts w:ascii="Times New Roman" w:eastAsia="Times New Roman" w:hAnsi="Times New Roman" w:cs="Times New Roman"/>
                  <w:b w:val="0"/>
                  <w:color w:val="610B4B"/>
                  <w:sz w:val="28"/>
                  <w:szCs w:val="28"/>
                </w:rPr>
                <w:t>6)language</w:t>
              </w:r>
            </w:ins>
          </w:p>
          <w:p w14:paraId="596BA2AA" w14:textId="77777777" w:rsidR="003B5C88" w:rsidRDefault="00A30199">
            <w:pPr>
              <w:pBdr>
                <w:top w:val="nil"/>
                <w:left w:val="nil"/>
                <w:bottom w:val="nil"/>
                <w:right w:val="nil"/>
                <w:between w:val="nil"/>
              </w:pBdr>
              <w:spacing w:before="280" w:after="280" w:line="240" w:lineRule="auto"/>
              <w:ind w:left="300"/>
              <w:jc w:val="both"/>
              <w:rPr>
                <w:ins w:id="206" w:author="Unknown" w:date="2022-01-24T06:38:00Z"/>
                <w:rFonts w:ascii="Times New Roman" w:eastAsia="Times New Roman" w:hAnsi="Times New Roman" w:cs="Times New Roman"/>
                <w:color w:val="000000"/>
                <w:sz w:val="28"/>
                <w:szCs w:val="28"/>
              </w:rPr>
            </w:pPr>
            <w:ins w:id="207" w:author="Unknown" w:date="2022-01-24T06:38:00Z">
              <w:r>
                <w:rPr>
                  <w:rFonts w:ascii="Times New Roman" w:eastAsia="Times New Roman" w:hAnsi="Times New Roman" w:cs="Times New Roman"/>
                  <w:color w:val="000000"/>
                  <w:sz w:val="28"/>
                  <w:szCs w:val="28"/>
                </w:rPr>
                <w:t>The language attribute specifies the scripting language used in the JSP page. The default value is "java".</w:t>
              </w:r>
            </w:ins>
          </w:p>
          <w:p w14:paraId="114C4175" w14:textId="77777777" w:rsidR="003B5C88" w:rsidRDefault="006E31D1">
            <w:pPr>
              <w:ind w:left="300"/>
              <w:jc w:val="both"/>
              <w:rPr>
                <w:ins w:id="208" w:author="Unknown" w:date="2022-01-24T06:38:00Z"/>
                <w:rFonts w:ascii="Times New Roman" w:eastAsia="Times New Roman" w:hAnsi="Times New Roman" w:cs="Times New Roman"/>
                <w:color w:val="000000"/>
                <w:sz w:val="28"/>
                <w:szCs w:val="28"/>
              </w:rPr>
            </w:pPr>
            <w:ins w:id="209" w:author="Unknown" w:date="2022-01-24T06:38:00Z">
              <w:r>
                <w:pict w14:anchorId="75A6E88C">
                  <v:rect id="_x0000_i1040" style="width:0;height:1.5pt" o:hralign="center" o:hrstd="t" o:hr="t" fillcolor="#a0a0a0" stroked="f"/>
                </w:pict>
              </w:r>
            </w:ins>
          </w:p>
          <w:p w14:paraId="3577D5FC" w14:textId="77777777" w:rsidR="003B5C88" w:rsidRDefault="00A30199">
            <w:pPr>
              <w:pStyle w:val="Heading3"/>
              <w:ind w:left="300"/>
              <w:jc w:val="both"/>
              <w:rPr>
                <w:rFonts w:ascii="Times New Roman" w:eastAsia="Times New Roman" w:hAnsi="Times New Roman" w:cs="Times New Roman"/>
                <w:b w:val="0"/>
                <w:color w:val="610B4B"/>
                <w:sz w:val="28"/>
                <w:szCs w:val="28"/>
              </w:rPr>
            </w:pPr>
            <w:ins w:id="210" w:author="Unknown" w:date="2022-01-24T06:38:00Z">
              <w:r>
                <w:rPr>
                  <w:rFonts w:ascii="Times New Roman" w:eastAsia="Times New Roman" w:hAnsi="Times New Roman" w:cs="Times New Roman"/>
                  <w:b w:val="0"/>
                  <w:color w:val="610B4B"/>
                  <w:sz w:val="28"/>
                  <w:szCs w:val="28"/>
                </w:rPr>
                <w:t>7)</w:t>
              </w:r>
              <w:proofErr w:type="spellStart"/>
              <w:r>
                <w:rPr>
                  <w:rFonts w:ascii="Times New Roman" w:eastAsia="Times New Roman" w:hAnsi="Times New Roman" w:cs="Times New Roman"/>
                  <w:b w:val="0"/>
                  <w:color w:val="610B4B"/>
                  <w:sz w:val="28"/>
                  <w:szCs w:val="28"/>
                </w:rPr>
                <w:t>isELIgnored</w:t>
              </w:r>
            </w:ins>
            <w:proofErr w:type="spellEnd"/>
          </w:p>
          <w:tbl>
            <w:tblPr>
              <w:tblStyle w:val="a6"/>
              <w:tblW w:w="10140" w:type="dxa"/>
              <w:tblInd w:w="300" w:type="dxa"/>
              <w:tblLayout w:type="fixed"/>
              <w:tblLook w:val="0400" w:firstRow="0" w:lastRow="0" w:firstColumn="0" w:lastColumn="0" w:noHBand="0" w:noVBand="1"/>
            </w:tblPr>
            <w:tblGrid>
              <w:gridCol w:w="10140"/>
            </w:tblGrid>
            <w:tr w:rsidR="003B5C88" w14:paraId="5B63AD52" w14:textId="77777777">
              <w:tc>
                <w:tcPr>
                  <w:tcW w:w="10140" w:type="dxa"/>
                  <w:vAlign w:val="center"/>
                </w:tcPr>
                <w:p w14:paraId="5158EC07" w14:textId="77777777" w:rsidR="003B5C88" w:rsidRDefault="00A30199">
                  <w:pPr>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 can ignore the Expression Language (EL) in </w:t>
                  </w:r>
                  <w:proofErr w:type="spellStart"/>
                  <w:r>
                    <w:rPr>
                      <w:rFonts w:ascii="Times New Roman" w:eastAsia="Times New Roman" w:hAnsi="Times New Roman" w:cs="Times New Roman"/>
                      <w:color w:val="000000"/>
                      <w:sz w:val="28"/>
                      <w:szCs w:val="28"/>
                    </w:rPr>
                    <w:t>jsp</w:t>
                  </w:r>
                  <w:proofErr w:type="spellEnd"/>
                  <w:r>
                    <w:rPr>
                      <w:rFonts w:ascii="Times New Roman" w:eastAsia="Times New Roman" w:hAnsi="Times New Roman" w:cs="Times New Roman"/>
                      <w:color w:val="000000"/>
                      <w:sz w:val="28"/>
                      <w:szCs w:val="28"/>
                    </w:rPr>
                    <w:t xml:space="preserve"> by the </w:t>
                  </w:r>
                  <w:proofErr w:type="spellStart"/>
                  <w:r>
                    <w:rPr>
                      <w:rFonts w:ascii="Times New Roman" w:eastAsia="Times New Roman" w:hAnsi="Times New Roman" w:cs="Times New Roman"/>
                      <w:color w:val="000000"/>
                      <w:sz w:val="28"/>
                      <w:szCs w:val="28"/>
                    </w:rPr>
                    <w:t>isELIgnored</w:t>
                  </w:r>
                  <w:proofErr w:type="spellEnd"/>
                  <w:r>
                    <w:rPr>
                      <w:rFonts w:ascii="Times New Roman" w:eastAsia="Times New Roman" w:hAnsi="Times New Roman" w:cs="Times New Roman"/>
                      <w:color w:val="000000"/>
                      <w:sz w:val="28"/>
                      <w:szCs w:val="28"/>
                    </w:rPr>
                    <w:t xml:space="preserve"> attribute. By </w:t>
                  </w:r>
                  <w:proofErr w:type="gramStart"/>
                  <w:r>
                    <w:rPr>
                      <w:rFonts w:ascii="Times New Roman" w:eastAsia="Times New Roman" w:hAnsi="Times New Roman" w:cs="Times New Roman"/>
                      <w:color w:val="000000"/>
                      <w:sz w:val="28"/>
                      <w:szCs w:val="28"/>
                    </w:rPr>
                    <w:t>default</w:t>
                  </w:r>
                  <w:proofErr w:type="gramEnd"/>
                  <w:r>
                    <w:rPr>
                      <w:rFonts w:ascii="Times New Roman" w:eastAsia="Times New Roman" w:hAnsi="Times New Roman" w:cs="Times New Roman"/>
                      <w:color w:val="000000"/>
                      <w:sz w:val="28"/>
                      <w:szCs w:val="28"/>
                    </w:rPr>
                    <w:t xml:space="preserve"> its value is false i.e. Expression Language is enabled by default. We see Expression Language later.</w:t>
                  </w:r>
                </w:p>
              </w:tc>
            </w:tr>
          </w:tbl>
          <w:p w14:paraId="19FD0865" w14:textId="77777777" w:rsidR="003B5C88" w:rsidRDefault="00A30199">
            <w:pPr>
              <w:numPr>
                <w:ilvl w:val="0"/>
                <w:numId w:val="62"/>
              </w:numPr>
              <w:spacing w:after="0"/>
              <w:ind w:left="300"/>
              <w:jc w:val="both"/>
              <w:rPr>
                <w:ins w:id="211" w:author="Unknown" w:date="2022-01-24T06:38:00Z"/>
                <w:rFonts w:ascii="Times New Roman" w:eastAsia="Times New Roman" w:hAnsi="Times New Roman" w:cs="Times New Roman"/>
                <w:color w:val="000000"/>
                <w:sz w:val="28"/>
                <w:szCs w:val="28"/>
              </w:rPr>
            </w:pPr>
            <w:ins w:id="212" w:author="Unknown" w:date="2022-01-24T06:38:00Z">
              <w:r>
                <w:rPr>
                  <w:rFonts w:ascii="Times New Roman" w:eastAsia="Times New Roman" w:hAnsi="Times New Roman" w:cs="Times New Roman"/>
                  <w:color w:val="000000"/>
                  <w:sz w:val="28"/>
                  <w:szCs w:val="28"/>
                </w:rPr>
                <w:t>&lt;%@ page </w:t>
              </w:r>
              <w:proofErr w:type="spellStart"/>
              <w:r>
                <w:rPr>
                  <w:rFonts w:ascii="Times New Roman" w:eastAsia="Times New Roman" w:hAnsi="Times New Roman" w:cs="Times New Roman"/>
                  <w:color w:val="000000"/>
                  <w:sz w:val="28"/>
                  <w:szCs w:val="28"/>
                </w:rPr>
                <w:t>isELIgnored</w:t>
              </w:r>
              <w:proofErr w:type="spellEnd"/>
              <w:r>
                <w:rPr>
                  <w:rFonts w:ascii="Times New Roman" w:eastAsia="Times New Roman" w:hAnsi="Times New Roman" w:cs="Times New Roman"/>
                  <w:color w:val="000000"/>
                  <w:sz w:val="28"/>
                  <w:szCs w:val="28"/>
                </w:rPr>
                <w:t>=</w:t>
              </w:r>
              <w:r>
                <w:rPr>
                  <w:rFonts w:ascii="Times New Roman" w:eastAsia="Times New Roman" w:hAnsi="Times New Roman" w:cs="Times New Roman"/>
                  <w:color w:val="0000FF"/>
                  <w:sz w:val="28"/>
                  <w:szCs w:val="28"/>
                </w:rPr>
                <w:t>"true"</w:t>
              </w:r>
              <w:r>
                <w:rPr>
                  <w:rFonts w:ascii="Times New Roman" w:eastAsia="Times New Roman" w:hAnsi="Times New Roman" w:cs="Times New Roman"/>
                  <w:color w:val="000000"/>
                  <w:sz w:val="28"/>
                  <w:szCs w:val="28"/>
                </w:rPr>
                <w:t> %&gt;</w:t>
              </w:r>
              <w:r>
                <w:rPr>
                  <w:rFonts w:ascii="Times New Roman" w:eastAsia="Times New Roman" w:hAnsi="Times New Roman" w:cs="Times New Roman"/>
                  <w:color w:val="008200"/>
                  <w:sz w:val="28"/>
                  <w:szCs w:val="28"/>
                </w:rPr>
                <w:t>//Now EL will be ignored</w:t>
              </w:r>
              <w:r>
                <w:rPr>
                  <w:rFonts w:ascii="Times New Roman" w:eastAsia="Times New Roman" w:hAnsi="Times New Roman" w:cs="Times New Roman"/>
                  <w:color w:val="000000"/>
                  <w:sz w:val="28"/>
                  <w:szCs w:val="28"/>
                </w:rPr>
                <w:t>  </w:t>
              </w:r>
            </w:ins>
          </w:p>
          <w:p w14:paraId="1B37C9DC" w14:textId="77777777" w:rsidR="003B5C88" w:rsidRDefault="006E31D1">
            <w:pPr>
              <w:ind w:left="300"/>
              <w:jc w:val="both"/>
              <w:rPr>
                <w:ins w:id="213" w:author="Unknown" w:date="2022-01-24T06:38:00Z"/>
                <w:rFonts w:ascii="Times New Roman" w:eastAsia="Times New Roman" w:hAnsi="Times New Roman" w:cs="Times New Roman"/>
                <w:color w:val="000000"/>
                <w:sz w:val="28"/>
                <w:szCs w:val="28"/>
              </w:rPr>
            </w:pPr>
            <w:ins w:id="214" w:author="Unknown" w:date="2022-01-24T06:38:00Z">
              <w:r>
                <w:pict w14:anchorId="1F34338E">
                  <v:rect id="_x0000_i1041" style="width:0;height:1.5pt" o:hralign="center" o:hrstd="t" o:hr="t" fillcolor="#a0a0a0" stroked="f"/>
                </w:pict>
              </w:r>
            </w:ins>
          </w:p>
          <w:p w14:paraId="4647B51E" w14:textId="77777777" w:rsidR="003B5C88" w:rsidRDefault="00A30199">
            <w:pPr>
              <w:pStyle w:val="Heading3"/>
              <w:ind w:left="300"/>
              <w:jc w:val="both"/>
              <w:rPr>
                <w:rFonts w:ascii="Times New Roman" w:eastAsia="Times New Roman" w:hAnsi="Times New Roman" w:cs="Times New Roman"/>
                <w:b w:val="0"/>
                <w:color w:val="610B4B"/>
                <w:sz w:val="28"/>
                <w:szCs w:val="28"/>
              </w:rPr>
            </w:pPr>
            <w:ins w:id="215" w:author="Unknown" w:date="2022-01-24T06:38:00Z">
              <w:r>
                <w:rPr>
                  <w:rFonts w:ascii="Times New Roman" w:eastAsia="Times New Roman" w:hAnsi="Times New Roman" w:cs="Times New Roman"/>
                  <w:b w:val="0"/>
                  <w:color w:val="610B4B"/>
                  <w:sz w:val="28"/>
                  <w:szCs w:val="28"/>
                </w:rPr>
                <w:t>8)</w:t>
              </w:r>
              <w:proofErr w:type="spellStart"/>
              <w:r>
                <w:rPr>
                  <w:rFonts w:ascii="Times New Roman" w:eastAsia="Times New Roman" w:hAnsi="Times New Roman" w:cs="Times New Roman"/>
                  <w:b w:val="0"/>
                  <w:color w:val="610B4B"/>
                  <w:sz w:val="28"/>
                  <w:szCs w:val="28"/>
                </w:rPr>
                <w:t>isThreadSafe</w:t>
              </w:r>
            </w:ins>
            <w:proofErr w:type="spellEnd"/>
          </w:p>
          <w:tbl>
            <w:tblPr>
              <w:tblStyle w:val="a7"/>
              <w:tblW w:w="10140" w:type="dxa"/>
              <w:tblInd w:w="300" w:type="dxa"/>
              <w:tblLayout w:type="fixed"/>
              <w:tblLook w:val="0400" w:firstRow="0" w:lastRow="0" w:firstColumn="0" w:lastColumn="0" w:noHBand="0" w:noVBand="1"/>
            </w:tblPr>
            <w:tblGrid>
              <w:gridCol w:w="10140"/>
            </w:tblGrid>
            <w:tr w:rsidR="003B5C88" w14:paraId="2EC76A13" w14:textId="77777777">
              <w:tc>
                <w:tcPr>
                  <w:tcW w:w="10140" w:type="dxa"/>
                  <w:vAlign w:val="center"/>
                </w:tcPr>
                <w:p w14:paraId="47FC2294" w14:textId="77777777" w:rsidR="003B5C88" w:rsidRDefault="00A30199">
                  <w:pPr>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Servlet and JSP both are </w:t>
                  </w:r>
                  <w:proofErr w:type="spellStart"/>
                  <w:proofErr w:type="gramStart"/>
                  <w:r>
                    <w:rPr>
                      <w:rFonts w:ascii="Times New Roman" w:eastAsia="Times New Roman" w:hAnsi="Times New Roman" w:cs="Times New Roman"/>
                      <w:color w:val="000000"/>
                      <w:sz w:val="28"/>
                      <w:szCs w:val="28"/>
                    </w:rPr>
                    <w:t>multithreaded.If</w:t>
                  </w:r>
                  <w:proofErr w:type="spellEnd"/>
                  <w:proofErr w:type="gramEnd"/>
                  <w:r>
                    <w:rPr>
                      <w:rFonts w:ascii="Times New Roman" w:eastAsia="Times New Roman" w:hAnsi="Times New Roman" w:cs="Times New Roman"/>
                      <w:color w:val="000000"/>
                      <w:sz w:val="28"/>
                      <w:szCs w:val="28"/>
                    </w:rPr>
                    <w:t xml:space="preserve"> you want to control this </w:t>
                  </w:r>
                  <w:proofErr w:type="spellStart"/>
                  <w:r>
                    <w:rPr>
                      <w:rFonts w:ascii="Times New Roman" w:eastAsia="Times New Roman" w:hAnsi="Times New Roman" w:cs="Times New Roman"/>
                      <w:color w:val="000000"/>
                      <w:sz w:val="28"/>
                      <w:szCs w:val="28"/>
                    </w:rPr>
                    <w:t>behaviour</w:t>
                  </w:r>
                  <w:proofErr w:type="spellEnd"/>
                  <w:r>
                    <w:rPr>
                      <w:rFonts w:ascii="Times New Roman" w:eastAsia="Times New Roman" w:hAnsi="Times New Roman" w:cs="Times New Roman"/>
                      <w:color w:val="000000"/>
                      <w:sz w:val="28"/>
                      <w:szCs w:val="28"/>
                    </w:rPr>
                    <w:t xml:space="preserve"> of JSP page, you can use </w:t>
                  </w:r>
                  <w:proofErr w:type="spellStart"/>
                  <w:r>
                    <w:rPr>
                      <w:rFonts w:ascii="Times New Roman" w:eastAsia="Times New Roman" w:hAnsi="Times New Roman" w:cs="Times New Roman"/>
                      <w:color w:val="000000"/>
                      <w:sz w:val="28"/>
                      <w:szCs w:val="28"/>
                    </w:rPr>
                    <w:t>isThreadSafe</w:t>
                  </w:r>
                  <w:proofErr w:type="spellEnd"/>
                  <w:r>
                    <w:rPr>
                      <w:rFonts w:ascii="Times New Roman" w:eastAsia="Times New Roman" w:hAnsi="Times New Roman" w:cs="Times New Roman"/>
                      <w:color w:val="000000"/>
                      <w:sz w:val="28"/>
                      <w:szCs w:val="28"/>
                    </w:rPr>
                    <w:t xml:space="preserve"> attribute of page </w:t>
                  </w:r>
                  <w:proofErr w:type="spellStart"/>
                  <w:r>
                    <w:rPr>
                      <w:rFonts w:ascii="Times New Roman" w:eastAsia="Times New Roman" w:hAnsi="Times New Roman" w:cs="Times New Roman"/>
                      <w:color w:val="000000"/>
                      <w:sz w:val="28"/>
                      <w:szCs w:val="28"/>
                    </w:rPr>
                    <w:t>directive.The</w:t>
                  </w:r>
                  <w:proofErr w:type="spellEnd"/>
                  <w:r>
                    <w:rPr>
                      <w:rFonts w:ascii="Times New Roman" w:eastAsia="Times New Roman" w:hAnsi="Times New Roman" w:cs="Times New Roman"/>
                      <w:color w:val="000000"/>
                      <w:sz w:val="28"/>
                      <w:szCs w:val="28"/>
                    </w:rPr>
                    <w:t xml:space="preserve"> value of </w:t>
                  </w:r>
                  <w:proofErr w:type="spellStart"/>
                  <w:r>
                    <w:rPr>
                      <w:rFonts w:ascii="Times New Roman" w:eastAsia="Times New Roman" w:hAnsi="Times New Roman" w:cs="Times New Roman"/>
                      <w:color w:val="000000"/>
                      <w:sz w:val="28"/>
                      <w:szCs w:val="28"/>
                    </w:rPr>
                    <w:t>isThreadSafe</w:t>
                  </w:r>
                  <w:proofErr w:type="spellEnd"/>
                  <w:r>
                    <w:rPr>
                      <w:rFonts w:ascii="Times New Roman" w:eastAsia="Times New Roman" w:hAnsi="Times New Roman" w:cs="Times New Roman"/>
                      <w:color w:val="000000"/>
                      <w:sz w:val="28"/>
                      <w:szCs w:val="28"/>
                    </w:rPr>
                    <w:t xml:space="preserve"> value is </w:t>
                  </w:r>
                  <w:proofErr w:type="spellStart"/>
                  <w:r>
                    <w:rPr>
                      <w:rFonts w:ascii="Times New Roman" w:eastAsia="Times New Roman" w:hAnsi="Times New Roman" w:cs="Times New Roman"/>
                      <w:color w:val="000000"/>
                      <w:sz w:val="28"/>
                      <w:szCs w:val="28"/>
                    </w:rPr>
                    <w:t>true.If</w:t>
                  </w:r>
                  <w:proofErr w:type="spellEnd"/>
                  <w:r>
                    <w:rPr>
                      <w:rFonts w:ascii="Times New Roman" w:eastAsia="Times New Roman" w:hAnsi="Times New Roman" w:cs="Times New Roman"/>
                      <w:color w:val="000000"/>
                      <w:sz w:val="28"/>
                      <w:szCs w:val="28"/>
                    </w:rPr>
                    <w:t xml:space="preserve"> you make it false, the web container will serialize the multiple requests, i.e. it will wait until the JSP finishes responding to a request before passing another request to </w:t>
                  </w:r>
                  <w:proofErr w:type="spellStart"/>
                  <w:r>
                    <w:rPr>
                      <w:rFonts w:ascii="Times New Roman" w:eastAsia="Times New Roman" w:hAnsi="Times New Roman" w:cs="Times New Roman"/>
                      <w:color w:val="000000"/>
                      <w:sz w:val="28"/>
                      <w:szCs w:val="28"/>
                    </w:rPr>
                    <w:t>it.If</w:t>
                  </w:r>
                  <w:proofErr w:type="spellEnd"/>
                  <w:r>
                    <w:rPr>
                      <w:rFonts w:ascii="Times New Roman" w:eastAsia="Times New Roman" w:hAnsi="Times New Roman" w:cs="Times New Roman"/>
                      <w:color w:val="000000"/>
                      <w:sz w:val="28"/>
                      <w:szCs w:val="28"/>
                    </w:rPr>
                    <w:t xml:space="preserve"> you make the value of </w:t>
                  </w:r>
                  <w:proofErr w:type="spellStart"/>
                  <w:r>
                    <w:rPr>
                      <w:rFonts w:ascii="Times New Roman" w:eastAsia="Times New Roman" w:hAnsi="Times New Roman" w:cs="Times New Roman"/>
                      <w:color w:val="000000"/>
                      <w:sz w:val="28"/>
                      <w:szCs w:val="28"/>
                    </w:rPr>
                    <w:t>isThreadSafe</w:t>
                  </w:r>
                  <w:proofErr w:type="spellEnd"/>
                  <w:r>
                    <w:rPr>
                      <w:rFonts w:ascii="Times New Roman" w:eastAsia="Times New Roman" w:hAnsi="Times New Roman" w:cs="Times New Roman"/>
                      <w:color w:val="000000"/>
                      <w:sz w:val="28"/>
                      <w:szCs w:val="28"/>
                    </w:rPr>
                    <w:t xml:space="preserve"> attribute like:</w:t>
                  </w:r>
                </w:p>
              </w:tc>
            </w:tr>
          </w:tbl>
          <w:p w14:paraId="333D1A5E" w14:textId="77777777" w:rsidR="003B5C88" w:rsidRDefault="00A30199">
            <w:pPr>
              <w:pBdr>
                <w:top w:val="nil"/>
                <w:left w:val="nil"/>
                <w:bottom w:val="nil"/>
                <w:right w:val="nil"/>
                <w:between w:val="nil"/>
              </w:pBdr>
              <w:spacing w:before="280" w:after="280" w:line="240" w:lineRule="auto"/>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&lt;%@ page </w:t>
            </w:r>
            <w:proofErr w:type="spellStart"/>
            <w:r>
              <w:rPr>
                <w:rFonts w:ascii="Times New Roman" w:eastAsia="Times New Roman" w:hAnsi="Times New Roman" w:cs="Times New Roman"/>
                <w:color w:val="000000"/>
                <w:sz w:val="28"/>
                <w:szCs w:val="28"/>
              </w:rPr>
              <w:t>isThreadSafe</w:t>
            </w:r>
            <w:proofErr w:type="spellEnd"/>
            <w:r>
              <w:rPr>
                <w:rFonts w:ascii="Times New Roman" w:eastAsia="Times New Roman" w:hAnsi="Times New Roman" w:cs="Times New Roman"/>
                <w:color w:val="000000"/>
                <w:sz w:val="28"/>
                <w:szCs w:val="28"/>
              </w:rPr>
              <w:t>="false" %&gt;</w:t>
            </w:r>
          </w:p>
          <w:p w14:paraId="4A295C38" w14:textId="77777777" w:rsidR="003B5C88" w:rsidRDefault="00A30199">
            <w:pPr>
              <w:pBdr>
                <w:top w:val="nil"/>
                <w:left w:val="nil"/>
                <w:bottom w:val="nil"/>
                <w:right w:val="nil"/>
                <w:between w:val="nil"/>
              </w:pBdr>
              <w:spacing w:before="280" w:after="280" w:line="240" w:lineRule="auto"/>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web container in such a case, will generate the servlet as:</w:t>
            </w:r>
          </w:p>
          <w:p w14:paraId="2FC3A28B" w14:textId="77777777" w:rsidR="003B5C88" w:rsidRDefault="00A30199">
            <w:pPr>
              <w:numPr>
                <w:ilvl w:val="0"/>
                <w:numId w:val="59"/>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6699"/>
                <w:sz w:val="28"/>
                <w:szCs w:val="28"/>
              </w:rPr>
              <w:t>public</w:t>
            </w:r>
            <w:r>
              <w:rPr>
                <w:rFonts w:ascii="Times New Roman" w:eastAsia="Times New Roman" w:hAnsi="Times New Roman" w:cs="Times New Roman"/>
                <w:color w:val="000000"/>
                <w:sz w:val="28"/>
                <w:szCs w:val="28"/>
              </w:rPr>
              <w:t> </w:t>
            </w:r>
            <w:r>
              <w:rPr>
                <w:rFonts w:ascii="Times New Roman" w:eastAsia="Times New Roman" w:hAnsi="Times New Roman" w:cs="Times New Roman"/>
                <w:b/>
                <w:color w:val="006699"/>
                <w:sz w:val="28"/>
                <w:szCs w:val="28"/>
              </w:rPr>
              <w:t>class</w:t>
            </w:r>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SimplePage_jsp</w:t>
            </w:r>
            <w:proofErr w:type="spellEnd"/>
            <w:r>
              <w:rPr>
                <w:rFonts w:ascii="Times New Roman" w:eastAsia="Times New Roman" w:hAnsi="Times New Roman" w:cs="Times New Roman"/>
                <w:color w:val="000000"/>
                <w:sz w:val="28"/>
                <w:szCs w:val="28"/>
              </w:rPr>
              <w:t> </w:t>
            </w:r>
            <w:r>
              <w:rPr>
                <w:rFonts w:ascii="Times New Roman" w:eastAsia="Times New Roman" w:hAnsi="Times New Roman" w:cs="Times New Roman"/>
                <w:b/>
                <w:color w:val="006699"/>
                <w:sz w:val="28"/>
                <w:szCs w:val="28"/>
              </w:rPr>
              <w:t>extends</w:t>
            </w:r>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HttpJspBase</w:t>
            </w:r>
            <w:proofErr w:type="spellEnd"/>
            <w:r>
              <w:rPr>
                <w:rFonts w:ascii="Times New Roman" w:eastAsia="Times New Roman" w:hAnsi="Times New Roman" w:cs="Times New Roman"/>
                <w:color w:val="000000"/>
                <w:sz w:val="28"/>
                <w:szCs w:val="28"/>
              </w:rPr>
              <w:t>   </w:t>
            </w:r>
          </w:p>
          <w:p w14:paraId="7F3F6BEF" w14:textId="77777777" w:rsidR="003B5C88" w:rsidRDefault="00A30199">
            <w:pPr>
              <w:numPr>
                <w:ilvl w:val="0"/>
                <w:numId w:val="59"/>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r>
              <w:rPr>
                <w:rFonts w:ascii="Times New Roman" w:eastAsia="Times New Roman" w:hAnsi="Times New Roman" w:cs="Times New Roman"/>
                <w:b/>
                <w:color w:val="006699"/>
                <w:sz w:val="28"/>
                <w:szCs w:val="28"/>
              </w:rPr>
              <w:t>implements</w:t>
            </w:r>
            <w:r>
              <w:rPr>
                <w:rFonts w:ascii="Times New Roman" w:eastAsia="Times New Roman" w:hAnsi="Times New Roman" w:cs="Times New Roman"/>
                <w:color w:val="000000"/>
                <w:sz w:val="28"/>
                <w:szCs w:val="28"/>
              </w:rPr>
              <w:t> </w:t>
            </w:r>
            <w:proofErr w:type="spellStart"/>
            <w:proofErr w:type="gramStart"/>
            <w:r>
              <w:rPr>
                <w:rFonts w:ascii="Times New Roman" w:eastAsia="Times New Roman" w:hAnsi="Times New Roman" w:cs="Times New Roman"/>
                <w:color w:val="000000"/>
                <w:sz w:val="28"/>
                <w:szCs w:val="28"/>
              </w:rPr>
              <w:t>SingleThreadModel</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w:t>
            </w:r>
          </w:p>
          <w:p w14:paraId="3F1CADEE" w14:textId="77777777" w:rsidR="003B5C88" w:rsidRDefault="00A30199">
            <w:pPr>
              <w:numPr>
                <w:ilvl w:val="0"/>
                <w:numId w:val="59"/>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p w14:paraId="4A4951E9" w14:textId="77777777" w:rsidR="003B5C88" w:rsidRDefault="00A30199">
            <w:pPr>
              <w:numPr>
                <w:ilvl w:val="0"/>
                <w:numId w:val="59"/>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p w14:paraId="79D8384C" w14:textId="77777777" w:rsidR="003B5C88" w:rsidRDefault="006E31D1">
            <w:pPr>
              <w:ind w:left="300"/>
              <w:jc w:val="both"/>
              <w:rPr>
                <w:rFonts w:ascii="Times New Roman" w:eastAsia="Times New Roman" w:hAnsi="Times New Roman" w:cs="Times New Roman"/>
                <w:color w:val="000000"/>
                <w:sz w:val="28"/>
                <w:szCs w:val="28"/>
              </w:rPr>
            </w:pPr>
            <w:r>
              <w:pict w14:anchorId="30AA8942">
                <v:rect id="_x0000_i1042" style="width:0;height:1.5pt" o:hralign="center" o:hrstd="t" o:hr="t" fillcolor="#a0a0a0" stroked="f"/>
              </w:pict>
            </w:r>
          </w:p>
          <w:p w14:paraId="76F4C7F2" w14:textId="77777777" w:rsidR="003B5C88" w:rsidRDefault="00A30199">
            <w:pPr>
              <w:pStyle w:val="Heading3"/>
              <w:ind w:left="300"/>
              <w:jc w:val="both"/>
              <w:rPr>
                <w:rFonts w:ascii="Times New Roman" w:eastAsia="Times New Roman" w:hAnsi="Times New Roman" w:cs="Times New Roman"/>
                <w:b w:val="0"/>
                <w:color w:val="610B4B"/>
                <w:sz w:val="28"/>
                <w:szCs w:val="28"/>
              </w:rPr>
            </w:pPr>
            <w:r>
              <w:rPr>
                <w:rFonts w:ascii="Times New Roman" w:eastAsia="Times New Roman" w:hAnsi="Times New Roman" w:cs="Times New Roman"/>
                <w:b w:val="0"/>
                <w:color w:val="610B4B"/>
                <w:sz w:val="28"/>
                <w:szCs w:val="28"/>
              </w:rPr>
              <w:t>9)</w:t>
            </w:r>
            <w:proofErr w:type="spellStart"/>
            <w:r>
              <w:rPr>
                <w:rFonts w:ascii="Times New Roman" w:eastAsia="Times New Roman" w:hAnsi="Times New Roman" w:cs="Times New Roman"/>
                <w:b w:val="0"/>
                <w:color w:val="610B4B"/>
                <w:sz w:val="28"/>
                <w:szCs w:val="28"/>
              </w:rPr>
              <w:t>errorPage</w:t>
            </w:r>
            <w:proofErr w:type="spellEnd"/>
          </w:p>
          <w:p w14:paraId="27A7975C" w14:textId="77777777" w:rsidR="003B5C88" w:rsidRDefault="00A30199">
            <w:pPr>
              <w:pBdr>
                <w:top w:val="nil"/>
                <w:left w:val="nil"/>
                <w:bottom w:val="nil"/>
                <w:right w:val="nil"/>
                <w:between w:val="nil"/>
              </w:pBdr>
              <w:spacing w:before="280" w:after="280" w:line="240" w:lineRule="auto"/>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w:t>
            </w:r>
            <w:proofErr w:type="spellStart"/>
            <w:r>
              <w:rPr>
                <w:rFonts w:ascii="Times New Roman" w:eastAsia="Times New Roman" w:hAnsi="Times New Roman" w:cs="Times New Roman"/>
                <w:color w:val="000000"/>
                <w:sz w:val="28"/>
                <w:szCs w:val="28"/>
              </w:rPr>
              <w:t>errorPage</w:t>
            </w:r>
            <w:proofErr w:type="spellEnd"/>
            <w:r>
              <w:rPr>
                <w:rFonts w:ascii="Times New Roman" w:eastAsia="Times New Roman" w:hAnsi="Times New Roman" w:cs="Times New Roman"/>
                <w:color w:val="000000"/>
                <w:sz w:val="28"/>
                <w:szCs w:val="28"/>
              </w:rPr>
              <w:t xml:space="preserve"> attribute is used to define the error page, if exception occurs in the current page, it will be redirected to the error page.</w:t>
            </w:r>
          </w:p>
          <w:p w14:paraId="6366756B" w14:textId="77777777" w:rsidR="003B5C88" w:rsidRDefault="00A30199">
            <w:pPr>
              <w:pStyle w:val="Heading3"/>
              <w:ind w:left="300"/>
              <w:jc w:val="both"/>
              <w:rPr>
                <w:rFonts w:ascii="Times New Roman" w:eastAsia="Times New Roman" w:hAnsi="Times New Roman" w:cs="Times New Roman"/>
                <w:b w:val="0"/>
                <w:color w:val="610B4B"/>
                <w:sz w:val="28"/>
                <w:szCs w:val="28"/>
              </w:rPr>
            </w:pPr>
            <w:r>
              <w:rPr>
                <w:rFonts w:ascii="Times New Roman" w:eastAsia="Times New Roman" w:hAnsi="Times New Roman" w:cs="Times New Roman"/>
                <w:b w:val="0"/>
                <w:color w:val="610B4B"/>
                <w:sz w:val="28"/>
                <w:szCs w:val="28"/>
              </w:rPr>
              <w:lastRenderedPageBreak/>
              <w:t xml:space="preserve">Example of </w:t>
            </w:r>
            <w:proofErr w:type="spellStart"/>
            <w:r>
              <w:rPr>
                <w:rFonts w:ascii="Times New Roman" w:eastAsia="Times New Roman" w:hAnsi="Times New Roman" w:cs="Times New Roman"/>
                <w:b w:val="0"/>
                <w:color w:val="610B4B"/>
                <w:sz w:val="28"/>
                <w:szCs w:val="28"/>
              </w:rPr>
              <w:t>errorPage</w:t>
            </w:r>
            <w:proofErr w:type="spellEnd"/>
            <w:r>
              <w:rPr>
                <w:rFonts w:ascii="Times New Roman" w:eastAsia="Times New Roman" w:hAnsi="Times New Roman" w:cs="Times New Roman"/>
                <w:b w:val="0"/>
                <w:color w:val="610B4B"/>
                <w:sz w:val="28"/>
                <w:szCs w:val="28"/>
              </w:rPr>
              <w:t xml:space="preserve"> attribute</w:t>
            </w:r>
          </w:p>
          <w:p w14:paraId="6CB37145" w14:textId="77777777" w:rsidR="003B5C88" w:rsidRDefault="00A30199">
            <w:pPr>
              <w:numPr>
                <w:ilvl w:val="0"/>
                <w:numId w:val="60"/>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8200"/>
                <w:sz w:val="28"/>
                <w:szCs w:val="28"/>
              </w:rPr>
              <w:t>//</w:t>
            </w:r>
            <w:proofErr w:type="spellStart"/>
            <w:r>
              <w:rPr>
                <w:rFonts w:ascii="Times New Roman" w:eastAsia="Times New Roman" w:hAnsi="Times New Roman" w:cs="Times New Roman"/>
                <w:color w:val="008200"/>
                <w:sz w:val="28"/>
                <w:szCs w:val="28"/>
              </w:rPr>
              <w:t>index.jsp</w:t>
            </w:r>
            <w:proofErr w:type="spellEnd"/>
            <w:r>
              <w:rPr>
                <w:rFonts w:ascii="Times New Roman" w:eastAsia="Times New Roman" w:hAnsi="Times New Roman" w:cs="Times New Roman"/>
                <w:color w:val="000000"/>
                <w:sz w:val="28"/>
                <w:szCs w:val="28"/>
              </w:rPr>
              <w:t>  </w:t>
            </w:r>
          </w:p>
          <w:p w14:paraId="3B0D5762" w14:textId="77777777" w:rsidR="003B5C88" w:rsidRDefault="00A30199">
            <w:pPr>
              <w:numPr>
                <w:ilvl w:val="0"/>
                <w:numId w:val="60"/>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&lt;html&gt;  </w:t>
            </w:r>
          </w:p>
          <w:p w14:paraId="09DE1310" w14:textId="77777777" w:rsidR="003B5C88" w:rsidRDefault="00A30199">
            <w:pPr>
              <w:numPr>
                <w:ilvl w:val="0"/>
                <w:numId w:val="60"/>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&lt;body&gt;  </w:t>
            </w:r>
          </w:p>
          <w:p w14:paraId="278DF2BA" w14:textId="77777777" w:rsidR="003B5C88" w:rsidRDefault="00A30199">
            <w:pPr>
              <w:numPr>
                <w:ilvl w:val="0"/>
                <w:numId w:val="60"/>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p w14:paraId="0BA59FF7" w14:textId="77777777" w:rsidR="003B5C88" w:rsidRDefault="00A30199">
            <w:pPr>
              <w:numPr>
                <w:ilvl w:val="0"/>
                <w:numId w:val="60"/>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 page </w:t>
            </w:r>
            <w:proofErr w:type="spellStart"/>
            <w:r>
              <w:rPr>
                <w:rFonts w:ascii="Times New Roman" w:eastAsia="Times New Roman" w:hAnsi="Times New Roman" w:cs="Times New Roman"/>
                <w:color w:val="000000"/>
                <w:sz w:val="28"/>
                <w:szCs w:val="28"/>
              </w:rPr>
              <w:t>errorPage</w:t>
            </w:r>
            <w:proofErr w:type="spellEnd"/>
            <w:r>
              <w:rPr>
                <w:rFonts w:ascii="Times New Roman" w:eastAsia="Times New Roman" w:hAnsi="Times New Roman" w:cs="Times New Roman"/>
                <w:color w:val="000000"/>
                <w:sz w:val="28"/>
                <w:szCs w:val="28"/>
              </w:rPr>
              <w:t>=</w:t>
            </w:r>
            <w:r>
              <w:rPr>
                <w:rFonts w:ascii="Times New Roman" w:eastAsia="Times New Roman" w:hAnsi="Times New Roman" w:cs="Times New Roman"/>
                <w:color w:val="0000FF"/>
                <w:sz w:val="28"/>
                <w:szCs w:val="28"/>
              </w:rPr>
              <w:t>"</w:t>
            </w:r>
            <w:proofErr w:type="spellStart"/>
            <w:r>
              <w:rPr>
                <w:rFonts w:ascii="Times New Roman" w:eastAsia="Times New Roman" w:hAnsi="Times New Roman" w:cs="Times New Roman"/>
                <w:color w:val="0000FF"/>
                <w:sz w:val="28"/>
                <w:szCs w:val="28"/>
              </w:rPr>
              <w:t>myerrorpage.jsp</w:t>
            </w:r>
            <w:proofErr w:type="spellEnd"/>
            <w:r>
              <w:rPr>
                <w:rFonts w:ascii="Times New Roman" w:eastAsia="Times New Roman" w:hAnsi="Times New Roman" w:cs="Times New Roman"/>
                <w:color w:val="0000FF"/>
                <w:sz w:val="28"/>
                <w:szCs w:val="28"/>
              </w:rPr>
              <w:t>"</w:t>
            </w:r>
            <w:r>
              <w:rPr>
                <w:rFonts w:ascii="Times New Roman" w:eastAsia="Times New Roman" w:hAnsi="Times New Roman" w:cs="Times New Roman"/>
                <w:color w:val="000000"/>
                <w:sz w:val="28"/>
                <w:szCs w:val="28"/>
              </w:rPr>
              <w:t> %&gt;  </w:t>
            </w:r>
          </w:p>
          <w:p w14:paraId="6BF68AC3" w14:textId="77777777" w:rsidR="003B5C88" w:rsidRDefault="00A30199">
            <w:pPr>
              <w:numPr>
                <w:ilvl w:val="0"/>
                <w:numId w:val="60"/>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p w14:paraId="6C365858" w14:textId="77777777" w:rsidR="003B5C88" w:rsidRDefault="00A30199">
            <w:pPr>
              <w:numPr>
                <w:ilvl w:val="0"/>
                <w:numId w:val="60"/>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&lt;%= </w:t>
            </w:r>
            <w:r>
              <w:rPr>
                <w:rFonts w:ascii="Times New Roman" w:eastAsia="Times New Roman" w:hAnsi="Times New Roman" w:cs="Times New Roman"/>
                <w:color w:val="C00000"/>
                <w:sz w:val="28"/>
                <w:szCs w:val="28"/>
              </w:rPr>
              <w:t>100</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C00000"/>
                <w:sz w:val="28"/>
                <w:szCs w:val="28"/>
              </w:rPr>
              <w:t>0</w:t>
            </w:r>
            <w:r>
              <w:rPr>
                <w:rFonts w:ascii="Times New Roman" w:eastAsia="Times New Roman" w:hAnsi="Times New Roman" w:cs="Times New Roman"/>
                <w:color w:val="000000"/>
                <w:sz w:val="28"/>
                <w:szCs w:val="28"/>
              </w:rPr>
              <w:t> %&gt;  </w:t>
            </w:r>
          </w:p>
          <w:p w14:paraId="74904E6F" w14:textId="2BADEC0B" w:rsidR="0078522B" w:rsidRDefault="0078522B">
            <w:pPr>
              <w:numPr>
                <w:ilvl w:val="0"/>
                <w:numId w:val="60"/>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NAHI SAMAJLA NA BHAI </w:t>
            </w:r>
          </w:p>
          <w:p w14:paraId="7BE80B65" w14:textId="179970FD" w:rsidR="003B5C88" w:rsidRDefault="00A30199">
            <w:pPr>
              <w:numPr>
                <w:ilvl w:val="0"/>
                <w:numId w:val="60"/>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p w14:paraId="100A2365" w14:textId="77777777" w:rsidR="003B5C88" w:rsidRDefault="00A30199">
            <w:pPr>
              <w:numPr>
                <w:ilvl w:val="0"/>
                <w:numId w:val="60"/>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&lt;/body&gt;  </w:t>
            </w:r>
          </w:p>
          <w:p w14:paraId="6FFC9D59" w14:textId="77777777" w:rsidR="003B5C88" w:rsidRDefault="00A30199">
            <w:pPr>
              <w:numPr>
                <w:ilvl w:val="0"/>
                <w:numId w:val="60"/>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&lt;/html&gt;  </w:t>
            </w:r>
          </w:p>
          <w:p w14:paraId="492D605C" w14:textId="77777777" w:rsidR="003B5C88" w:rsidRDefault="006E31D1">
            <w:pPr>
              <w:ind w:left="300"/>
              <w:jc w:val="both"/>
              <w:rPr>
                <w:rFonts w:ascii="Times New Roman" w:eastAsia="Times New Roman" w:hAnsi="Times New Roman" w:cs="Times New Roman"/>
                <w:color w:val="000000"/>
                <w:sz w:val="28"/>
                <w:szCs w:val="28"/>
              </w:rPr>
            </w:pPr>
            <w:r>
              <w:pict w14:anchorId="19606512">
                <v:rect id="_x0000_i1043" style="width:0;height:1.5pt" o:hralign="center" o:hrstd="t" o:hr="t" fillcolor="#a0a0a0" stroked="f"/>
              </w:pict>
            </w:r>
          </w:p>
          <w:p w14:paraId="6CD67B2B" w14:textId="77777777" w:rsidR="003B5C88" w:rsidRDefault="00A30199">
            <w:pPr>
              <w:pStyle w:val="Heading3"/>
              <w:ind w:left="300"/>
              <w:jc w:val="both"/>
              <w:rPr>
                <w:rFonts w:ascii="Times New Roman" w:eastAsia="Times New Roman" w:hAnsi="Times New Roman" w:cs="Times New Roman"/>
                <w:b w:val="0"/>
                <w:color w:val="610B4B"/>
                <w:sz w:val="28"/>
                <w:szCs w:val="28"/>
              </w:rPr>
            </w:pPr>
            <w:r>
              <w:rPr>
                <w:rFonts w:ascii="Times New Roman" w:eastAsia="Times New Roman" w:hAnsi="Times New Roman" w:cs="Times New Roman"/>
                <w:b w:val="0"/>
                <w:color w:val="610B4B"/>
                <w:sz w:val="28"/>
                <w:szCs w:val="28"/>
              </w:rPr>
              <w:t>10)</w:t>
            </w:r>
            <w:proofErr w:type="spellStart"/>
            <w:r>
              <w:rPr>
                <w:rFonts w:ascii="Times New Roman" w:eastAsia="Times New Roman" w:hAnsi="Times New Roman" w:cs="Times New Roman"/>
                <w:b w:val="0"/>
                <w:color w:val="610B4B"/>
                <w:sz w:val="28"/>
                <w:szCs w:val="28"/>
              </w:rPr>
              <w:t>isErrorPage</w:t>
            </w:r>
            <w:proofErr w:type="spellEnd"/>
          </w:p>
          <w:p w14:paraId="7B4000FA" w14:textId="77777777" w:rsidR="003B5C88" w:rsidRDefault="00A30199">
            <w:pPr>
              <w:pBdr>
                <w:top w:val="nil"/>
                <w:left w:val="nil"/>
                <w:bottom w:val="nil"/>
                <w:right w:val="nil"/>
                <w:between w:val="nil"/>
              </w:pBdr>
              <w:spacing w:before="280" w:after="280" w:line="240" w:lineRule="auto"/>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w:t>
            </w:r>
            <w:proofErr w:type="spellStart"/>
            <w:r>
              <w:rPr>
                <w:rFonts w:ascii="Times New Roman" w:eastAsia="Times New Roman" w:hAnsi="Times New Roman" w:cs="Times New Roman"/>
                <w:color w:val="000000"/>
                <w:sz w:val="28"/>
                <w:szCs w:val="28"/>
              </w:rPr>
              <w:t>isErrorPage</w:t>
            </w:r>
            <w:proofErr w:type="spellEnd"/>
            <w:r>
              <w:rPr>
                <w:rFonts w:ascii="Times New Roman" w:eastAsia="Times New Roman" w:hAnsi="Times New Roman" w:cs="Times New Roman"/>
                <w:color w:val="000000"/>
                <w:sz w:val="28"/>
                <w:szCs w:val="28"/>
              </w:rPr>
              <w:t xml:space="preserve"> attribute is used to declare that the current page is the error page.</w:t>
            </w:r>
          </w:p>
          <w:p w14:paraId="61726770" w14:textId="77777777" w:rsidR="003B5C88" w:rsidRDefault="00A30199">
            <w:pPr>
              <w:pStyle w:val="Heading4"/>
              <w:pBdr>
                <w:top w:val="single" w:sz="6" w:space="11" w:color="FFC0CB"/>
                <w:left w:val="single" w:sz="18" w:space="30" w:color="FFA500"/>
                <w:bottom w:val="single" w:sz="6" w:space="11" w:color="FFC0CB"/>
                <w:right w:val="single" w:sz="6" w:space="11" w:color="FFC0CB"/>
              </w:pBdr>
              <w:ind w:left="300"/>
              <w:jc w:val="both"/>
              <w:rPr>
                <w:rFonts w:ascii="Times New Roman" w:eastAsia="Times New Roman" w:hAnsi="Times New Roman" w:cs="Times New Roman"/>
                <w:color w:val="008000"/>
                <w:sz w:val="28"/>
                <w:szCs w:val="28"/>
              </w:rPr>
            </w:pPr>
            <w:r>
              <w:rPr>
                <w:rFonts w:ascii="Times New Roman" w:eastAsia="Times New Roman" w:hAnsi="Times New Roman" w:cs="Times New Roman"/>
                <w:color w:val="008000"/>
                <w:sz w:val="28"/>
                <w:szCs w:val="28"/>
              </w:rPr>
              <w:t>Note: The exception object can only be used in the error page.</w:t>
            </w:r>
          </w:p>
          <w:p w14:paraId="7CF70DD3" w14:textId="77777777" w:rsidR="003B5C88" w:rsidRDefault="00A30199">
            <w:pPr>
              <w:pStyle w:val="Heading3"/>
              <w:ind w:left="300"/>
              <w:jc w:val="both"/>
              <w:rPr>
                <w:rFonts w:ascii="Times New Roman" w:eastAsia="Times New Roman" w:hAnsi="Times New Roman" w:cs="Times New Roman"/>
                <w:b w:val="0"/>
                <w:color w:val="610B4B"/>
                <w:sz w:val="28"/>
                <w:szCs w:val="28"/>
              </w:rPr>
            </w:pPr>
            <w:r>
              <w:rPr>
                <w:rFonts w:ascii="Times New Roman" w:eastAsia="Times New Roman" w:hAnsi="Times New Roman" w:cs="Times New Roman"/>
                <w:b w:val="0"/>
                <w:color w:val="610B4B"/>
                <w:sz w:val="28"/>
                <w:szCs w:val="28"/>
              </w:rPr>
              <w:t xml:space="preserve">Example of </w:t>
            </w:r>
            <w:proofErr w:type="spellStart"/>
            <w:r>
              <w:rPr>
                <w:rFonts w:ascii="Times New Roman" w:eastAsia="Times New Roman" w:hAnsi="Times New Roman" w:cs="Times New Roman"/>
                <w:b w:val="0"/>
                <w:color w:val="610B4B"/>
                <w:sz w:val="28"/>
                <w:szCs w:val="28"/>
              </w:rPr>
              <w:t>isErrorPage</w:t>
            </w:r>
            <w:proofErr w:type="spellEnd"/>
            <w:r>
              <w:rPr>
                <w:rFonts w:ascii="Times New Roman" w:eastAsia="Times New Roman" w:hAnsi="Times New Roman" w:cs="Times New Roman"/>
                <w:b w:val="0"/>
                <w:color w:val="610B4B"/>
                <w:sz w:val="28"/>
                <w:szCs w:val="28"/>
              </w:rPr>
              <w:t xml:space="preserve"> attribute</w:t>
            </w:r>
          </w:p>
          <w:p w14:paraId="2CDA4533" w14:textId="77777777" w:rsidR="003B5C88" w:rsidRDefault="00A30199">
            <w:pPr>
              <w:numPr>
                <w:ilvl w:val="0"/>
                <w:numId w:val="48"/>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8200"/>
                <w:sz w:val="28"/>
                <w:szCs w:val="28"/>
              </w:rPr>
              <w:t>//</w:t>
            </w:r>
            <w:proofErr w:type="spellStart"/>
            <w:r>
              <w:rPr>
                <w:rFonts w:ascii="Times New Roman" w:eastAsia="Times New Roman" w:hAnsi="Times New Roman" w:cs="Times New Roman"/>
                <w:color w:val="008200"/>
                <w:sz w:val="28"/>
                <w:szCs w:val="28"/>
              </w:rPr>
              <w:t>myerrorpage.jsp</w:t>
            </w:r>
            <w:proofErr w:type="spellEnd"/>
            <w:r>
              <w:rPr>
                <w:rFonts w:ascii="Times New Roman" w:eastAsia="Times New Roman" w:hAnsi="Times New Roman" w:cs="Times New Roman"/>
                <w:color w:val="000000"/>
                <w:sz w:val="28"/>
                <w:szCs w:val="28"/>
              </w:rPr>
              <w:t>  </w:t>
            </w:r>
          </w:p>
          <w:p w14:paraId="4C9D7E95" w14:textId="77777777" w:rsidR="003B5C88" w:rsidRDefault="00A30199">
            <w:pPr>
              <w:numPr>
                <w:ilvl w:val="0"/>
                <w:numId w:val="48"/>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&lt;html&gt;  </w:t>
            </w:r>
          </w:p>
          <w:p w14:paraId="510DF7CA" w14:textId="77777777" w:rsidR="003B5C88" w:rsidRDefault="00A30199">
            <w:pPr>
              <w:numPr>
                <w:ilvl w:val="0"/>
                <w:numId w:val="48"/>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&lt;body&gt;  </w:t>
            </w:r>
          </w:p>
          <w:p w14:paraId="1FE7DC2C" w14:textId="77777777" w:rsidR="003B5C88" w:rsidRDefault="00A30199">
            <w:pPr>
              <w:numPr>
                <w:ilvl w:val="0"/>
                <w:numId w:val="48"/>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p w14:paraId="1CF64B05" w14:textId="77777777" w:rsidR="003B5C88" w:rsidRDefault="00A30199">
            <w:pPr>
              <w:numPr>
                <w:ilvl w:val="0"/>
                <w:numId w:val="48"/>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 page </w:t>
            </w:r>
            <w:proofErr w:type="spellStart"/>
            <w:r>
              <w:rPr>
                <w:rFonts w:ascii="Times New Roman" w:eastAsia="Times New Roman" w:hAnsi="Times New Roman" w:cs="Times New Roman"/>
                <w:color w:val="000000"/>
                <w:sz w:val="28"/>
                <w:szCs w:val="28"/>
              </w:rPr>
              <w:t>isErrorPage</w:t>
            </w:r>
            <w:proofErr w:type="spellEnd"/>
            <w:r>
              <w:rPr>
                <w:rFonts w:ascii="Times New Roman" w:eastAsia="Times New Roman" w:hAnsi="Times New Roman" w:cs="Times New Roman"/>
                <w:color w:val="000000"/>
                <w:sz w:val="28"/>
                <w:szCs w:val="28"/>
              </w:rPr>
              <w:t>=</w:t>
            </w:r>
            <w:r>
              <w:rPr>
                <w:rFonts w:ascii="Times New Roman" w:eastAsia="Times New Roman" w:hAnsi="Times New Roman" w:cs="Times New Roman"/>
                <w:color w:val="0000FF"/>
                <w:sz w:val="28"/>
                <w:szCs w:val="28"/>
              </w:rPr>
              <w:t>"true"</w:t>
            </w:r>
            <w:r>
              <w:rPr>
                <w:rFonts w:ascii="Times New Roman" w:eastAsia="Times New Roman" w:hAnsi="Times New Roman" w:cs="Times New Roman"/>
                <w:color w:val="000000"/>
                <w:sz w:val="28"/>
                <w:szCs w:val="28"/>
              </w:rPr>
              <w:t> %&gt;  </w:t>
            </w:r>
          </w:p>
          <w:p w14:paraId="2FA8B9C9" w14:textId="77777777" w:rsidR="003B5C88" w:rsidRDefault="00A30199">
            <w:pPr>
              <w:numPr>
                <w:ilvl w:val="0"/>
                <w:numId w:val="48"/>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p w14:paraId="76EC2BFB" w14:textId="77777777" w:rsidR="003B5C88" w:rsidRDefault="00A30199">
            <w:pPr>
              <w:numPr>
                <w:ilvl w:val="0"/>
                <w:numId w:val="48"/>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Sorry an exception </w:t>
            </w:r>
            <w:proofErr w:type="spellStart"/>
            <w:proofErr w:type="gramStart"/>
            <w:r>
              <w:rPr>
                <w:rFonts w:ascii="Times New Roman" w:eastAsia="Times New Roman" w:hAnsi="Times New Roman" w:cs="Times New Roman"/>
                <w:color w:val="000000"/>
                <w:sz w:val="28"/>
                <w:szCs w:val="28"/>
              </w:rPr>
              <w:t>occured</w:t>
            </w:r>
            <w:proofErr w:type="spellEnd"/>
            <w:r>
              <w:rPr>
                <w:rFonts w:ascii="Times New Roman" w:eastAsia="Times New Roman" w:hAnsi="Times New Roman" w:cs="Times New Roman"/>
                <w:color w:val="000000"/>
                <w:sz w:val="28"/>
                <w:szCs w:val="28"/>
              </w:rPr>
              <w:t>!&lt;</w:t>
            </w:r>
            <w:proofErr w:type="spellStart"/>
            <w:proofErr w:type="gramEnd"/>
            <w:r>
              <w:rPr>
                <w:rFonts w:ascii="Times New Roman" w:eastAsia="Times New Roman" w:hAnsi="Times New Roman" w:cs="Times New Roman"/>
                <w:color w:val="000000"/>
                <w:sz w:val="28"/>
                <w:szCs w:val="28"/>
              </w:rPr>
              <w:t>br</w:t>
            </w:r>
            <w:proofErr w:type="spellEnd"/>
            <w:r>
              <w:rPr>
                <w:rFonts w:ascii="Times New Roman" w:eastAsia="Times New Roman" w:hAnsi="Times New Roman" w:cs="Times New Roman"/>
                <w:color w:val="000000"/>
                <w:sz w:val="28"/>
                <w:szCs w:val="28"/>
              </w:rPr>
              <w:t>/&gt;  </w:t>
            </w:r>
          </w:p>
          <w:p w14:paraId="5D6045D3" w14:textId="77777777" w:rsidR="003B5C88" w:rsidRDefault="00A30199">
            <w:pPr>
              <w:numPr>
                <w:ilvl w:val="0"/>
                <w:numId w:val="48"/>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exception is: &lt;%= exception %&gt;  </w:t>
            </w:r>
          </w:p>
          <w:p w14:paraId="5163A36A" w14:textId="77777777" w:rsidR="003B5C88" w:rsidRDefault="00A30199">
            <w:pPr>
              <w:numPr>
                <w:ilvl w:val="0"/>
                <w:numId w:val="48"/>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p w14:paraId="76810BB2" w14:textId="77777777" w:rsidR="003B5C88" w:rsidRDefault="00A30199">
            <w:pPr>
              <w:numPr>
                <w:ilvl w:val="0"/>
                <w:numId w:val="48"/>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&lt;/body&gt;  </w:t>
            </w:r>
          </w:p>
          <w:p w14:paraId="4FAAA4F9" w14:textId="77777777" w:rsidR="003B5C88" w:rsidRDefault="00A30199">
            <w:pPr>
              <w:numPr>
                <w:ilvl w:val="0"/>
                <w:numId w:val="48"/>
              </w:numPr>
              <w:spacing w:after="0"/>
              <w:ind w:left="3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&lt;/html&gt; </w:t>
            </w:r>
          </w:p>
        </w:tc>
      </w:tr>
    </w:tbl>
    <w:p w14:paraId="530F361B" w14:textId="77777777" w:rsidR="003B5C88" w:rsidRDefault="00A30199">
      <w:pPr>
        <w:pStyle w:val="Heading1"/>
        <w:shd w:val="clear" w:color="auto" w:fill="FFFFFF"/>
        <w:spacing w:before="75"/>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lastRenderedPageBreak/>
        <w:t>Jsp</w:t>
      </w:r>
      <w:proofErr w:type="spellEnd"/>
      <w:r>
        <w:rPr>
          <w:rFonts w:ascii="Times New Roman" w:eastAsia="Times New Roman" w:hAnsi="Times New Roman" w:cs="Times New Roman"/>
          <w:color w:val="000000"/>
        </w:rPr>
        <w:t xml:space="preserve"> Include Directive</w:t>
      </w:r>
    </w:p>
    <w:p w14:paraId="099B9E2D" w14:textId="77777777" w:rsidR="003B5C88" w:rsidRDefault="003B5C88">
      <w:pPr>
        <w:shd w:val="clear" w:color="auto" w:fill="FFFFFF"/>
        <w:spacing w:before="60" w:after="280"/>
        <w:ind w:left="720"/>
        <w:jc w:val="both"/>
        <w:rPr>
          <w:rFonts w:ascii="Times New Roman" w:eastAsia="Times New Roman" w:hAnsi="Times New Roman" w:cs="Times New Roman"/>
          <w:sz w:val="28"/>
          <w:szCs w:val="28"/>
        </w:rPr>
      </w:pPr>
    </w:p>
    <w:p w14:paraId="320FDB32"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The</w:t>
      </w:r>
      <w:proofErr w:type="spellEnd"/>
      <w:r>
        <w:rPr>
          <w:rFonts w:ascii="Times New Roman" w:eastAsia="Times New Roman" w:hAnsi="Times New Roman" w:cs="Times New Roman"/>
          <w:color w:val="000000"/>
          <w:sz w:val="28"/>
          <w:szCs w:val="28"/>
        </w:rPr>
        <w:t xml:space="preserve"> include directive is used to include the contents of any resource it may be </w:t>
      </w:r>
      <w:proofErr w:type="spellStart"/>
      <w:r>
        <w:rPr>
          <w:rFonts w:ascii="Times New Roman" w:eastAsia="Times New Roman" w:hAnsi="Times New Roman" w:cs="Times New Roman"/>
          <w:color w:val="000000"/>
          <w:sz w:val="28"/>
          <w:szCs w:val="28"/>
        </w:rPr>
        <w:t>jsp</w:t>
      </w:r>
      <w:proofErr w:type="spellEnd"/>
      <w:r>
        <w:rPr>
          <w:rFonts w:ascii="Times New Roman" w:eastAsia="Times New Roman" w:hAnsi="Times New Roman" w:cs="Times New Roman"/>
          <w:color w:val="000000"/>
          <w:sz w:val="28"/>
          <w:szCs w:val="28"/>
        </w:rPr>
        <w:t xml:space="preserve"> file, html file or text file. </w:t>
      </w:r>
      <w:proofErr w:type="spellStart"/>
      <w:r>
        <w:rPr>
          <w:rFonts w:ascii="Times New Roman" w:eastAsia="Times New Roman" w:hAnsi="Times New Roman" w:cs="Times New Roman"/>
          <w:color w:val="000000"/>
          <w:sz w:val="28"/>
          <w:szCs w:val="28"/>
        </w:rPr>
        <w:t>The</w:t>
      </w:r>
      <w:proofErr w:type="spellEnd"/>
      <w:r>
        <w:rPr>
          <w:rFonts w:ascii="Times New Roman" w:eastAsia="Times New Roman" w:hAnsi="Times New Roman" w:cs="Times New Roman"/>
          <w:color w:val="000000"/>
          <w:sz w:val="28"/>
          <w:szCs w:val="28"/>
        </w:rPr>
        <w:t xml:space="preserve"> include directive includes the original content of the included resource at </w:t>
      </w:r>
      <w:r>
        <w:rPr>
          <w:rFonts w:ascii="Times New Roman" w:eastAsia="Times New Roman" w:hAnsi="Times New Roman" w:cs="Times New Roman"/>
          <w:color w:val="000000"/>
          <w:sz w:val="28"/>
          <w:szCs w:val="28"/>
        </w:rPr>
        <w:lastRenderedPageBreak/>
        <w:t xml:space="preserve">page translation time (the </w:t>
      </w:r>
      <w:proofErr w:type="spellStart"/>
      <w:r>
        <w:rPr>
          <w:rFonts w:ascii="Times New Roman" w:eastAsia="Times New Roman" w:hAnsi="Times New Roman" w:cs="Times New Roman"/>
          <w:color w:val="000000"/>
          <w:sz w:val="28"/>
          <w:szCs w:val="28"/>
        </w:rPr>
        <w:t>jsp</w:t>
      </w:r>
      <w:proofErr w:type="spellEnd"/>
      <w:r>
        <w:rPr>
          <w:rFonts w:ascii="Times New Roman" w:eastAsia="Times New Roman" w:hAnsi="Times New Roman" w:cs="Times New Roman"/>
          <w:color w:val="000000"/>
          <w:sz w:val="28"/>
          <w:szCs w:val="28"/>
        </w:rPr>
        <w:t xml:space="preserve"> page is translated only once so it will be better to include static resource).</w:t>
      </w:r>
    </w:p>
    <w:p w14:paraId="2558E582" w14:textId="77777777" w:rsidR="003B5C88" w:rsidRDefault="00A30199">
      <w:pPr>
        <w:pStyle w:val="Heading3"/>
        <w:shd w:val="clear" w:color="auto" w:fill="FFFFFF"/>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Advantage of Include directive</w:t>
      </w:r>
    </w:p>
    <w:p w14:paraId="5E69659F"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Code Reusability</w:t>
      </w:r>
    </w:p>
    <w:p w14:paraId="0C6C63D9" w14:textId="77777777" w:rsidR="003B5C88" w:rsidRDefault="00A30199">
      <w:pPr>
        <w:pStyle w:val="Heading3"/>
        <w:shd w:val="clear" w:color="auto" w:fill="FFFFFF"/>
        <w:jc w:val="both"/>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Syntax of include directive</w:t>
      </w:r>
    </w:p>
    <w:p w14:paraId="353F4291" w14:textId="77777777" w:rsidR="003B5C88" w:rsidRDefault="00A30199">
      <w:pPr>
        <w:numPr>
          <w:ilvl w:val="0"/>
          <w:numId w:val="49"/>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 include file="</w:t>
      </w:r>
      <w:proofErr w:type="spellStart"/>
      <w:r>
        <w:rPr>
          <w:rFonts w:ascii="Times New Roman" w:eastAsia="Times New Roman" w:hAnsi="Times New Roman" w:cs="Times New Roman"/>
          <w:sz w:val="28"/>
          <w:szCs w:val="28"/>
        </w:rPr>
        <w:t>resourceName</w:t>
      </w:r>
      <w:proofErr w:type="spellEnd"/>
      <w:r>
        <w:rPr>
          <w:rFonts w:ascii="Times New Roman" w:eastAsia="Times New Roman" w:hAnsi="Times New Roman" w:cs="Times New Roman"/>
          <w:sz w:val="28"/>
          <w:szCs w:val="28"/>
        </w:rPr>
        <w:t>" %&gt;  </w:t>
      </w:r>
    </w:p>
    <w:p w14:paraId="56E97A22" w14:textId="77777777" w:rsidR="003B5C88" w:rsidRDefault="00A30199">
      <w:pPr>
        <w:pStyle w:val="Heading3"/>
        <w:shd w:val="clear" w:color="auto" w:fill="FFFFFF"/>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Example of include directive</w:t>
      </w:r>
    </w:p>
    <w:p w14:paraId="55FF52CD"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this example, we are including the content of the header.html file. To run this </w:t>
      </w:r>
      <w:proofErr w:type="gramStart"/>
      <w:r>
        <w:rPr>
          <w:rFonts w:ascii="Times New Roman" w:eastAsia="Times New Roman" w:hAnsi="Times New Roman" w:cs="Times New Roman"/>
          <w:color w:val="000000"/>
          <w:sz w:val="28"/>
          <w:szCs w:val="28"/>
        </w:rPr>
        <w:t>example</w:t>
      </w:r>
      <w:proofErr w:type="gramEnd"/>
      <w:r>
        <w:rPr>
          <w:rFonts w:ascii="Times New Roman" w:eastAsia="Times New Roman" w:hAnsi="Times New Roman" w:cs="Times New Roman"/>
          <w:color w:val="000000"/>
          <w:sz w:val="28"/>
          <w:szCs w:val="28"/>
        </w:rPr>
        <w:t xml:space="preserve"> you must create an header.html file.</w:t>
      </w:r>
    </w:p>
    <w:p w14:paraId="3F186441" w14:textId="77777777" w:rsidR="003B5C88" w:rsidRDefault="00A30199">
      <w:pPr>
        <w:numPr>
          <w:ilvl w:val="0"/>
          <w:numId w:val="51"/>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&lt;html&gt;  </w:t>
      </w:r>
    </w:p>
    <w:p w14:paraId="25CAED07" w14:textId="77777777" w:rsidR="003B5C88" w:rsidRDefault="00A30199">
      <w:pPr>
        <w:numPr>
          <w:ilvl w:val="0"/>
          <w:numId w:val="51"/>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&lt;body&gt;  </w:t>
      </w:r>
    </w:p>
    <w:p w14:paraId="74F3F018" w14:textId="77777777" w:rsidR="003B5C88" w:rsidRDefault="00A30199">
      <w:pPr>
        <w:numPr>
          <w:ilvl w:val="0"/>
          <w:numId w:val="51"/>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4D4EBEA8" w14:textId="77777777" w:rsidR="003B5C88" w:rsidRDefault="00A30199">
      <w:pPr>
        <w:numPr>
          <w:ilvl w:val="0"/>
          <w:numId w:val="51"/>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 include file="header.html" %&gt;  </w:t>
      </w:r>
    </w:p>
    <w:p w14:paraId="60F50946" w14:textId="77777777" w:rsidR="003B5C88" w:rsidRDefault="00A30199">
      <w:pPr>
        <w:numPr>
          <w:ilvl w:val="0"/>
          <w:numId w:val="51"/>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33719EE4" w14:textId="77777777" w:rsidR="003B5C88" w:rsidRDefault="00A30199">
      <w:pPr>
        <w:numPr>
          <w:ilvl w:val="0"/>
          <w:numId w:val="51"/>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Today is: &lt;%= </w:t>
      </w:r>
      <w:proofErr w:type="spellStart"/>
      <w:proofErr w:type="gramStart"/>
      <w:r>
        <w:rPr>
          <w:rFonts w:ascii="Times New Roman" w:eastAsia="Times New Roman" w:hAnsi="Times New Roman" w:cs="Times New Roman"/>
          <w:sz w:val="28"/>
          <w:szCs w:val="28"/>
        </w:rPr>
        <w:t>java.util</w:t>
      </w:r>
      <w:proofErr w:type="gramEnd"/>
      <w:r>
        <w:rPr>
          <w:rFonts w:ascii="Times New Roman" w:eastAsia="Times New Roman" w:hAnsi="Times New Roman" w:cs="Times New Roman"/>
          <w:sz w:val="28"/>
          <w:szCs w:val="28"/>
        </w:rPr>
        <w:t>.Calendar.getInstance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getTime</w:t>
      </w:r>
      <w:proofErr w:type="spellEnd"/>
      <w:r>
        <w:rPr>
          <w:rFonts w:ascii="Times New Roman" w:eastAsia="Times New Roman" w:hAnsi="Times New Roman" w:cs="Times New Roman"/>
          <w:sz w:val="28"/>
          <w:szCs w:val="28"/>
        </w:rPr>
        <w:t>() %&gt;  </w:t>
      </w:r>
    </w:p>
    <w:p w14:paraId="28E97037" w14:textId="77777777" w:rsidR="003B5C88" w:rsidRDefault="00A30199">
      <w:pPr>
        <w:numPr>
          <w:ilvl w:val="0"/>
          <w:numId w:val="51"/>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1E82AA3A" w14:textId="77777777" w:rsidR="003B5C88" w:rsidRDefault="00A30199">
      <w:pPr>
        <w:numPr>
          <w:ilvl w:val="0"/>
          <w:numId w:val="51"/>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&lt;/body&gt;  </w:t>
      </w:r>
    </w:p>
    <w:p w14:paraId="15C9280C" w14:textId="77777777" w:rsidR="003B5C88" w:rsidRDefault="00A30199">
      <w:pPr>
        <w:numPr>
          <w:ilvl w:val="0"/>
          <w:numId w:val="51"/>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&lt;/html&gt;  </w:t>
      </w:r>
    </w:p>
    <w:p w14:paraId="611217F1" w14:textId="77777777" w:rsidR="003B5C88" w:rsidRDefault="00A30199">
      <w:pPr>
        <w:pStyle w:val="Heading1"/>
        <w:shd w:val="clear" w:color="auto" w:fill="FFFFFF"/>
        <w:spacing w:before="7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JSP </w:t>
      </w:r>
      <w:proofErr w:type="spellStart"/>
      <w:r>
        <w:rPr>
          <w:rFonts w:ascii="Times New Roman" w:eastAsia="Times New Roman" w:hAnsi="Times New Roman" w:cs="Times New Roman"/>
          <w:color w:val="000000"/>
        </w:rPr>
        <w:t>Taglib</w:t>
      </w:r>
      <w:proofErr w:type="spellEnd"/>
      <w:r>
        <w:rPr>
          <w:rFonts w:ascii="Times New Roman" w:eastAsia="Times New Roman" w:hAnsi="Times New Roman" w:cs="Times New Roman"/>
          <w:color w:val="000000"/>
        </w:rPr>
        <w:t xml:space="preserve"> directive</w:t>
      </w:r>
    </w:p>
    <w:p w14:paraId="0E2D729D"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JSP </w:t>
      </w:r>
      <w:proofErr w:type="spellStart"/>
      <w:r>
        <w:rPr>
          <w:rFonts w:ascii="Times New Roman" w:eastAsia="Times New Roman" w:hAnsi="Times New Roman" w:cs="Times New Roman"/>
          <w:color w:val="000000"/>
          <w:sz w:val="28"/>
          <w:szCs w:val="28"/>
        </w:rPr>
        <w:t>taglib</w:t>
      </w:r>
      <w:proofErr w:type="spellEnd"/>
      <w:r>
        <w:rPr>
          <w:rFonts w:ascii="Times New Roman" w:eastAsia="Times New Roman" w:hAnsi="Times New Roman" w:cs="Times New Roman"/>
          <w:color w:val="000000"/>
          <w:sz w:val="28"/>
          <w:szCs w:val="28"/>
        </w:rPr>
        <w:t xml:space="preserve"> directive is used to define a tag library that defines many tags. We use the TLD (Tag Library Descriptor) file to define the tags. In the custom tag </w:t>
      </w:r>
      <w:proofErr w:type="gramStart"/>
      <w:r>
        <w:rPr>
          <w:rFonts w:ascii="Times New Roman" w:eastAsia="Times New Roman" w:hAnsi="Times New Roman" w:cs="Times New Roman"/>
          <w:color w:val="000000"/>
          <w:sz w:val="28"/>
          <w:szCs w:val="28"/>
        </w:rPr>
        <w:t>section</w:t>
      </w:r>
      <w:proofErr w:type="gramEnd"/>
      <w:r>
        <w:rPr>
          <w:rFonts w:ascii="Times New Roman" w:eastAsia="Times New Roman" w:hAnsi="Times New Roman" w:cs="Times New Roman"/>
          <w:color w:val="000000"/>
          <w:sz w:val="28"/>
          <w:szCs w:val="28"/>
        </w:rPr>
        <w:t xml:space="preserve"> we will use this tag so it will be better to learn it in custom tag.</w:t>
      </w:r>
    </w:p>
    <w:p w14:paraId="0092A065" w14:textId="77777777" w:rsidR="003B5C88" w:rsidRDefault="00A30199">
      <w:pPr>
        <w:pStyle w:val="Heading4"/>
        <w:shd w:val="clear" w:color="auto" w:fill="FFFFFF"/>
        <w:jc w:val="both"/>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 xml:space="preserve">Syntax JSP </w:t>
      </w:r>
      <w:proofErr w:type="spellStart"/>
      <w:r>
        <w:rPr>
          <w:rFonts w:ascii="Times New Roman" w:eastAsia="Times New Roman" w:hAnsi="Times New Roman" w:cs="Times New Roman"/>
          <w:b w:val="0"/>
          <w:color w:val="000000"/>
          <w:sz w:val="28"/>
          <w:szCs w:val="28"/>
        </w:rPr>
        <w:t>Taglib</w:t>
      </w:r>
      <w:proofErr w:type="spellEnd"/>
      <w:r>
        <w:rPr>
          <w:rFonts w:ascii="Times New Roman" w:eastAsia="Times New Roman" w:hAnsi="Times New Roman" w:cs="Times New Roman"/>
          <w:b w:val="0"/>
          <w:color w:val="000000"/>
          <w:sz w:val="28"/>
          <w:szCs w:val="28"/>
        </w:rPr>
        <w:t xml:space="preserve"> directive</w:t>
      </w:r>
    </w:p>
    <w:p w14:paraId="141FEE61" w14:textId="77777777" w:rsidR="003B5C88" w:rsidRDefault="00A30199">
      <w:pPr>
        <w:numPr>
          <w:ilvl w:val="0"/>
          <w:numId w:val="53"/>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 taglib uri="uriofthetaglibrary" prefix="prefixoftaglibrary" %&gt;  </w:t>
      </w:r>
    </w:p>
    <w:p w14:paraId="2808AEBF" w14:textId="77777777" w:rsidR="003B5C88" w:rsidRDefault="006E31D1">
      <w:pPr>
        <w:spacing w:line="240" w:lineRule="auto"/>
        <w:rPr>
          <w:rFonts w:ascii="Times New Roman" w:eastAsia="Times New Roman" w:hAnsi="Times New Roman" w:cs="Times New Roman"/>
          <w:sz w:val="28"/>
          <w:szCs w:val="28"/>
        </w:rPr>
      </w:pPr>
      <w:r>
        <w:pict w14:anchorId="221230F1">
          <v:rect id="_x0000_i1044" style="width:0;height:1.5pt" o:hralign="center" o:hrstd="t" o:hr="t" fillcolor="#a0a0a0" stroked="f"/>
        </w:pict>
      </w:r>
    </w:p>
    <w:p w14:paraId="70249A81" w14:textId="77777777" w:rsidR="003B5C88" w:rsidRDefault="00A30199">
      <w:pPr>
        <w:pStyle w:val="Heading3"/>
        <w:shd w:val="clear" w:color="auto" w:fill="FFFFFF"/>
        <w:jc w:val="both"/>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 xml:space="preserve">Example of JSP </w:t>
      </w:r>
      <w:proofErr w:type="spellStart"/>
      <w:r>
        <w:rPr>
          <w:rFonts w:ascii="Times New Roman" w:eastAsia="Times New Roman" w:hAnsi="Times New Roman" w:cs="Times New Roman"/>
          <w:b w:val="0"/>
          <w:color w:val="000000"/>
          <w:sz w:val="28"/>
          <w:szCs w:val="28"/>
        </w:rPr>
        <w:t>Taglib</w:t>
      </w:r>
      <w:proofErr w:type="spellEnd"/>
      <w:r>
        <w:rPr>
          <w:rFonts w:ascii="Times New Roman" w:eastAsia="Times New Roman" w:hAnsi="Times New Roman" w:cs="Times New Roman"/>
          <w:b w:val="0"/>
          <w:color w:val="000000"/>
          <w:sz w:val="28"/>
          <w:szCs w:val="28"/>
        </w:rPr>
        <w:t xml:space="preserve"> directive</w:t>
      </w:r>
    </w:p>
    <w:p w14:paraId="47484980" w14:textId="77777777" w:rsidR="003B5C88" w:rsidRDefault="00A30199">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this example, we are using our tag named </w:t>
      </w:r>
      <w:proofErr w:type="spellStart"/>
      <w:r>
        <w:rPr>
          <w:rFonts w:ascii="Times New Roman" w:eastAsia="Times New Roman" w:hAnsi="Times New Roman" w:cs="Times New Roman"/>
          <w:color w:val="000000"/>
          <w:sz w:val="28"/>
          <w:szCs w:val="28"/>
        </w:rPr>
        <w:t>currentDate</w:t>
      </w:r>
      <w:proofErr w:type="spellEnd"/>
      <w:r>
        <w:rPr>
          <w:rFonts w:ascii="Times New Roman" w:eastAsia="Times New Roman" w:hAnsi="Times New Roman" w:cs="Times New Roman"/>
          <w:color w:val="000000"/>
          <w:sz w:val="28"/>
          <w:szCs w:val="28"/>
        </w:rPr>
        <w:t xml:space="preserve">. To use this </w:t>
      </w:r>
      <w:proofErr w:type="gramStart"/>
      <w:r>
        <w:rPr>
          <w:rFonts w:ascii="Times New Roman" w:eastAsia="Times New Roman" w:hAnsi="Times New Roman" w:cs="Times New Roman"/>
          <w:color w:val="000000"/>
          <w:sz w:val="28"/>
          <w:szCs w:val="28"/>
        </w:rPr>
        <w:t>tag</w:t>
      </w:r>
      <w:proofErr w:type="gramEnd"/>
      <w:r>
        <w:rPr>
          <w:rFonts w:ascii="Times New Roman" w:eastAsia="Times New Roman" w:hAnsi="Times New Roman" w:cs="Times New Roman"/>
          <w:color w:val="000000"/>
          <w:sz w:val="28"/>
          <w:szCs w:val="28"/>
        </w:rPr>
        <w:t xml:space="preserve"> we must specify the </w:t>
      </w:r>
      <w:proofErr w:type="spellStart"/>
      <w:r>
        <w:rPr>
          <w:rFonts w:ascii="Times New Roman" w:eastAsia="Times New Roman" w:hAnsi="Times New Roman" w:cs="Times New Roman"/>
          <w:color w:val="000000"/>
          <w:sz w:val="28"/>
          <w:szCs w:val="28"/>
        </w:rPr>
        <w:t>taglib</w:t>
      </w:r>
      <w:proofErr w:type="spellEnd"/>
      <w:r>
        <w:rPr>
          <w:rFonts w:ascii="Times New Roman" w:eastAsia="Times New Roman" w:hAnsi="Times New Roman" w:cs="Times New Roman"/>
          <w:color w:val="000000"/>
          <w:sz w:val="28"/>
          <w:szCs w:val="28"/>
        </w:rPr>
        <w:t xml:space="preserve"> directive so the container may get information about the tag.</w:t>
      </w:r>
    </w:p>
    <w:p w14:paraId="3B3894AF" w14:textId="77777777" w:rsidR="003B5C88" w:rsidRDefault="00A30199">
      <w:pPr>
        <w:numPr>
          <w:ilvl w:val="0"/>
          <w:numId w:val="55"/>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&lt;html&gt;  </w:t>
      </w:r>
    </w:p>
    <w:p w14:paraId="04ACC79B" w14:textId="77777777" w:rsidR="003B5C88" w:rsidRDefault="00A30199">
      <w:pPr>
        <w:numPr>
          <w:ilvl w:val="0"/>
          <w:numId w:val="55"/>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&lt;body&gt;  </w:t>
      </w:r>
    </w:p>
    <w:p w14:paraId="73724A77" w14:textId="77777777" w:rsidR="003B5C88" w:rsidRDefault="00A30199">
      <w:pPr>
        <w:numPr>
          <w:ilvl w:val="0"/>
          <w:numId w:val="55"/>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029FAA2D" w14:textId="77777777" w:rsidR="003B5C88" w:rsidRDefault="00A30199">
      <w:pPr>
        <w:numPr>
          <w:ilvl w:val="0"/>
          <w:numId w:val="55"/>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 taglib uri="http://www.javatpoint.com/tags" prefix="mytag" %&gt;  </w:t>
      </w:r>
    </w:p>
    <w:p w14:paraId="42502609" w14:textId="77777777" w:rsidR="003B5C88" w:rsidRDefault="00A30199">
      <w:pPr>
        <w:numPr>
          <w:ilvl w:val="0"/>
          <w:numId w:val="55"/>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17D00F20" w14:textId="77777777" w:rsidR="003B5C88" w:rsidRDefault="00A30199">
      <w:pPr>
        <w:numPr>
          <w:ilvl w:val="0"/>
          <w:numId w:val="55"/>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proofErr w:type="gramStart"/>
      <w:r>
        <w:rPr>
          <w:rFonts w:ascii="Times New Roman" w:eastAsia="Times New Roman" w:hAnsi="Times New Roman" w:cs="Times New Roman"/>
          <w:sz w:val="28"/>
          <w:szCs w:val="28"/>
        </w:rPr>
        <w:t>mytag:currentDate</w:t>
      </w:r>
      <w:proofErr w:type="spellEnd"/>
      <w:proofErr w:type="gramEnd"/>
      <w:r>
        <w:rPr>
          <w:rFonts w:ascii="Times New Roman" w:eastAsia="Times New Roman" w:hAnsi="Times New Roman" w:cs="Times New Roman"/>
          <w:sz w:val="28"/>
          <w:szCs w:val="28"/>
        </w:rPr>
        <w:t>/&gt;  </w:t>
      </w:r>
    </w:p>
    <w:p w14:paraId="23E0FFAA" w14:textId="77777777" w:rsidR="003B5C88" w:rsidRDefault="00A30199">
      <w:pPr>
        <w:numPr>
          <w:ilvl w:val="0"/>
          <w:numId w:val="55"/>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09BCE9B6" w14:textId="77777777" w:rsidR="003B5C88" w:rsidRDefault="00A30199">
      <w:pPr>
        <w:numPr>
          <w:ilvl w:val="0"/>
          <w:numId w:val="55"/>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&lt;/body&gt;  </w:t>
      </w:r>
    </w:p>
    <w:p w14:paraId="2F5EB380" w14:textId="77777777" w:rsidR="003B5C88" w:rsidRDefault="00A30199">
      <w:pPr>
        <w:numPr>
          <w:ilvl w:val="0"/>
          <w:numId w:val="55"/>
        </w:numPr>
        <w:shd w:val="clear" w:color="auto" w:fill="FFFFFF"/>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&lt;/html&gt;  </w:t>
      </w:r>
    </w:p>
    <w:p w14:paraId="5F18FACF" w14:textId="77777777" w:rsidR="003B5C88" w:rsidRDefault="003B5C88">
      <w:pPr>
        <w:spacing w:after="0" w:line="240" w:lineRule="auto"/>
        <w:jc w:val="both"/>
        <w:rPr>
          <w:rFonts w:ascii="Times New Roman" w:eastAsia="Times New Roman" w:hAnsi="Times New Roman" w:cs="Times New Roman"/>
          <w:sz w:val="28"/>
          <w:szCs w:val="28"/>
        </w:rPr>
      </w:pPr>
    </w:p>
    <w:sectPr w:rsidR="003B5C88">
      <w:pgSz w:w="11907" w:h="16839"/>
      <w:pgMar w:top="1440" w:right="27"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3074A" w14:textId="77777777" w:rsidR="006E31D1" w:rsidRDefault="006E31D1" w:rsidP="009573D4">
      <w:pPr>
        <w:spacing w:after="0" w:line="240" w:lineRule="auto"/>
      </w:pPr>
      <w:r>
        <w:separator/>
      </w:r>
    </w:p>
  </w:endnote>
  <w:endnote w:type="continuationSeparator" w:id="0">
    <w:p w14:paraId="400ADB81" w14:textId="77777777" w:rsidR="006E31D1" w:rsidRDefault="006E31D1" w:rsidP="00957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Verdana">
    <w:panose1 w:val="020B0604030504040204"/>
    <w:charset w:val="00"/>
    <w:family w:val="swiss"/>
    <w:pitch w:val="variable"/>
    <w:sig w:usb0="A00006FF" w:usb1="4000205B" w:usb2="0000001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81F82" w14:textId="77777777" w:rsidR="006E31D1" w:rsidRDefault="006E31D1" w:rsidP="009573D4">
      <w:pPr>
        <w:spacing w:after="0" w:line="240" w:lineRule="auto"/>
      </w:pPr>
      <w:r>
        <w:separator/>
      </w:r>
    </w:p>
  </w:footnote>
  <w:footnote w:type="continuationSeparator" w:id="0">
    <w:p w14:paraId="64B08E9A" w14:textId="77777777" w:rsidR="006E31D1" w:rsidRDefault="006E31D1" w:rsidP="00957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CBA"/>
    <w:multiLevelType w:val="multilevel"/>
    <w:tmpl w:val="27F664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E44A8A"/>
    <w:multiLevelType w:val="multilevel"/>
    <w:tmpl w:val="A70882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17B6918"/>
    <w:multiLevelType w:val="multilevel"/>
    <w:tmpl w:val="F40056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2A93BF4"/>
    <w:multiLevelType w:val="multilevel"/>
    <w:tmpl w:val="6F3CE23E"/>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4" w15:restartNumberingAfterBreak="0">
    <w:nsid w:val="03C66C41"/>
    <w:multiLevelType w:val="multilevel"/>
    <w:tmpl w:val="922069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46A7FA9"/>
    <w:multiLevelType w:val="multilevel"/>
    <w:tmpl w:val="840429F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6" w15:restartNumberingAfterBreak="0">
    <w:nsid w:val="05E256F1"/>
    <w:multiLevelType w:val="multilevel"/>
    <w:tmpl w:val="60062B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06993D1A"/>
    <w:multiLevelType w:val="multilevel"/>
    <w:tmpl w:val="8B2448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06F33879"/>
    <w:multiLevelType w:val="multilevel"/>
    <w:tmpl w:val="62E44D3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76858CC"/>
    <w:multiLevelType w:val="multilevel"/>
    <w:tmpl w:val="82A803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08B23B43"/>
    <w:multiLevelType w:val="multilevel"/>
    <w:tmpl w:val="567AEF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09792077"/>
    <w:multiLevelType w:val="multilevel"/>
    <w:tmpl w:val="65EC72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0A836D18"/>
    <w:multiLevelType w:val="multilevel"/>
    <w:tmpl w:val="EA1613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0AC902DA"/>
    <w:multiLevelType w:val="multilevel"/>
    <w:tmpl w:val="40D6B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0D6A4259"/>
    <w:multiLevelType w:val="multilevel"/>
    <w:tmpl w:val="05A604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0FCE7588"/>
    <w:multiLevelType w:val="multilevel"/>
    <w:tmpl w:val="7882AB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10B06F20"/>
    <w:multiLevelType w:val="multilevel"/>
    <w:tmpl w:val="C4D6D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117E535E"/>
    <w:multiLevelType w:val="multilevel"/>
    <w:tmpl w:val="0E2067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12E92C63"/>
    <w:multiLevelType w:val="multilevel"/>
    <w:tmpl w:val="18B058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15767853"/>
    <w:multiLevelType w:val="multilevel"/>
    <w:tmpl w:val="D38E8E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168E087F"/>
    <w:multiLevelType w:val="multilevel"/>
    <w:tmpl w:val="3CBEB0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17431337"/>
    <w:multiLevelType w:val="multilevel"/>
    <w:tmpl w:val="D75A5A02"/>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2" w15:restartNumberingAfterBreak="0">
    <w:nsid w:val="17D04517"/>
    <w:multiLevelType w:val="multilevel"/>
    <w:tmpl w:val="A748ECB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CA638D9"/>
    <w:multiLevelType w:val="multilevel"/>
    <w:tmpl w:val="3E2454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21711547"/>
    <w:multiLevelType w:val="multilevel"/>
    <w:tmpl w:val="F0464D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21B84E0C"/>
    <w:multiLevelType w:val="multilevel"/>
    <w:tmpl w:val="BE52DB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24BF5CA7"/>
    <w:multiLevelType w:val="multilevel"/>
    <w:tmpl w:val="9C82D5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24CC7077"/>
    <w:multiLevelType w:val="multilevel"/>
    <w:tmpl w:val="844010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25B67C25"/>
    <w:multiLevelType w:val="multilevel"/>
    <w:tmpl w:val="C576B1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2DEA343B"/>
    <w:multiLevelType w:val="multilevel"/>
    <w:tmpl w:val="E598824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FFE6A65"/>
    <w:multiLevelType w:val="multilevel"/>
    <w:tmpl w:val="0BA62A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334A51A5"/>
    <w:multiLevelType w:val="multilevel"/>
    <w:tmpl w:val="FA067938"/>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2" w15:restartNumberingAfterBreak="0">
    <w:nsid w:val="36226E09"/>
    <w:multiLevelType w:val="multilevel"/>
    <w:tmpl w:val="57F8170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37267488"/>
    <w:multiLevelType w:val="multilevel"/>
    <w:tmpl w:val="B0F417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3C5A0876"/>
    <w:multiLevelType w:val="multilevel"/>
    <w:tmpl w:val="B15A38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3E394785"/>
    <w:multiLevelType w:val="multilevel"/>
    <w:tmpl w:val="DB90E5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458A760D"/>
    <w:multiLevelType w:val="multilevel"/>
    <w:tmpl w:val="3574FF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45EB0D4B"/>
    <w:multiLevelType w:val="multilevel"/>
    <w:tmpl w:val="4C9EB7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464504C7"/>
    <w:multiLevelType w:val="multilevel"/>
    <w:tmpl w:val="EF541D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4BD163B0"/>
    <w:multiLevelType w:val="multilevel"/>
    <w:tmpl w:val="52B8C11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C1C0F0D"/>
    <w:multiLevelType w:val="multilevel"/>
    <w:tmpl w:val="21AC4E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505E6994"/>
    <w:multiLevelType w:val="multilevel"/>
    <w:tmpl w:val="4DCCEB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5104404C"/>
    <w:multiLevelType w:val="multilevel"/>
    <w:tmpl w:val="D2D4B1E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15:restartNumberingAfterBreak="0">
    <w:nsid w:val="537A27C6"/>
    <w:multiLevelType w:val="multilevel"/>
    <w:tmpl w:val="063EF3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56A6718F"/>
    <w:multiLevelType w:val="multilevel"/>
    <w:tmpl w:val="91283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57466ED7"/>
    <w:multiLevelType w:val="multilevel"/>
    <w:tmpl w:val="0D20C1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15:restartNumberingAfterBreak="0">
    <w:nsid w:val="58EB75BB"/>
    <w:multiLevelType w:val="multilevel"/>
    <w:tmpl w:val="8F6EF6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5A610735"/>
    <w:multiLevelType w:val="multilevel"/>
    <w:tmpl w:val="6596C0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5CA20DFD"/>
    <w:multiLevelType w:val="multilevel"/>
    <w:tmpl w:val="8710E4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5CC94552"/>
    <w:multiLevelType w:val="multilevel"/>
    <w:tmpl w:val="5652ED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5E104D4A"/>
    <w:multiLevelType w:val="multilevel"/>
    <w:tmpl w:val="C5F042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1" w15:restartNumberingAfterBreak="0">
    <w:nsid w:val="5EB87ADB"/>
    <w:multiLevelType w:val="multilevel"/>
    <w:tmpl w:val="D72A19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2" w15:restartNumberingAfterBreak="0">
    <w:nsid w:val="5FF043CA"/>
    <w:multiLevelType w:val="multilevel"/>
    <w:tmpl w:val="DCD0B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3" w15:restartNumberingAfterBreak="0">
    <w:nsid w:val="61955124"/>
    <w:multiLevelType w:val="multilevel"/>
    <w:tmpl w:val="30385BDE"/>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54" w15:restartNumberingAfterBreak="0">
    <w:nsid w:val="62675D33"/>
    <w:multiLevelType w:val="multilevel"/>
    <w:tmpl w:val="49E06F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 w15:restartNumberingAfterBreak="0">
    <w:nsid w:val="638B1A71"/>
    <w:multiLevelType w:val="multilevel"/>
    <w:tmpl w:val="3ABED5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6" w15:restartNumberingAfterBreak="0">
    <w:nsid w:val="68FB40B3"/>
    <w:multiLevelType w:val="multilevel"/>
    <w:tmpl w:val="BEE4DD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7" w15:restartNumberingAfterBreak="0">
    <w:nsid w:val="6B4A5079"/>
    <w:multiLevelType w:val="multilevel"/>
    <w:tmpl w:val="D50256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8" w15:restartNumberingAfterBreak="0">
    <w:nsid w:val="6C5F3A67"/>
    <w:multiLevelType w:val="multilevel"/>
    <w:tmpl w:val="A84E2A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9" w15:restartNumberingAfterBreak="0">
    <w:nsid w:val="6ED23DF4"/>
    <w:multiLevelType w:val="multilevel"/>
    <w:tmpl w:val="1308677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6FBC5D75"/>
    <w:multiLevelType w:val="multilevel"/>
    <w:tmpl w:val="147404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1" w15:restartNumberingAfterBreak="0">
    <w:nsid w:val="72520103"/>
    <w:multiLevelType w:val="multilevel"/>
    <w:tmpl w:val="0FC8EF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2" w15:restartNumberingAfterBreak="0">
    <w:nsid w:val="77170938"/>
    <w:multiLevelType w:val="multilevel"/>
    <w:tmpl w:val="9B8CDE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3" w15:restartNumberingAfterBreak="0">
    <w:nsid w:val="78505CCA"/>
    <w:multiLevelType w:val="multilevel"/>
    <w:tmpl w:val="E7A658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4" w15:restartNumberingAfterBreak="0">
    <w:nsid w:val="7935393B"/>
    <w:multiLevelType w:val="multilevel"/>
    <w:tmpl w:val="84D8EE4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5" w15:restartNumberingAfterBreak="0">
    <w:nsid w:val="7D127FB1"/>
    <w:multiLevelType w:val="multilevel"/>
    <w:tmpl w:val="071AE9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8"/>
  </w:num>
  <w:num w:numId="2">
    <w:abstractNumId w:val="46"/>
  </w:num>
  <w:num w:numId="3">
    <w:abstractNumId w:val="24"/>
  </w:num>
  <w:num w:numId="4">
    <w:abstractNumId w:val="65"/>
  </w:num>
  <w:num w:numId="5">
    <w:abstractNumId w:val="34"/>
  </w:num>
  <w:num w:numId="6">
    <w:abstractNumId w:val="55"/>
  </w:num>
  <w:num w:numId="7">
    <w:abstractNumId w:val="47"/>
  </w:num>
  <w:num w:numId="8">
    <w:abstractNumId w:val="20"/>
  </w:num>
  <w:num w:numId="9">
    <w:abstractNumId w:val="63"/>
  </w:num>
  <w:num w:numId="10">
    <w:abstractNumId w:val="22"/>
  </w:num>
  <w:num w:numId="11">
    <w:abstractNumId w:val="44"/>
  </w:num>
  <w:num w:numId="12">
    <w:abstractNumId w:val="5"/>
  </w:num>
  <w:num w:numId="13">
    <w:abstractNumId w:val="0"/>
  </w:num>
  <w:num w:numId="14">
    <w:abstractNumId w:val="19"/>
  </w:num>
  <w:num w:numId="15">
    <w:abstractNumId w:val="37"/>
  </w:num>
  <w:num w:numId="16">
    <w:abstractNumId w:val="38"/>
  </w:num>
  <w:num w:numId="17">
    <w:abstractNumId w:val="61"/>
  </w:num>
  <w:num w:numId="18">
    <w:abstractNumId w:val="57"/>
  </w:num>
  <w:num w:numId="19">
    <w:abstractNumId w:val="10"/>
  </w:num>
  <w:num w:numId="20">
    <w:abstractNumId w:val="3"/>
  </w:num>
  <w:num w:numId="21">
    <w:abstractNumId w:val="17"/>
  </w:num>
  <w:num w:numId="22">
    <w:abstractNumId w:val="52"/>
  </w:num>
  <w:num w:numId="23">
    <w:abstractNumId w:val="14"/>
  </w:num>
  <w:num w:numId="24">
    <w:abstractNumId w:val="23"/>
  </w:num>
  <w:num w:numId="25">
    <w:abstractNumId w:val="32"/>
  </w:num>
  <w:num w:numId="26">
    <w:abstractNumId w:val="4"/>
  </w:num>
  <w:num w:numId="27">
    <w:abstractNumId w:val="25"/>
  </w:num>
  <w:num w:numId="28">
    <w:abstractNumId w:val="7"/>
  </w:num>
  <w:num w:numId="29">
    <w:abstractNumId w:val="64"/>
  </w:num>
  <w:num w:numId="30">
    <w:abstractNumId w:val="54"/>
  </w:num>
  <w:num w:numId="31">
    <w:abstractNumId w:val="9"/>
  </w:num>
  <w:num w:numId="32">
    <w:abstractNumId w:val="60"/>
  </w:num>
  <w:num w:numId="33">
    <w:abstractNumId w:val="45"/>
  </w:num>
  <w:num w:numId="34">
    <w:abstractNumId w:val="21"/>
  </w:num>
  <w:num w:numId="35">
    <w:abstractNumId w:val="39"/>
  </w:num>
  <w:num w:numId="36">
    <w:abstractNumId w:val="48"/>
  </w:num>
  <w:num w:numId="37">
    <w:abstractNumId w:val="59"/>
  </w:num>
  <w:num w:numId="38">
    <w:abstractNumId w:val="18"/>
  </w:num>
  <w:num w:numId="39">
    <w:abstractNumId w:val="29"/>
  </w:num>
  <w:num w:numId="40">
    <w:abstractNumId w:val="51"/>
  </w:num>
  <w:num w:numId="41">
    <w:abstractNumId w:val="8"/>
  </w:num>
  <w:num w:numId="42">
    <w:abstractNumId w:val="33"/>
  </w:num>
  <w:num w:numId="43">
    <w:abstractNumId w:val="26"/>
  </w:num>
  <w:num w:numId="44">
    <w:abstractNumId w:val="56"/>
  </w:num>
  <w:num w:numId="45">
    <w:abstractNumId w:val="31"/>
  </w:num>
  <w:num w:numId="46">
    <w:abstractNumId w:val="49"/>
  </w:num>
  <w:num w:numId="47">
    <w:abstractNumId w:val="42"/>
  </w:num>
  <w:num w:numId="48">
    <w:abstractNumId w:val="50"/>
  </w:num>
  <w:num w:numId="49">
    <w:abstractNumId w:val="40"/>
  </w:num>
  <w:num w:numId="50">
    <w:abstractNumId w:val="12"/>
  </w:num>
  <w:num w:numId="51">
    <w:abstractNumId w:val="11"/>
  </w:num>
  <w:num w:numId="52">
    <w:abstractNumId w:val="43"/>
  </w:num>
  <w:num w:numId="53">
    <w:abstractNumId w:val="1"/>
  </w:num>
  <w:num w:numId="54">
    <w:abstractNumId w:val="41"/>
  </w:num>
  <w:num w:numId="55">
    <w:abstractNumId w:val="16"/>
  </w:num>
  <w:num w:numId="56">
    <w:abstractNumId w:val="27"/>
  </w:num>
  <w:num w:numId="57">
    <w:abstractNumId w:val="36"/>
  </w:num>
  <w:num w:numId="58">
    <w:abstractNumId w:val="30"/>
  </w:num>
  <w:num w:numId="59">
    <w:abstractNumId w:val="35"/>
  </w:num>
  <w:num w:numId="60">
    <w:abstractNumId w:val="62"/>
  </w:num>
  <w:num w:numId="61">
    <w:abstractNumId w:val="6"/>
  </w:num>
  <w:num w:numId="62">
    <w:abstractNumId w:val="2"/>
  </w:num>
  <w:num w:numId="63">
    <w:abstractNumId w:val="13"/>
  </w:num>
  <w:num w:numId="64">
    <w:abstractNumId w:val="53"/>
  </w:num>
  <w:num w:numId="65">
    <w:abstractNumId w:val="58"/>
  </w:num>
  <w:num w:numId="66">
    <w:abstractNumId w:val="1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C88"/>
    <w:rsid w:val="00163905"/>
    <w:rsid w:val="00265E0F"/>
    <w:rsid w:val="003B5C88"/>
    <w:rsid w:val="004B0D1C"/>
    <w:rsid w:val="004D6EBD"/>
    <w:rsid w:val="006E31D1"/>
    <w:rsid w:val="00781884"/>
    <w:rsid w:val="0078522B"/>
    <w:rsid w:val="009573D4"/>
    <w:rsid w:val="00A20829"/>
    <w:rsid w:val="00A30199"/>
    <w:rsid w:val="00D07B17"/>
    <w:rsid w:val="00DD485D"/>
    <w:rsid w:val="00E82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0420"/>
  <w15:docId w15:val="{C16B70D1-C436-4280-BD1C-112D0B7F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957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3D4"/>
  </w:style>
  <w:style w:type="paragraph" w:styleId="Footer">
    <w:name w:val="footer"/>
    <w:basedOn w:val="Normal"/>
    <w:link w:val="FooterChar"/>
    <w:uiPriority w:val="99"/>
    <w:unhideWhenUsed/>
    <w:rsid w:val="00957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8.png"/><Relationship Id="rId18" Type="http://schemas.openxmlformats.org/officeDocument/2006/relationships/hyperlink" Target="http://localhost:8080/your" TargetMode="External"/><Relationship Id="rId26" Type="http://schemas.openxmlformats.org/officeDocument/2006/relationships/hyperlink" Target="http://localhost:8081/AtoSApp/testurl"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13.png"/><Relationship Id="rId17" Type="http://schemas.openxmlformats.org/officeDocument/2006/relationships/hyperlink" Target="http://localhost:8080/your" TargetMode="External"/><Relationship Id="rId25" Type="http://schemas.openxmlformats.org/officeDocument/2006/relationships/image" Target="media/image8.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8080/your" TargetMode="External"/><Relationship Id="rId20" Type="http://schemas.openxmlformats.org/officeDocument/2006/relationships/image" Target="media/image5.png"/><Relationship Id="rId29"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9.png"/><Relationship Id="rId24" Type="http://schemas.openxmlformats.org/officeDocument/2006/relationships/hyperlink" Target="http://ecomputernotes.com/servlet/intro/servlet" TargetMode="External"/><Relationship Id="rId32" Type="http://schemas.openxmlformats.org/officeDocument/2006/relationships/hyperlink" Target="https://www.javatpoint.com/jsp-page-directive" TargetMode="External"/><Relationship Id="rId5" Type="http://schemas.openxmlformats.org/officeDocument/2006/relationships/footnotes" Target="footnotes.xml"/><Relationship Id="rId15" Type="http://schemas.openxmlformats.org/officeDocument/2006/relationships/image" Target="media/image17.png"/><Relationship Id="rId23" Type="http://schemas.openxmlformats.org/officeDocument/2006/relationships/hyperlink" Target="http://ecomputernotes.com/servlet/intro/applet-to-servlet-communication" TargetMode="External"/><Relationship Id="rId28" Type="http://schemas.openxmlformats.org/officeDocument/2006/relationships/image" Target="media/image10.jpg"/><Relationship Id="rId10" Type="http://schemas.openxmlformats.org/officeDocument/2006/relationships/image" Target="media/image9.png"/><Relationship Id="rId19" Type="http://schemas.openxmlformats.org/officeDocument/2006/relationships/image" Target="media/image4.jpg"/><Relationship Id="rId31" Type="http://schemas.openxmlformats.org/officeDocument/2006/relationships/hyperlink" Target="https://www.javatpoint.com/jsp-page-directive"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12.png"/><Relationship Id="rId22" Type="http://schemas.openxmlformats.org/officeDocument/2006/relationships/image" Target="media/image7.png"/><Relationship Id="rId27" Type="http://schemas.openxmlformats.org/officeDocument/2006/relationships/image" Target="media/image9.jpg"/><Relationship Id="rId30" Type="http://schemas.openxmlformats.org/officeDocument/2006/relationships/hyperlink" Target="https://www.javatpoint.com/jsp-page-dir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54</Pages>
  <Words>10017</Words>
  <Characters>57103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NikhilKumar Jain</cp:lastModifiedBy>
  <cp:revision>9</cp:revision>
  <dcterms:created xsi:type="dcterms:W3CDTF">2022-01-24T17:18:00Z</dcterms:created>
  <dcterms:modified xsi:type="dcterms:W3CDTF">2022-01-26T19:45:00Z</dcterms:modified>
</cp:coreProperties>
</file>